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before="12" w:line="260" w:lineRule="exact"/>
        <w:rPr>
          <w:sz w:val="26"/>
          <w:szCs w:val="26"/>
        </w:rPr>
      </w:pPr>
    </w:p>
    <w:p w:rsidR="00703A58" w:rsidRDefault="007D342C" w:rsidP="007D342C">
      <w:pPr>
        <w:spacing w:line="440" w:lineRule="exact"/>
        <w:ind w:left="1950" w:right="1985"/>
        <w:rPr>
          <w:sz w:val="41"/>
          <w:szCs w:val="41"/>
        </w:rPr>
      </w:pPr>
      <w:r>
        <w:rPr>
          <w:sz w:val="41"/>
          <w:szCs w:val="41"/>
        </w:rPr>
        <w:t>2D</w:t>
      </w:r>
      <w:r>
        <w:rPr>
          <w:spacing w:val="3"/>
          <w:sz w:val="41"/>
          <w:szCs w:val="41"/>
        </w:rPr>
        <w:t xml:space="preserve"> </w:t>
      </w:r>
      <w:r>
        <w:rPr>
          <w:sz w:val="41"/>
          <w:szCs w:val="41"/>
        </w:rPr>
        <w:t>SPIFI</w:t>
      </w:r>
      <w:r>
        <w:rPr>
          <w:spacing w:val="52"/>
          <w:sz w:val="41"/>
          <w:szCs w:val="41"/>
        </w:rPr>
        <w:t xml:space="preserve"> </w:t>
      </w:r>
      <w:r>
        <w:rPr>
          <w:sz w:val="41"/>
          <w:szCs w:val="41"/>
        </w:rPr>
        <w:t>Resear</w:t>
      </w:r>
      <w:r>
        <w:rPr>
          <w:spacing w:val="-10"/>
          <w:sz w:val="41"/>
          <w:szCs w:val="41"/>
        </w:rPr>
        <w:t>c</w:t>
      </w:r>
      <w:r>
        <w:rPr>
          <w:sz w:val="41"/>
          <w:szCs w:val="41"/>
        </w:rPr>
        <w:t>h</w:t>
      </w:r>
      <w:r>
        <w:rPr>
          <w:spacing w:val="-12"/>
          <w:sz w:val="41"/>
          <w:szCs w:val="41"/>
        </w:rPr>
        <w:t xml:space="preserve"> </w:t>
      </w:r>
      <w:r>
        <w:rPr>
          <w:w w:val="104"/>
          <w:sz w:val="41"/>
          <w:szCs w:val="41"/>
        </w:rPr>
        <w:t>Pro</w:t>
      </w:r>
      <w:r>
        <w:rPr>
          <w:spacing w:val="11"/>
          <w:w w:val="104"/>
          <w:sz w:val="41"/>
          <w:szCs w:val="41"/>
        </w:rPr>
        <w:t>p</w:t>
      </w:r>
      <w:r>
        <w:rPr>
          <w:spacing w:val="1"/>
          <w:w w:val="92"/>
          <w:sz w:val="41"/>
          <w:szCs w:val="41"/>
        </w:rPr>
        <w:t>o</w:t>
      </w:r>
      <w:r>
        <w:rPr>
          <w:w w:val="93"/>
          <w:sz w:val="41"/>
          <w:szCs w:val="41"/>
        </w:rPr>
        <w:t>s</w:t>
      </w:r>
      <w:r>
        <w:rPr>
          <w:w w:val="98"/>
          <w:sz w:val="41"/>
          <w:szCs w:val="41"/>
        </w:rPr>
        <w:t>al</w:t>
      </w:r>
    </w:p>
    <w:p w:rsidR="00703A58" w:rsidRDefault="00703A58" w:rsidP="007D342C">
      <w:pPr>
        <w:spacing w:before="10" w:line="140" w:lineRule="exact"/>
        <w:rPr>
          <w:sz w:val="15"/>
          <w:szCs w:val="15"/>
        </w:rPr>
      </w:pPr>
    </w:p>
    <w:p w:rsidR="00703A58" w:rsidRDefault="00703A58" w:rsidP="007D342C">
      <w:pPr>
        <w:spacing w:line="200" w:lineRule="exact"/>
      </w:pPr>
    </w:p>
    <w:p w:rsidR="00703A58" w:rsidRDefault="007D342C" w:rsidP="007D342C">
      <w:pPr>
        <w:ind w:left="3215" w:right="3250"/>
        <w:rPr>
          <w:sz w:val="28"/>
          <w:szCs w:val="28"/>
        </w:rPr>
      </w:pPr>
      <w:r>
        <w:rPr>
          <w:w w:val="109"/>
          <w:sz w:val="28"/>
          <w:szCs w:val="28"/>
        </w:rPr>
        <w:t>Brennan</w:t>
      </w:r>
      <w:r>
        <w:rPr>
          <w:spacing w:val="19"/>
          <w:w w:val="109"/>
          <w:sz w:val="28"/>
          <w:szCs w:val="28"/>
        </w:rPr>
        <w:t xml:space="preserve"> </w:t>
      </w:r>
      <w:r>
        <w:rPr>
          <w:sz w:val="28"/>
          <w:szCs w:val="28"/>
        </w:rPr>
        <w:t>W.</w:t>
      </w:r>
      <w:r>
        <w:rPr>
          <w:spacing w:val="54"/>
          <w:sz w:val="28"/>
          <w:szCs w:val="28"/>
        </w:rPr>
        <w:t xml:space="preserve"> </w:t>
      </w:r>
      <w:proofErr w:type="spellStart"/>
      <w:r>
        <w:rPr>
          <w:w w:val="106"/>
          <w:sz w:val="28"/>
          <w:szCs w:val="28"/>
        </w:rPr>
        <w:t>Fie</w:t>
      </w:r>
      <w:r>
        <w:rPr>
          <w:spacing w:val="-8"/>
          <w:w w:val="106"/>
          <w:sz w:val="28"/>
          <w:szCs w:val="28"/>
        </w:rPr>
        <w:t>c</w:t>
      </w:r>
      <w:r>
        <w:rPr>
          <w:w w:val="105"/>
          <w:sz w:val="28"/>
          <w:szCs w:val="28"/>
        </w:rPr>
        <w:t>k</w:t>
      </w:r>
      <w:proofErr w:type="spellEnd"/>
    </w:p>
    <w:p w:rsidR="00703A58" w:rsidRDefault="00703A58" w:rsidP="007D342C">
      <w:pPr>
        <w:spacing w:before="19" w:line="220" w:lineRule="exact"/>
        <w:rPr>
          <w:sz w:val="22"/>
          <w:szCs w:val="22"/>
        </w:rPr>
      </w:pPr>
    </w:p>
    <w:p w:rsidR="00703A58" w:rsidRDefault="007D342C" w:rsidP="007D342C">
      <w:pPr>
        <w:ind w:left="3291" w:right="3327"/>
        <w:rPr>
          <w:sz w:val="28"/>
          <w:szCs w:val="28"/>
        </w:rPr>
      </w:pPr>
      <w:r>
        <w:rPr>
          <w:sz w:val="28"/>
          <w:szCs w:val="28"/>
        </w:rPr>
        <w:t>Octo</w:t>
      </w:r>
      <w:r>
        <w:rPr>
          <w:spacing w:val="9"/>
          <w:sz w:val="28"/>
          <w:szCs w:val="28"/>
        </w:rPr>
        <w:t>b</w:t>
      </w:r>
      <w:r>
        <w:rPr>
          <w:sz w:val="28"/>
          <w:szCs w:val="28"/>
        </w:rPr>
        <w:t>er 25,</w:t>
      </w:r>
      <w:r>
        <w:rPr>
          <w:spacing w:val="31"/>
          <w:sz w:val="28"/>
          <w:szCs w:val="28"/>
        </w:rPr>
        <w:t xml:space="preserve"> </w:t>
      </w:r>
      <w:r>
        <w:rPr>
          <w:sz w:val="28"/>
          <w:szCs w:val="28"/>
        </w:rPr>
        <w:t>2016</w:t>
      </w:r>
    </w:p>
    <w:p w:rsidR="00703A58" w:rsidRDefault="00703A58" w:rsidP="007D342C">
      <w:pPr>
        <w:spacing w:before="4" w:line="100" w:lineRule="exact"/>
        <w:rPr>
          <w:sz w:val="10"/>
          <w:szCs w:val="10"/>
        </w:rPr>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D342C" w:rsidP="007D342C">
      <w:pPr>
        <w:ind w:left="2440"/>
        <w:sectPr w:rsidR="00703A58">
          <w:footerReference w:type="default" r:id="rId8"/>
          <w:pgSz w:w="12240" w:h="15840"/>
          <w:pgMar w:top="1480" w:right="1720" w:bottom="280" w:left="1720" w:header="0" w:footer="1776" w:gutter="0"/>
          <w:pgNumType w:start="1"/>
          <w:cols w:space="72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4pt;height:196.8pt">
            <v:imagedata r:id="rId9" o:title=""/>
          </v:shape>
        </w:pict>
      </w:r>
    </w:p>
    <w:p w:rsidR="00703A58" w:rsidRDefault="00703A58" w:rsidP="007D342C">
      <w:pPr>
        <w:spacing w:before="7" w:line="140" w:lineRule="exact"/>
        <w:rPr>
          <w:sz w:val="15"/>
          <w:szCs w:val="15"/>
        </w:rPr>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D342C" w:rsidP="007D342C">
      <w:pPr>
        <w:ind w:left="497" w:right="6120"/>
        <w:rPr>
          <w:sz w:val="34"/>
          <w:szCs w:val="34"/>
        </w:rPr>
      </w:pPr>
      <w:r>
        <w:rPr>
          <w:w w:val="126"/>
          <w:sz w:val="34"/>
          <w:szCs w:val="34"/>
        </w:rPr>
        <w:t>I</w:t>
      </w:r>
      <w:r>
        <w:rPr>
          <w:spacing w:val="-10"/>
          <w:w w:val="126"/>
          <w:sz w:val="34"/>
          <w:szCs w:val="34"/>
        </w:rPr>
        <w:t>n</w:t>
      </w:r>
      <w:r>
        <w:rPr>
          <w:w w:val="133"/>
          <w:sz w:val="34"/>
          <w:szCs w:val="34"/>
        </w:rPr>
        <w:t>tr</w:t>
      </w:r>
      <w:r>
        <w:rPr>
          <w:spacing w:val="11"/>
          <w:w w:val="133"/>
          <w:sz w:val="34"/>
          <w:szCs w:val="34"/>
        </w:rPr>
        <w:t>o</w:t>
      </w:r>
      <w:r>
        <w:rPr>
          <w:w w:val="124"/>
          <w:sz w:val="34"/>
          <w:szCs w:val="34"/>
        </w:rPr>
        <w:t>duction</w:t>
      </w:r>
    </w:p>
    <w:p w:rsidR="00703A58" w:rsidRDefault="00703A58" w:rsidP="007D342C">
      <w:pPr>
        <w:spacing w:before="8" w:line="220" w:lineRule="exact"/>
        <w:rPr>
          <w:sz w:val="22"/>
          <w:szCs w:val="22"/>
        </w:rPr>
      </w:pPr>
    </w:p>
    <w:p w:rsidR="00703A58" w:rsidRDefault="007D342C" w:rsidP="007D342C">
      <w:pPr>
        <w:spacing w:line="251" w:lineRule="auto"/>
        <w:ind w:left="497" w:right="491"/>
        <w:rPr>
          <w:sz w:val="24"/>
          <w:szCs w:val="24"/>
        </w:rPr>
      </w:pPr>
      <w:r>
        <w:rPr>
          <w:sz w:val="24"/>
          <w:szCs w:val="24"/>
        </w:rPr>
        <w:t>The basis</w:t>
      </w:r>
      <w:r>
        <w:rPr>
          <w:spacing w:val="53"/>
          <w:sz w:val="24"/>
          <w:szCs w:val="24"/>
        </w:rPr>
        <w:t xml:space="preserve"> </w:t>
      </w:r>
      <w:r>
        <w:rPr>
          <w:sz w:val="24"/>
          <w:szCs w:val="24"/>
        </w:rPr>
        <w:t>of</w:t>
      </w:r>
      <w:r>
        <w:rPr>
          <w:spacing w:val="26"/>
          <w:sz w:val="24"/>
          <w:szCs w:val="24"/>
        </w:rPr>
        <w:t xml:space="preserve"> </w:t>
      </w:r>
      <w:r>
        <w:rPr>
          <w:sz w:val="24"/>
          <w:szCs w:val="24"/>
        </w:rPr>
        <w:t>the broader pr</w:t>
      </w:r>
      <w:r>
        <w:rPr>
          <w:spacing w:val="13"/>
          <w:sz w:val="24"/>
          <w:szCs w:val="24"/>
        </w:rPr>
        <w:t>o</w:t>
      </w:r>
      <w:r>
        <w:rPr>
          <w:sz w:val="24"/>
          <w:szCs w:val="24"/>
        </w:rPr>
        <w:t>ject to</w:t>
      </w:r>
      <w:r>
        <w:rPr>
          <w:spacing w:val="59"/>
          <w:sz w:val="24"/>
          <w:szCs w:val="24"/>
        </w:rPr>
        <w:t xml:space="preserve"> </w:t>
      </w:r>
      <w:r>
        <w:rPr>
          <w:sz w:val="24"/>
          <w:szCs w:val="24"/>
        </w:rPr>
        <w:t>whi</w:t>
      </w:r>
      <w:r>
        <w:rPr>
          <w:spacing w:val="-6"/>
          <w:sz w:val="24"/>
          <w:szCs w:val="24"/>
        </w:rPr>
        <w:t>c</w:t>
      </w:r>
      <w:r>
        <w:rPr>
          <w:sz w:val="24"/>
          <w:szCs w:val="24"/>
        </w:rPr>
        <w:t>h</w:t>
      </w:r>
      <w:r>
        <w:rPr>
          <w:spacing w:val="48"/>
          <w:sz w:val="24"/>
          <w:szCs w:val="24"/>
        </w:rPr>
        <w:t xml:space="preserve"> </w:t>
      </w:r>
      <w:r>
        <w:rPr>
          <w:sz w:val="24"/>
          <w:szCs w:val="24"/>
        </w:rPr>
        <w:t>this team’s</w:t>
      </w:r>
      <w:r>
        <w:rPr>
          <w:spacing w:val="58"/>
          <w:sz w:val="24"/>
          <w:szCs w:val="24"/>
        </w:rPr>
        <w:t xml:space="preserve"> </w:t>
      </w:r>
      <w:r>
        <w:rPr>
          <w:sz w:val="24"/>
          <w:szCs w:val="24"/>
        </w:rPr>
        <w:t>efforts</w:t>
      </w:r>
      <w:r>
        <w:rPr>
          <w:spacing w:val="39"/>
          <w:sz w:val="24"/>
          <w:szCs w:val="24"/>
        </w:rPr>
        <w:t xml:space="preserve"> </w:t>
      </w:r>
      <w:r>
        <w:rPr>
          <w:w w:val="108"/>
          <w:sz w:val="24"/>
          <w:szCs w:val="24"/>
        </w:rPr>
        <w:t>co</w:t>
      </w:r>
      <w:r>
        <w:rPr>
          <w:spacing w:val="-6"/>
          <w:w w:val="108"/>
          <w:sz w:val="24"/>
          <w:szCs w:val="24"/>
        </w:rPr>
        <w:t>n</w:t>
      </w:r>
      <w:r>
        <w:rPr>
          <w:w w:val="108"/>
          <w:sz w:val="24"/>
          <w:szCs w:val="24"/>
        </w:rPr>
        <w:t>tribute</w:t>
      </w:r>
      <w:r>
        <w:rPr>
          <w:spacing w:val="35"/>
          <w:w w:val="108"/>
          <w:sz w:val="24"/>
          <w:szCs w:val="24"/>
        </w:rPr>
        <w:t xml:space="preserve"> </w:t>
      </w:r>
      <w:r>
        <w:rPr>
          <w:sz w:val="24"/>
          <w:szCs w:val="24"/>
        </w:rPr>
        <w:t>is to</w:t>
      </w:r>
      <w:r>
        <w:rPr>
          <w:spacing w:val="34"/>
          <w:sz w:val="24"/>
          <w:szCs w:val="24"/>
        </w:rPr>
        <w:t xml:space="preserve"> </w:t>
      </w:r>
      <w:r>
        <w:rPr>
          <w:sz w:val="24"/>
          <w:szCs w:val="24"/>
        </w:rPr>
        <w:t>expand</w:t>
      </w:r>
      <w:r>
        <w:rPr>
          <w:spacing w:val="50"/>
          <w:sz w:val="24"/>
          <w:szCs w:val="24"/>
        </w:rPr>
        <w:t xml:space="preserve"> </w:t>
      </w:r>
      <w:r>
        <w:rPr>
          <w:sz w:val="24"/>
          <w:szCs w:val="24"/>
        </w:rPr>
        <w:t>u</w:t>
      </w:r>
      <w:r>
        <w:rPr>
          <w:spacing w:val="7"/>
          <w:sz w:val="24"/>
          <w:szCs w:val="24"/>
        </w:rPr>
        <w:t>p</w:t>
      </w:r>
      <w:r>
        <w:rPr>
          <w:sz w:val="24"/>
          <w:szCs w:val="24"/>
        </w:rPr>
        <w:t>on</w:t>
      </w:r>
      <w:r>
        <w:rPr>
          <w:spacing w:val="38"/>
          <w:sz w:val="24"/>
          <w:szCs w:val="24"/>
        </w:rPr>
        <w:t xml:space="preserve"> </w:t>
      </w:r>
      <w:r>
        <w:rPr>
          <w:sz w:val="24"/>
          <w:szCs w:val="24"/>
        </w:rPr>
        <w:t>an</w:t>
      </w:r>
      <w:r>
        <w:rPr>
          <w:spacing w:val="34"/>
          <w:sz w:val="24"/>
          <w:szCs w:val="24"/>
        </w:rPr>
        <w:t xml:space="preserve"> </w:t>
      </w:r>
      <w:r>
        <w:rPr>
          <w:sz w:val="24"/>
          <w:szCs w:val="24"/>
        </w:rPr>
        <w:t>existi</w:t>
      </w:r>
      <w:r>
        <w:rPr>
          <w:spacing w:val="1"/>
          <w:sz w:val="24"/>
          <w:szCs w:val="24"/>
        </w:rPr>
        <w:t>n</w:t>
      </w:r>
      <w:r>
        <w:rPr>
          <w:sz w:val="24"/>
          <w:szCs w:val="24"/>
        </w:rPr>
        <w:t>g</w:t>
      </w:r>
      <w:r>
        <w:rPr>
          <w:spacing w:val="36"/>
          <w:sz w:val="24"/>
          <w:szCs w:val="24"/>
        </w:rPr>
        <w:t xml:space="preserve"> </w:t>
      </w:r>
      <w:r>
        <w:rPr>
          <w:sz w:val="24"/>
          <w:szCs w:val="24"/>
        </w:rPr>
        <w:t>te</w:t>
      </w:r>
      <w:r>
        <w:rPr>
          <w:spacing w:val="-6"/>
          <w:sz w:val="24"/>
          <w:szCs w:val="24"/>
        </w:rPr>
        <w:t>c</w:t>
      </w:r>
      <w:r>
        <w:rPr>
          <w:sz w:val="24"/>
          <w:szCs w:val="24"/>
        </w:rPr>
        <w:t>hnology</w:t>
      </w:r>
      <w:r>
        <w:rPr>
          <w:spacing w:val="42"/>
          <w:sz w:val="24"/>
          <w:szCs w:val="24"/>
        </w:rPr>
        <w:t xml:space="preserve"> </w:t>
      </w:r>
      <w:r>
        <w:rPr>
          <w:sz w:val="24"/>
          <w:szCs w:val="24"/>
        </w:rPr>
        <w:t>called</w:t>
      </w:r>
      <w:r>
        <w:rPr>
          <w:spacing w:val="26"/>
          <w:sz w:val="24"/>
          <w:szCs w:val="24"/>
        </w:rPr>
        <w:t xml:space="preserve"> </w:t>
      </w:r>
      <w:r>
        <w:rPr>
          <w:sz w:val="24"/>
          <w:szCs w:val="24"/>
        </w:rPr>
        <w:t xml:space="preserve">Spatial </w:t>
      </w:r>
      <w:r>
        <w:rPr>
          <w:spacing w:val="-20"/>
          <w:sz w:val="24"/>
          <w:szCs w:val="24"/>
        </w:rPr>
        <w:t>F</w:t>
      </w:r>
      <w:r>
        <w:rPr>
          <w:sz w:val="24"/>
          <w:szCs w:val="24"/>
        </w:rPr>
        <w:t xml:space="preserve">requency </w:t>
      </w:r>
      <w:r>
        <w:rPr>
          <w:w w:val="99"/>
          <w:sz w:val="24"/>
          <w:szCs w:val="24"/>
        </w:rPr>
        <w:t>M</w:t>
      </w:r>
      <w:r>
        <w:rPr>
          <w:spacing w:val="7"/>
          <w:w w:val="99"/>
          <w:sz w:val="24"/>
          <w:szCs w:val="24"/>
        </w:rPr>
        <w:t>o</w:t>
      </w:r>
      <w:r>
        <w:rPr>
          <w:w w:val="108"/>
          <w:sz w:val="24"/>
          <w:szCs w:val="24"/>
        </w:rPr>
        <w:t xml:space="preserve">dulated </w:t>
      </w:r>
      <w:r>
        <w:rPr>
          <w:sz w:val="24"/>
          <w:szCs w:val="24"/>
        </w:rPr>
        <w:t>Single</w:t>
      </w:r>
      <w:r>
        <w:rPr>
          <w:spacing w:val="30"/>
          <w:sz w:val="24"/>
          <w:szCs w:val="24"/>
        </w:rPr>
        <w:t xml:space="preserve"> </w:t>
      </w:r>
      <w:r>
        <w:rPr>
          <w:sz w:val="24"/>
          <w:szCs w:val="24"/>
        </w:rPr>
        <w:t xml:space="preserve">Detector Imaging (SPIFI). </w:t>
      </w:r>
      <w:r>
        <w:rPr>
          <w:w w:val="107"/>
          <w:sz w:val="24"/>
          <w:szCs w:val="24"/>
        </w:rPr>
        <w:t>Curre</w:t>
      </w:r>
      <w:r>
        <w:rPr>
          <w:spacing w:val="-5"/>
          <w:w w:val="107"/>
          <w:sz w:val="24"/>
          <w:szCs w:val="24"/>
        </w:rPr>
        <w:t>n</w:t>
      </w:r>
      <w:r>
        <w:rPr>
          <w:w w:val="107"/>
          <w:sz w:val="24"/>
          <w:szCs w:val="24"/>
        </w:rPr>
        <w:t>tl</w:t>
      </w:r>
      <w:r>
        <w:rPr>
          <w:spacing w:val="-20"/>
          <w:w w:val="107"/>
          <w:sz w:val="24"/>
          <w:szCs w:val="24"/>
        </w:rPr>
        <w:t>y</w:t>
      </w:r>
      <w:r>
        <w:rPr>
          <w:w w:val="107"/>
          <w:sz w:val="24"/>
          <w:szCs w:val="24"/>
        </w:rPr>
        <w:t>,</w:t>
      </w:r>
      <w:r>
        <w:rPr>
          <w:spacing w:val="45"/>
          <w:w w:val="107"/>
          <w:sz w:val="24"/>
          <w:szCs w:val="24"/>
        </w:rPr>
        <w:t xml:space="preserve"> </w:t>
      </w:r>
      <w:r>
        <w:rPr>
          <w:sz w:val="24"/>
          <w:szCs w:val="24"/>
        </w:rPr>
        <w:t>the te</w:t>
      </w:r>
      <w:r>
        <w:rPr>
          <w:spacing w:val="-6"/>
          <w:sz w:val="24"/>
          <w:szCs w:val="24"/>
        </w:rPr>
        <w:t>c</w:t>
      </w:r>
      <w:r>
        <w:rPr>
          <w:sz w:val="24"/>
          <w:szCs w:val="24"/>
        </w:rPr>
        <w:t>hnique is</w:t>
      </w:r>
      <w:r>
        <w:rPr>
          <w:spacing w:val="32"/>
          <w:sz w:val="24"/>
          <w:szCs w:val="24"/>
        </w:rPr>
        <w:t xml:space="preserve"> </w:t>
      </w:r>
      <w:r>
        <w:rPr>
          <w:sz w:val="24"/>
          <w:szCs w:val="24"/>
        </w:rPr>
        <w:t>used</w:t>
      </w:r>
      <w:r>
        <w:rPr>
          <w:spacing w:val="48"/>
          <w:sz w:val="24"/>
          <w:szCs w:val="24"/>
        </w:rPr>
        <w:t xml:space="preserve"> </w:t>
      </w:r>
      <w:r>
        <w:rPr>
          <w:sz w:val="24"/>
          <w:szCs w:val="24"/>
        </w:rPr>
        <w:t>to</w:t>
      </w:r>
      <w:r>
        <w:rPr>
          <w:spacing w:val="56"/>
          <w:sz w:val="24"/>
          <w:szCs w:val="24"/>
        </w:rPr>
        <w:t xml:space="preserve"> </w:t>
      </w:r>
      <w:r>
        <w:rPr>
          <w:w w:val="104"/>
          <w:sz w:val="24"/>
          <w:szCs w:val="24"/>
        </w:rPr>
        <w:t xml:space="preserve">scan </w:t>
      </w:r>
      <w:r>
        <w:rPr>
          <w:sz w:val="24"/>
          <w:szCs w:val="24"/>
        </w:rPr>
        <w:t>small</w:t>
      </w:r>
      <w:r>
        <w:rPr>
          <w:spacing w:val="12"/>
          <w:sz w:val="24"/>
          <w:szCs w:val="24"/>
        </w:rPr>
        <w:t xml:space="preserve"> </w:t>
      </w:r>
      <w:r>
        <w:rPr>
          <w:sz w:val="24"/>
          <w:szCs w:val="24"/>
        </w:rPr>
        <w:t>o</w:t>
      </w:r>
      <w:r>
        <w:rPr>
          <w:spacing w:val="13"/>
          <w:sz w:val="24"/>
          <w:szCs w:val="24"/>
        </w:rPr>
        <w:t>b</w:t>
      </w:r>
      <w:r>
        <w:rPr>
          <w:sz w:val="24"/>
          <w:szCs w:val="24"/>
        </w:rPr>
        <w:t>jects</w:t>
      </w:r>
      <w:r>
        <w:rPr>
          <w:spacing w:val="28"/>
          <w:sz w:val="24"/>
          <w:szCs w:val="24"/>
        </w:rPr>
        <w:t xml:space="preserve"> </w:t>
      </w:r>
      <w:r>
        <w:rPr>
          <w:sz w:val="24"/>
          <w:szCs w:val="24"/>
        </w:rPr>
        <w:t>in</w:t>
      </w:r>
      <w:r>
        <w:rPr>
          <w:spacing w:val="8"/>
          <w:sz w:val="24"/>
          <w:szCs w:val="24"/>
        </w:rPr>
        <w:t xml:space="preserve"> </w:t>
      </w:r>
      <w:r>
        <w:rPr>
          <w:sz w:val="24"/>
          <w:szCs w:val="24"/>
        </w:rPr>
        <w:t>order</w:t>
      </w:r>
      <w:r>
        <w:rPr>
          <w:spacing w:val="27"/>
          <w:sz w:val="24"/>
          <w:szCs w:val="24"/>
        </w:rPr>
        <w:t xml:space="preserve"> </w:t>
      </w:r>
      <w:r>
        <w:rPr>
          <w:sz w:val="24"/>
          <w:szCs w:val="24"/>
        </w:rPr>
        <w:t>to</w:t>
      </w:r>
      <w:r>
        <w:rPr>
          <w:spacing w:val="22"/>
          <w:sz w:val="24"/>
          <w:szCs w:val="24"/>
        </w:rPr>
        <w:t xml:space="preserve"> </w:t>
      </w:r>
      <w:r>
        <w:rPr>
          <w:sz w:val="24"/>
          <w:szCs w:val="24"/>
        </w:rPr>
        <w:t>pr</w:t>
      </w:r>
      <w:r>
        <w:rPr>
          <w:spacing w:val="-6"/>
          <w:sz w:val="24"/>
          <w:szCs w:val="24"/>
        </w:rPr>
        <w:t>o</w:t>
      </w:r>
      <w:r>
        <w:rPr>
          <w:sz w:val="24"/>
          <w:szCs w:val="24"/>
        </w:rPr>
        <w:t>vide</w:t>
      </w:r>
      <w:r>
        <w:rPr>
          <w:spacing w:val="26"/>
          <w:sz w:val="24"/>
          <w:szCs w:val="24"/>
        </w:rPr>
        <w:t xml:space="preserve"> </w:t>
      </w:r>
      <w:r>
        <w:rPr>
          <w:sz w:val="24"/>
          <w:szCs w:val="24"/>
        </w:rPr>
        <w:t>high-resolution</w:t>
      </w:r>
      <w:r>
        <w:rPr>
          <w:spacing w:val="48"/>
          <w:sz w:val="24"/>
          <w:szCs w:val="24"/>
        </w:rPr>
        <w:t xml:space="preserve"> </w:t>
      </w:r>
      <w:r>
        <w:rPr>
          <w:sz w:val="24"/>
          <w:szCs w:val="24"/>
        </w:rPr>
        <w:t>imaging</w:t>
      </w:r>
      <w:r>
        <w:rPr>
          <w:spacing w:val="18"/>
          <w:sz w:val="24"/>
          <w:szCs w:val="24"/>
        </w:rPr>
        <w:t xml:space="preserve"> </w:t>
      </w:r>
      <w:r>
        <w:rPr>
          <w:sz w:val="24"/>
          <w:szCs w:val="24"/>
        </w:rPr>
        <w:t>of</w:t>
      </w:r>
      <w:del w:id="0" w:author="Matt Young" w:date="2016-10-29T16:08:00Z">
        <w:r w:rsidDel="007D342C">
          <w:rPr>
            <w:spacing w:val="-11"/>
            <w:sz w:val="24"/>
            <w:szCs w:val="24"/>
          </w:rPr>
          <w:delText xml:space="preserve"> </w:delText>
        </w:r>
        <w:r w:rsidDel="007D342C">
          <w:rPr>
            <w:sz w:val="24"/>
            <w:szCs w:val="24"/>
          </w:rPr>
          <w:delText>said</w:delText>
        </w:r>
        <w:r w:rsidDel="007D342C">
          <w:rPr>
            <w:spacing w:val="17"/>
            <w:sz w:val="24"/>
            <w:szCs w:val="24"/>
          </w:rPr>
          <w:delText xml:space="preserve"> </w:delText>
        </w:r>
      </w:del>
      <w:ins w:id="1" w:author="Matt Young" w:date="2016-10-29T16:08:00Z">
        <w:r>
          <w:rPr>
            <w:sz w:val="24"/>
            <w:szCs w:val="24"/>
          </w:rPr>
          <w:t xml:space="preserve"> those </w:t>
        </w:r>
      </w:ins>
      <w:r>
        <w:rPr>
          <w:sz w:val="24"/>
          <w:szCs w:val="24"/>
        </w:rPr>
        <w:t>o</w:t>
      </w:r>
      <w:r>
        <w:rPr>
          <w:spacing w:val="13"/>
          <w:sz w:val="24"/>
          <w:szCs w:val="24"/>
        </w:rPr>
        <w:t>b</w:t>
      </w:r>
      <w:r>
        <w:rPr>
          <w:sz w:val="24"/>
          <w:szCs w:val="24"/>
        </w:rPr>
        <w:t xml:space="preserve">jects. </w:t>
      </w:r>
      <w:r>
        <w:rPr>
          <w:w w:val="108"/>
          <w:sz w:val="24"/>
          <w:szCs w:val="24"/>
        </w:rPr>
        <w:t xml:space="preserve">The </w:t>
      </w:r>
      <w:r>
        <w:rPr>
          <w:sz w:val="24"/>
          <w:szCs w:val="24"/>
        </w:rPr>
        <w:t>next</w:t>
      </w:r>
      <w:r>
        <w:rPr>
          <w:spacing w:val="27"/>
          <w:sz w:val="24"/>
          <w:szCs w:val="24"/>
        </w:rPr>
        <w:t xml:space="preserve"> </w:t>
      </w:r>
      <w:r>
        <w:rPr>
          <w:sz w:val="24"/>
          <w:szCs w:val="24"/>
        </w:rPr>
        <w:t>step</w:t>
      </w:r>
      <w:r>
        <w:rPr>
          <w:spacing w:val="21"/>
          <w:sz w:val="24"/>
          <w:szCs w:val="24"/>
        </w:rPr>
        <w:t xml:space="preserve"> </w:t>
      </w:r>
      <w:r>
        <w:rPr>
          <w:sz w:val="24"/>
          <w:szCs w:val="24"/>
        </w:rPr>
        <w:t>is</w:t>
      </w:r>
      <w:r>
        <w:rPr>
          <w:spacing w:val="-9"/>
          <w:sz w:val="24"/>
          <w:szCs w:val="24"/>
        </w:rPr>
        <w:t xml:space="preserve"> </w:t>
      </w:r>
      <w:r>
        <w:rPr>
          <w:sz w:val="24"/>
          <w:szCs w:val="24"/>
        </w:rPr>
        <w:t>to</w:t>
      </w:r>
      <w:r>
        <w:rPr>
          <w:spacing w:val="15"/>
          <w:sz w:val="24"/>
          <w:szCs w:val="24"/>
        </w:rPr>
        <w:t xml:space="preserve"> </w:t>
      </w:r>
      <w:r>
        <w:rPr>
          <w:sz w:val="24"/>
          <w:szCs w:val="24"/>
        </w:rPr>
        <w:t>enable</w:t>
      </w:r>
      <w:r>
        <w:rPr>
          <w:spacing w:val="14"/>
          <w:sz w:val="24"/>
          <w:szCs w:val="24"/>
        </w:rPr>
        <w:t xml:space="preserve"> </w:t>
      </w:r>
      <w:r>
        <w:rPr>
          <w:sz w:val="24"/>
          <w:szCs w:val="24"/>
        </w:rPr>
        <w:t>the</w:t>
      </w:r>
      <w:r>
        <w:rPr>
          <w:spacing w:val="23"/>
          <w:sz w:val="24"/>
          <w:szCs w:val="24"/>
        </w:rPr>
        <w:t xml:space="preserve"> </w:t>
      </w:r>
      <w:r>
        <w:rPr>
          <w:sz w:val="24"/>
          <w:szCs w:val="24"/>
        </w:rPr>
        <w:t>system</w:t>
      </w:r>
      <w:r>
        <w:rPr>
          <w:spacing w:val="22"/>
          <w:sz w:val="24"/>
          <w:szCs w:val="24"/>
        </w:rPr>
        <w:t xml:space="preserve"> </w:t>
      </w:r>
      <w:r>
        <w:rPr>
          <w:sz w:val="24"/>
          <w:szCs w:val="24"/>
        </w:rPr>
        <w:t>to</w:t>
      </w:r>
      <w:r>
        <w:rPr>
          <w:spacing w:val="15"/>
          <w:sz w:val="24"/>
          <w:szCs w:val="24"/>
        </w:rPr>
        <w:t xml:space="preserve"> </w:t>
      </w:r>
      <w:r>
        <w:rPr>
          <w:sz w:val="24"/>
          <w:szCs w:val="24"/>
        </w:rPr>
        <w:t>scan</w:t>
      </w:r>
      <w:r>
        <w:rPr>
          <w:spacing w:val="11"/>
          <w:sz w:val="24"/>
          <w:szCs w:val="24"/>
        </w:rPr>
        <w:t xml:space="preserve"> </w:t>
      </w:r>
      <w:r>
        <w:rPr>
          <w:sz w:val="24"/>
          <w:szCs w:val="24"/>
        </w:rPr>
        <w:t>the</w:t>
      </w:r>
      <w:r>
        <w:rPr>
          <w:spacing w:val="23"/>
          <w:sz w:val="24"/>
          <w:szCs w:val="24"/>
        </w:rPr>
        <w:t xml:space="preserve"> </w:t>
      </w:r>
      <w:r>
        <w:rPr>
          <w:sz w:val="24"/>
          <w:szCs w:val="24"/>
        </w:rPr>
        <w:t>o</w:t>
      </w:r>
      <w:r>
        <w:rPr>
          <w:spacing w:val="14"/>
          <w:sz w:val="24"/>
          <w:szCs w:val="24"/>
        </w:rPr>
        <w:t>b</w:t>
      </w:r>
      <w:r>
        <w:rPr>
          <w:sz w:val="24"/>
          <w:szCs w:val="24"/>
        </w:rPr>
        <w:t>ject</w:t>
      </w:r>
      <w:r>
        <w:rPr>
          <w:spacing w:val="23"/>
          <w:sz w:val="24"/>
          <w:szCs w:val="24"/>
        </w:rPr>
        <w:t xml:space="preserve"> </w:t>
      </w:r>
      <w:r>
        <w:rPr>
          <w:spacing w:val="-6"/>
          <w:sz w:val="24"/>
          <w:szCs w:val="24"/>
        </w:rPr>
        <w:t>m</w:t>
      </w:r>
      <w:r>
        <w:rPr>
          <w:sz w:val="24"/>
          <w:szCs w:val="24"/>
        </w:rPr>
        <w:t>u</w:t>
      </w:r>
      <w:r>
        <w:rPr>
          <w:spacing w:val="-6"/>
          <w:sz w:val="24"/>
          <w:szCs w:val="24"/>
        </w:rPr>
        <w:t>c</w:t>
      </w:r>
      <w:r>
        <w:rPr>
          <w:sz w:val="24"/>
          <w:szCs w:val="24"/>
        </w:rPr>
        <w:t>h</w:t>
      </w:r>
      <w:r>
        <w:rPr>
          <w:spacing w:val="18"/>
          <w:sz w:val="24"/>
          <w:szCs w:val="24"/>
        </w:rPr>
        <w:t xml:space="preserve"> </w:t>
      </w:r>
      <w:r>
        <w:rPr>
          <w:sz w:val="24"/>
          <w:szCs w:val="24"/>
        </w:rPr>
        <w:t>faster</w:t>
      </w:r>
      <w:r>
        <w:rPr>
          <w:spacing w:val="26"/>
          <w:sz w:val="24"/>
          <w:szCs w:val="24"/>
        </w:rPr>
        <w:t xml:space="preserve"> </w:t>
      </w:r>
      <w:r>
        <w:rPr>
          <w:spacing w:val="-6"/>
          <w:sz w:val="24"/>
          <w:szCs w:val="24"/>
        </w:rPr>
        <w:t>b</w:t>
      </w:r>
      <w:r>
        <w:rPr>
          <w:sz w:val="24"/>
          <w:szCs w:val="24"/>
        </w:rPr>
        <w:t>y</w:t>
      </w:r>
      <w:r>
        <w:rPr>
          <w:spacing w:val="6"/>
          <w:sz w:val="24"/>
          <w:szCs w:val="24"/>
        </w:rPr>
        <w:t xml:space="preserve"> </w:t>
      </w:r>
      <w:r>
        <w:rPr>
          <w:w w:val="104"/>
          <w:sz w:val="24"/>
          <w:szCs w:val="24"/>
        </w:rPr>
        <w:t xml:space="preserve">eliminating </w:t>
      </w:r>
      <w:r>
        <w:rPr>
          <w:sz w:val="24"/>
          <w:szCs w:val="24"/>
        </w:rPr>
        <w:t>the</w:t>
      </w:r>
      <w:r>
        <w:rPr>
          <w:spacing w:val="41"/>
          <w:sz w:val="24"/>
          <w:szCs w:val="24"/>
        </w:rPr>
        <w:t xml:space="preserve"> </w:t>
      </w:r>
      <w:r>
        <w:rPr>
          <w:w w:val="109"/>
          <w:sz w:val="24"/>
          <w:szCs w:val="24"/>
        </w:rPr>
        <w:t>curre</w:t>
      </w:r>
      <w:r>
        <w:rPr>
          <w:spacing w:val="-7"/>
          <w:w w:val="109"/>
          <w:sz w:val="24"/>
          <w:szCs w:val="24"/>
        </w:rPr>
        <w:t>n</w:t>
      </w:r>
      <w:r>
        <w:rPr>
          <w:w w:val="109"/>
          <w:sz w:val="24"/>
          <w:szCs w:val="24"/>
        </w:rPr>
        <w:t>t</w:t>
      </w:r>
      <w:r>
        <w:rPr>
          <w:spacing w:val="6"/>
          <w:w w:val="109"/>
          <w:sz w:val="24"/>
          <w:szCs w:val="24"/>
        </w:rPr>
        <w:t xml:space="preserve"> </w:t>
      </w:r>
      <w:r>
        <w:rPr>
          <w:sz w:val="24"/>
          <w:szCs w:val="24"/>
        </w:rPr>
        <w:t>need</w:t>
      </w:r>
      <w:r>
        <w:rPr>
          <w:spacing w:val="25"/>
          <w:sz w:val="24"/>
          <w:szCs w:val="24"/>
        </w:rPr>
        <w:t xml:space="preserve"> </w:t>
      </w:r>
      <w:r>
        <w:rPr>
          <w:sz w:val="24"/>
          <w:szCs w:val="24"/>
        </w:rPr>
        <w:t>to</w:t>
      </w:r>
      <w:r>
        <w:rPr>
          <w:spacing w:val="32"/>
          <w:sz w:val="24"/>
          <w:szCs w:val="24"/>
        </w:rPr>
        <w:t xml:space="preserve"> </w:t>
      </w:r>
      <w:r>
        <w:rPr>
          <w:sz w:val="24"/>
          <w:szCs w:val="24"/>
        </w:rPr>
        <w:t>scan</w:t>
      </w:r>
      <w:r>
        <w:rPr>
          <w:spacing w:val="28"/>
          <w:sz w:val="24"/>
          <w:szCs w:val="24"/>
        </w:rPr>
        <w:t xml:space="preserve"> </w:t>
      </w:r>
      <w:r>
        <w:rPr>
          <w:spacing w:val="-6"/>
          <w:sz w:val="24"/>
          <w:szCs w:val="24"/>
        </w:rPr>
        <w:t>ov</w:t>
      </w:r>
      <w:r>
        <w:rPr>
          <w:sz w:val="24"/>
          <w:szCs w:val="24"/>
        </w:rPr>
        <w:t>er</w:t>
      </w:r>
      <w:r>
        <w:rPr>
          <w:spacing w:val="18"/>
          <w:sz w:val="24"/>
          <w:szCs w:val="24"/>
        </w:rPr>
        <w:t xml:space="preserve"> </w:t>
      </w:r>
      <w:r>
        <w:rPr>
          <w:sz w:val="24"/>
          <w:szCs w:val="24"/>
        </w:rPr>
        <w:t>a</w:t>
      </w:r>
      <w:r>
        <w:rPr>
          <w:spacing w:val="21"/>
          <w:sz w:val="24"/>
          <w:szCs w:val="24"/>
        </w:rPr>
        <w:t xml:space="preserve"> </w:t>
      </w:r>
      <w:r>
        <w:rPr>
          <w:sz w:val="24"/>
          <w:szCs w:val="24"/>
        </w:rPr>
        <w:t>diffraction</w:t>
      </w:r>
      <w:r>
        <w:rPr>
          <w:spacing w:val="43"/>
          <w:sz w:val="24"/>
          <w:szCs w:val="24"/>
        </w:rPr>
        <w:t xml:space="preserve"> </w:t>
      </w:r>
      <w:r>
        <w:rPr>
          <w:sz w:val="24"/>
          <w:szCs w:val="24"/>
        </w:rPr>
        <w:t>grating</w:t>
      </w:r>
      <w:del w:id="2" w:author="Matt Young" w:date="2016-10-29T16:08:00Z">
        <w:r w:rsidDel="007D342C">
          <w:rPr>
            <w:sz w:val="24"/>
            <w:szCs w:val="24"/>
          </w:rPr>
          <w:delText xml:space="preserve"> via</w:delText>
        </w:r>
        <w:r w:rsidDel="007D342C">
          <w:rPr>
            <w:spacing w:val="23"/>
            <w:sz w:val="24"/>
            <w:szCs w:val="24"/>
          </w:rPr>
          <w:delText xml:space="preserve"> </w:delText>
        </w:r>
      </w:del>
      <w:ins w:id="3" w:author="Matt Young" w:date="2016-10-29T16:08:00Z">
        <w:r>
          <w:rPr>
            <w:sz w:val="24"/>
            <w:szCs w:val="24"/>
          </w:rPr>
          <w:t xml:space="preserve"> by </w:t>
        </w:r>
      </w:ins>
      <w:r>
        <w:rPr>
          <w:sz w:val="24"/>
          <w:szCs w:val="24"/>
        </w:rPr>
        <w:t>impleme</w:t>
      </w:r>
      <w:r>
        <w:rPr>
          <w:spacing w:val="-5"/>
          <w:sz w:val="24"/>
          <w:szCs w:val="24"/>
        </w:rPr>
        <w:t>n</w:t>
      </w:r>
      <w:r>
        <w:rPr>
          <w:sz w:val="24"/>
          <w:szCs w:val="24"/>
        </w:rPr>
        <w:t>ting</w:t>
      </w:r>
      <w:r>
        <w:rPr>
          <w:spacing w:val="57"/>
          <w:sz w:val="24"/>
          <w:szCs w:val="24"/>
        </w:rPr>
        <w:t xml:space="preserve"> </w:t>
      </w:r>
      <w:r>
        <w:rPr>
          <w:sz w:val="24"/>
          <w:szCs w:val="24"/>
        </w:rPr>
        <w:t>a</w:t>
      </w:r>
      <w:r>
        <w:rPr>
          <w:spacing w:val="21"/>
          <w:sz w:val="24"/>
          <w:szCs w:val="24"/>
        </w:rPr>
        <w:t xml:space="preserve"> </w:t>
      </w:r>
      <w:r>
        <w:rPr>
          <w:w w:val="104"/>
          <w:sz w:val="24"/>
          <w:szCs w:val="24"/>
        </w:rPr>
        <w:t xml:space="preserve">larger </w:t>
      </w:r>
      <w:r>
        <w:rPr>
          <w:sz w:val="24"/>
          <w:szCs w:val="24"/>
        </w:rPr>
        <w:t>diffraction</w:t>
      </w:r>
      <w:r>
        <w:rPr>
          <w:spacing w:val="32"/>
          <w:sz w:val="24"/>
          <w:szCs w:val="24"/>
        </w:rPr>
        <w:t xml:space="preserve"> </w:t>
      </w:r>
      <w:r>
        <w:rPr>
          <w:sz w:val="24"/>
          <w:szCs w:val="24"/>
        </w:rPr>
        <w:t>grating</w:t>
      </w:r>
      <w:r>
        <w:rPr>
          <w:spacing w:val="50"/>
          <w:sz w:val="24"/>
          <w:szCs w:val="24"/>
        </w:rPr>
        <w:t xml:space="preserve"> </w:t>
      </w:r>
      <w:r>
        <w:rPr>
          <w:sz w:val="24"/>
          <w:szCs w:val="24"/>
        </w:rPr>
        <w:t>that need</w:t>
      </w:r>
      <w:r>
        <w:rPr>
          <w:spacing w:val="15"/>
          <w:sz w:val="24"/>
          <w:szCs w:val="24"/>
        </w:rPr>
        <w:t xml:space="preserve"> </w:t>
      </w:r>
      <w:r>
        <w:rPr>
          <w:sz w:val="24"/>
          <w:szCs w:val="24"/>
        </w:rPr>
        <w:t>not</w:t>
      </w:r>
      <w:r>
        <w:rPr>
          <w:spacing w:val="32"/>
          <w:sz w:val="24"/>
          <w:szCs w:val="24"/>
        </w:rPr>
        <w:t xml:space="preserve"> </w:t>
      </w:r>
      <w:r>
        <w:rPr>
          <w:spacing w:val="7"/>
          <w:sz w:val="24"/>
          <w:szCs w:val="24"/>
        </w:rPr>
        <w:t>b</w:t>
      </w:r>
      <w:r>
        <w:rPr>
          <w:sz w:val="24"/>
          <w:szCs w:val="24"/>
        </w:rPr>
        <w:t>e</w:t>
      </w:r>
      <w:r>
        <w:rPr>
          <w:spacing w:val="6"/>
          <w:sz w:val="24"/>
          <w:szCs w:val="24"/>
        </w:rPr>
        <w:t xml:space="preserve"> </w:t>
      </w:r>
      <w:r>
        <w:rPr>
          <w:sz w:val="24"/>
          <w:szCs w:val="24"/>
        </w:rPr>
        <w:t>scanned. This</w:t>
      </w:r>
      <w:r>
        <w:rPr>
          <w:spacing w:val="27"/>
          <w:sz w:val="24"/>
          <w:szCs w:val="24"/>
        </w:rPr>
        <w:t xml:space="preserve"> </w:t>
      </w:r>
      <w:r>
        <w:rPr>
          <w:sz w:val="24"/>
          <w:szCs w:val="24"/>
        </w:rPr>
        <w:t>team’s</w:t>
      </w:r>
      <w:r>
        <w:rPr>
          <w:spacing w:val="20"/>
          <w:sz w:val="24"/>
          <w:szCs w:val="24"/>
        </w:rPr>
        <w:t xml:space="preserve"> </w:t>
      </w:r>
      <w:r>
        <w:rPr>
          <w:sz w:val="24"/>
          <w:szCs w:val="24"/>
        </w:rPr>
        <w:t>pr</w:t>
      </w:r>
      <w:r>
        <w:rPr>
          <w:spacing w:val="13"/>
          <w:sz w:val="24"/>
          <w:szCs w:val="24"/>
        </w:rPr>
        <w:t>o</w:t>
      </w:r>
      <w:r>
        <w:rPr>
          <w:sz w:val="24"/>
          <w:szCs w:val="24"/>
        </w:rPr>
        <w:t>ject</w:t>
      </w:r>
      <w:r>
        <w:rPr>
          <w:spacing w:val="41"/>
          <w:sz w:val="24"/>
          <w:szCs w:val="24"/>
        </w:rPr>
        <w:t xml:space="preserve"> </w:t>
      </w:r>
      <w:r>
        <w:rPr>
          <w:sz w:val="24"/>
          <w:szCs w:val="24"/>
        </w:rPr>
        <w:t>is</w:t>
      </w:r>
      <w:r>
        <w:rPr>
          <w:spacing w:val="-2"/>
          <w:sz w:val="24"/>
          <w:szCs w:val="24"/>
        </w:rPr>
        <w:t xml:space="preserve"> </w:t>
      </w:r>
      <w:r>
        <w:rPr>
          <w:w w:val="105"/>
          <w:sz w:val="24"/>
          <w:szCs w:val="24"/>
        </w:rPr>
        <w:t xml:space="preserve">primarily </w:t>
      </w:r>
      <w:r>
        <w:rPr>
          <w:sz w:val="24"/>
          <w:szCs w:val="24"/>
        </w:rPr>
        <w:t>to</w:t>
      </w:r>
      <w:r>
        <w:rPr>
          <w:spacing w:val="29"/>
          <w:sz w:val="24"/>
          <w:szCs w:val="24"/>
        </w:rPr>
        <w:t xml:space="preserve"> </w:t>
      </w:r>
      <w:commentRangeStart w:id="4"/>
      <w:r>
        <w:rPr>
          <w:sz w:val="24"/>
          <w:szCs w:val="24"/>
        </w:rPr>
        <w:t>pr</w:t>
      </w:r>
      <w:r>
        <w:rPr>
          <w:spacing w:val="-6"/>
          <w:sz w:val="24"/>
          <w:szCs w:val="24"/>
        </w:rPr>
        <w:t>o</w:t>
      </w:r>
      <w:r>
        <w:rPr>
          <w:sz w:val="24"/>
          <w:szCs w:val="24"/>
        </w:rPr>
        <w:t>vide</w:t>
      </w:r>
      <w:r>
        <w:rPr>
          <w:spacing w:val="34"/>
          <w:sz w:val="24"/>
          <w:szCs w:val="24"/>
        </w:rPr>
        <w:t xml:space="preserve"> </w:t>
      </w:r>
      <w:r>
        <w:rPr>
          <w:sz w:val="24"/>
          <w:szCs w:val="24"/>
        </w:rPr>
        <w:t>si</w:t>
      </w:r>
      <w:r>
        <w:rPr>
          <w:spacing w:val="-6"/>
          <w:sz w:val="24"/>
          <w:szCs w:val="24"/>
        </w:rPr>
        <w:t>m</w:t>
      </w:r>
      <w:r>
        <w:rPr>
          <w:sz w:val="24"/>
          <w:szCs w:val="24"/>
        </w:rPr>
        <w:t>ulation sof</w:t>
      </w:r>
      <w:r>
        <w:rPr>
          <w:spacing w:val="-6"/>
          <w:sz w:val="24"/>
          <w:szCs w:val="24"/>
        </w:rPr>
        <w:t>tw</w:t>
      </w:r>
      <w:r>
        <w:rPr>
          <w:sz w:val="24"/>
          <w:szCs w:val="24"/>
        </w:rPr>
        <w:t>are</w:t>
      </w:r>
      <w:r>
        <w:rPr>
          <w:spacing w:val="32"/>
          <w:sz w:val="24"/>
          <w:szCs w:val="24"/>
        </w:rPr>
        <w:t xml:space="preserve"> </w:t>
      </w:r>
      <w:commentRangeEnd w:id="4"/>
      <w:r>
        <w:rPr>
          <w:rStyle w:val="CommentReference"/>
        </w:rPr>
        <w:commentReference w:id="4"/>
      </w:r>
      <w:r>
        <w:rPr>
          <w:sz w:val="24"/>
          <w:szCs w:val="24"/>
        </w:rPr>
        <w:t>to</w:t>
      </w:r>
      <w:r>
        <w:rPr>
          <w:spacing w:val="29"/>
          <w:sz w:val="24"/>
          <w:szCs w:val="24"/>
        </w:rPr>
        <w:t xml:space="preserve"> </w:t>
      </w:r>
      <w:r>
        <w:rPr>
          <w:sz w:val="24"/>
          <w:szCs w:val="24"/>
        </w:rPr>
        <w:t>compare</w:t>
      </w:r>
      <w:r>
        <w:rPr>
          <w:spacing w:val="35"/>
          <w:sz w:val="24"/>
          <w:szCs w:val="24"/>
        </w:rPr>
        <w:t xml:space="preserve"> </w:t>
      </w:r>
      <w:r>
        <w:rPr>
          <w:sz w:val="24"/>
          <w:szCs w:val="24"/>
        </w:rPr>
        <w:t>the</w:t>
      </w:r>
      <w:r>
        <w:rPr>
          <w:spacing w:val="38"/>
          <w:sz w:val="24"/>
          <w:szCs w:val="24"/>
        </w:rPr>
        <w:t xml:space="preserve"> </w:t>
      </w:r>
      <w:r>
        <w:rPr>
          <w:w w:val="112"/>
          <w:sz w:val="24"/>
          <w:szCs w:val="24"/>
        </w:rPr>
        <w:t>output</w:t>
      </w:r>
      <w:r>
        <w:rPr>
          <w:spacing w:val="3"/>
          <w:w w:val="112"/>
          <w:sz w:val="24"/>
          <w:szCs w:val="24"/>
        </w:rPr>
        <w:t xml:space="preserve"> </w:t>
      </w:r>
      <w:r>
        <w:rPr>
          <w:sz w:val="24"/>
          <w:szCs w:val="24"/>
        </w:rPr>
        <w:t xml:space="preserve">predicted </w:t>
      </w:r>
      <w:r>
        <w:rPr>
          <w:spacing w:val="-6"/>
          <w:sz w:val="24"/>
          <w:szCs w:val="24"/>
        </w:rPr>
        <w:t>b</w:t>
      </w:r>
      <w:r>
        <w:rPr>
          <w:sz w:val="24"/>
          <w:szCs w:val="24"/>
        </w:rPr>
        <w:t>y</w:t>
      </w:r>
      <w:r>
        <w:rPr>
          <w:spacing w:val="21"/>
          <w:sz w:val="24"/>
          <w:szCs w:val="24"/>
        </w:rPr>
        <w:t xml:space="preserve"> </w:t>
      </w:r>
      <w:r>
        <w:rPr>
          <w:sz w:val="24"/>
          <w:szCs w:val="24"/>
        </w:rPr>
        <w:t>an</w:t>
      </w:r>
      <w:r>
        <w:rPr>
          <w:spacing w:val="29"/>
          <w:sz w:val="24"/>
          <w:szCs w:val="24"/>
        </w:rPr>
        <w:t xml:space="preserve"> </w:t>
      </w:r>
      <w:r>
        <w:rPr>
          <w:w w:val="103"/>
          <w:sz w:val="24"/>
          <w:szCs w:val="24"/>
        </w:rPr>
        <w:t xml:space="preserve">ideal </w:t>
      </w:r>
      <w:r>
        <w:rPr>
          <w:sz w:val="24"/>
          <w:szCs w:val="24"/>
        </w:rPr>
        <w:t>system to actual data collected from these systems once</w:t>
      </w:r>
      <w:r>
        <w:rPr>
          <w:spacing w:val="55"/>
          <w:sz w:val="24"/>
          <w:szCs w:val="24"/>
        </w:rPr>
        <w:t xml:space="preserve"> </w:t>
      </w:r>
      <w:r>
        <w:rPr>
          <w:sz w:val="24"/>
          <w:szCs w:val="24"/>
        </w:rPr>
        <w:t>they h</w:t>
      </w:r>
      <w:r>
        <w:rPr>
          <w:spacing w:val="-6"/>
          <w:sz w:val="24"/>
          <w:szCs w:val="24"/>
        </w:rPr>
        <w:t>av</w:t>
      </w:r>
      <w:r>
        <w:rPr>
          <w:sz w:val="24"/>
          <w:szCs w:val="24"/>
        </w:rPr>
        <w:t xml:space="preserve">e </w:t>
      </w:r>
      <w:r>
        <w:rPr>
          <w:spacing w:val="7"/>
          <w:w w:val="108"/>
          <w:sz w:val="24"/>
          <w:szCs w:val="24"/>
        </w:rPr>
        <w:t>b</w:t>
      </w:r>
      <w:r>
        <w:rPr>
          <w:w w:val="101"/>
          <w:sz w:val="24"/>
          <w:szCs w:val="24"/>
        </w:rPr>
        <w:t xml:space="preserve">een </w:t>
      </w:r>
      <w:r>
        <w:rPr>
          <w:w w:val="107"/>
          <w:sz w:val="24"/>
          <w:szCs w:val="24"/>
        </w:rPr>
        <w:t>constructed,</w:t>
      </w:r>
      <w:r>
        <w:rPr>
          <w:spacing w:val="42"/>
          <w:w w:val="107"/>
          <w:sz w:val="24"/>
          <w:szCs w:val="24"/>
        </w:rPr>
        <w:t xml:space="preserve"> </w:t>
      </w:r>
      <w:r>
        <w:rPr>
          <w:sz w:val="24"/>
          <w:szCs w:val="24"/>
        </w:rPr>
        <w:t>and to pr</w:t>
      </w:r>
      <w:r>
        <w:rPr>
          <w:spacing w:val="7"/>
          <w:sz w:val="24"/>
          <w:szCs w:val="24"/>
        </w:rPr>
        <w:t>o</w:t>
      </w:r>
      <w:r>
        <w:rPr>
          <w:sz w:val="24"/>
          <w:szCs w:val="24"/>
        </w:rPr>
        <w:t>duce a</w:t>
      </w:r>
      <w:r>
        <w:rPr>
          <w:spacing w:val="49"/>
          <w:sz w:val="24"/>
          <w:szCs w:val="24"/>
        </w:rPr>
        <w:t xml:space="preserve"> </w:t>
      </w:r>
      <w:r>
        <w:rPr>
          <w:sz w:val="24"/>
          <w:szCs w:val="24"/>
        </w:rPr>
        <w:t>sof</w:t>
      </w:r>
      <w:r>
        <w:rPr>
          <w:spacing w:val="-6"/>
          <w:sz w:val="24"/>
          <w:szCs w:val="24"/>
        </w:rPr>
        <w:t>tw</w:t>
      </w:r>
      <w:r>
        <w:rPr>
          <w:sz w:val="24"/>
          <w:szCs w:val="24"/>
        </w:rPr>
        <w:t>are suite for</w:t>
      </w:r>
      <w:r>
        <w:rPr>
          <w:spacing w:val="37"/>
          <w:sz w:val="24"/>
          <w:szCs w:val="24"/>
        </w:rPr>
        <w:t xml:space="preserve"> </w:t>
      </w:r>
      <w:r>
        <w:rPr>
          <w:sz w:val="24"/>
          <w:szCs w:val="24"/>
        </w:rPr>
        <w:t xml:space="preserve">collecting, analyzing </w:t>
      </w:r>
      <w:r>
        <w:rPr>
          <w:w w:val="108"/>
          <w:sz w:val="24"/>
          <w:szCs w:val="24"/>
        </w:rPr>
        <w:t xml:space="preserve">and </w:t>
      </w:r>
      <w:r>
        <w:rPr>
          <w:sz w:val="24"/>
          <w:szCs w:val="24"/>
        </w:rPr>
        <w:t>visualizing</w:t>
      </w:r>
      <w:r>
        <w:rPr>
          <w:spacing w:val="31"/>
          <w:sz w:val="24"/>
          <w:szCs w:val="24"/>
        </w:rPr>
        <w:t xml:space="preserve"> </w:t>
      </w:r>
      <w:r>
        <w:rPr>
          <w:sz w:val="24"/>
          <w:szCs w:val="24"/>
        </w:rPr>
        <w:t>the</w:t>
      </w:r>
      <w:r>
        <w:rPr>
          <w:spacing w:val="48"/>
          <w:sz w:val="24"/>
          <w:szCs w:val="24"/>
        </w:rPr>
        <w:t xml:space="preserve"> </w:t>
      </w:r>
      <w:r>
        <w:rPr>
          <w:w w:val="112"/>
          <w:sz w:val="24"/>
          <w:szCs w:val="24"/>
        </w:rPr>
        <w:t>output</w:t>
      </w:r>
      <w:r>
        <w:rPr>
          <w:spacing w:val="12"/>
          <w:w w:val="112"/>
          <w:sz w:val="24"/>
          <w:szCs w:val="24"/>
        </w:rPr>
        <w:t xml:space="preserve"> </w:t>
      </w:r>
      <w:r>
        <w:rPr>
          <w:sz w:val="24"/>
          <w:szCs w:val="24"/>
        </w:rPr>
        <w:t>of</w:t>
      </w:r>
      <w:r>
        <w:rPr>
          <w:spacing w:val="6"/>
          <w:sz w:val="24"/>
          <w:szCs w:val="24"/>
        </w:rPr>
        <w:t xml:space="preserve"> </w:t>
      </w:r>
      <w:r>
        <w:rPr>
          <w:w w:val="104"/>
          <w:sz w:val="24"/>
          <w:szCs w:val="24"/>
        </w:rPr>
        <w:t>impleme</w:t>
      </w:r>
      <w:r>
        <w:rPr>
          <w:spacing w:val="-5"/>
          <w:w w:val="104"/>
          <w:sz w:val="24"/>
          <w:szCs w:val="24"/>
        </w:rPr>
        <w:t>n</w:t>
      </w:r>
      <w:r>
        <w:rPr>
          <w:w w:val="104"/>
          <w:sz w:val="24"/>
          <w:szCs w:val="24"/>
        </w:rPr>
        <w:t>tations</w:t>
      </w:r>
      <w:r>
        <w:rPr>
          <w:spacing w:val="30"/>
          <w:w w:val="104"/>
          <w:sz w:val="24"/>
          <w:szCs w:val="24"/>
        </w:rPr>
        <w:t xml:space="preserve"> </w:t>
      </w:r>
      <w:r>
        <w:rPr>
          <w:sz w:val="24"/>
          <w:szCs w:val="24"/>
        </w:rPr>
        <w:t>of</w:t>
      </w:r>
      <w:r>
        <w:rPr>
          <w:spacing w:val="6"/>
          <w:sz w:val="24"/>
          <w:szCs w:val="24"/>
        </w:rPr>
        <w:t xml:space="preserve"> </w:t>
      </w:r>
      <w:r>
        <w:rPr>
          <w:sz w:val="24"/>
          <w:szCs w:val="24"/>
        </w:rPr>
        <w:t>2-dimensional</w:t>
      </w:r>
      <w:r>
        <w:rPr>
          <w:spacing w:val="47"/>
          <w:sz w:val="24"/>
          <w:szCs w:val="24"/>
        </w:rPr>
        <w:t xml:space="preserve"> </w:t>
      </w:r>
      <w:r>
        <w:rPr>
          <w:sz w:val="24"/>
          <w:szCs w:val="24"/>
        </w:rPr>
        <w:t xml:space="preserve">SPIFI </w:t>
      </w:r>
      <w:r>
        <w:rPr>
          <w:w w:val="104"/>
          <w:sz w:val="24"/>
          <w:szCs w:val="24"/>
        </w:rPr>
        <w:t>systems.</w:t>
      </w:r>
    </w:p>
    <w:p w:rsidR="00703A58" w:rsidRDefault="00703A58" w:rsidP="007D342C">
      <w:pPr>
        <w:spacing w:line="200" w:lineRule="exact"/>
      </w:pPr>
    </w:p>
    <w:p w:rsidR="00703A58" w:rsidRDefault="00703A58" w:rsidP="007D342C">
      <w:pPr>
        <w:spacing w:before="17" w:line="200" w:lineRule="exact"/>
      </w:pPr>
    </w:p>
    <w:p w:rsidR="00703A58" w:rsidRDefault="007D342C" w:rsidP="007D342C">
      <w:pPr>
        <w:ind w:left="497" w:right="6231"/>
        <w:rPr>
          <w:sz w:val="34"/>
          <w:szCs w:val="34"/>
        </w:rPr>
      </w:pPr>
      <w:r>
        <w:rPr>
          <w:w w:val="120"/>
          <w:sz w:val="34"/>
          <w:szCs w:val="34"/>
        </w:rPr>
        <w:t>Ba</w:t>
      </w:r>
      <w:r>
        <w:rPr>
          <w:spacing w:val="-10"/>
          <w:w w:val="120"/>
          <w:sz w:val="34"/>
          <w:szCs w:val="34"/>
        </w:rPr>
        <w:t>c</w:t>
      </w:r>
      <w:r>
        <w:rPr>
          <w:w w:val="123"/>
          <w:sz w:val="34"/>
          <w:szCs w:val="34"/>
        </w:rPr>
        <w:t>kground</w:t>
      </w:r>
    </w:p>
    <w:p w:rsidR="00703A58" w:rsidRDefault="00703A58" w:rsidP="007D342C">
      <w:pPr>
        <w:spacing w:before="8" w:line="220" w:lineRule="exact"/>
        <w:rPr>
          <w:sz w:val="22"/>
          <w:szCs w:val="22"/>
        </w:rPr>
      </w:pPr>
    </w:p>
    <w:p w:rsidR="00703A58" w:rsidRDefault="007D342C" w:rsidP="007D342C">
      <w:pPr>
        <w:spacing w:line="251" w:lineRule="auto"/>
        <w:ind w:left="497" w:right="491"/>
        <w:rPr>
          <w:sz w:val="24"/>
          <w:szCs w:val="24"/>
        </w:rPr>
        <w:sectPr w:rsidR="00703A58">
          <w:pgSz w:w="12240" w:h="15840"/>
          <w:pgMar w:top="1480" w:right="1720" w:bottom="280" w:left="1720" w:header="0" w:footer="1776" w:gutter="0"/>
          <w:cols w:space="720"/>
        </w:sectPr>
      </w:pPr>
      <w:r>
        <w:rPr>
          <w:sz w:val="24"/>
          <w:szCs w:val="24"/>
        </w:rPr>
        <w:t>SPIFI is a re</w:t>
      </w:r>
      <w:r>
        <w:rPr>
          <w:spacing w:val="-6"/>
          <w:sz w:val="24"/>
          <w:szCs w:val="24"/>
        </w:rPr>
        <w:t>v</w:t>
      </w:r>
      <w:r>
        <w:rPr>
          <w:sz w:val="24"/>
          <w:szCs w:val="24"/>
        </w:rPr>
        <w:t>olutionary imaging te</w:t>
      </w:r>
      <w:r>
        <w:rPr>
          <w:spacing w:val="-6"/>
          <w:sz w:val="24"/>
          <w:szCs w:val="24"/>
        </w:rPr>
        <w:t>c</w:t>
      </w:r>
      <w:r>
        <w:rPr>
          <w:sz w:val="24"/>
          <w:szCs w:val="24"/>
        </w:rPr>
        <w:t xml:space="preserve">hnique </w:t>
      </w:r>
      <w:r>
        <w:rPr>
          <w:w w:val="118"/>
          <w:sz w:val="24"/>
          <w:szCs w:val="24"/>
        </w:rPr>
        <w:t>that</w:t>
      </w:r>
      <w:r>
        <w:rPr>
          <w:spacing w:val="56"/>
          <w:w w:val="118"/>
          <w:sz w:val="24"/>
          <w:szCs w:val="24"/>
        </w:rPr>
        <w:t xml:space="preserve"> </w:t>
      </w:r>
      <w:commentRangeStart w:id="5"/>
      <w:r>
        <w:rPr>
          <w:sz w:val="24"/>
          <w:szCs w:val="24"/>
        </w:rPr>
        <w:t>all</w:t>
      </w:r>
      <w:r>
        <w:rPr>
          <w:spacing w:val="-6"/>
          <w:sz w:val="24"/>
          <w:szCs w:val="24"/>
        </w:rPr>
        <w:t>o</w:t>
      </w:r>
      <w:r>
        <w:rPr>
          <w:sz w:val="24"/>
          <w:szCs w:val="24"/>
        </w:rPr>
        <w:t>ws an o</w:t>
      </w:r>
      <w:r>
        <w:rPr>
          <w:spacing w:val="13"/>
          <w:sz w:val="24"/>
          <w:szCs w:val="24"/>
        </w:rPr>
        <w:t>b</w:t>
      </w:r>
      <w:r>
        <w:rPr>
          <w:sz w:val="24"/>
          <w:szCs w:val="24"/>
        </w:rPr>
        <w:t xml:space="preserve">ject to </w:t>
      </w:r>
      <w:r>
        <w:rPr>
          <w:spacing w:val="7"/>
          <w:w w:val="108"/>
          <w:sz w:val="24"/>
          <w:szCs w:val="24"/>
        </w:rPr>
        <w:t>b</w:t>
      </w:r>
      <w:r>
        <w:rPr>
          <w:w w:val="97"/>
          <w:sz w:val="24"/>
          <w:szCs w:val="24"/>
        </w:rPr>
        <w:t xml:space="preserve">e </w:t>
      </w:r>
      <w:r>
        <w:rPr>
          <w:sz w:val="24"/>
          <w:szCs w:val="24"/>
        </w:rPr>
        <w:t>scanned</w:t>
      </w:r>
      <w:r>
        <w:rPr>
          <w:spacing w:val="37"/>
          <w:sz w:val="24"/>
          <w:szCs w:val="24"/>
        </w:rPr>
        <w:t xml:space="preserve"> </w:t>
      </w:r>
      <w:r>
        <w:rPr>
          <w:spacing w:val="-6"/>
          <w:sz w:val="24"/>
          <w:szCs w:val="24"/>
        </w:rPr>
        <w:t>b</w:t>
      </w:r>
      <w:r>
        <w:rPr>
          <w:sz w:val="24"/>
          <w:szCs w:val="24"/>
        </w:rPr>
        <w:t>y</w:t>
      </w:r>
      <w:r>
        <w:rPr>
          <w:spacing w:val="17"/>
          <w:sz w:val="24"/>
          <w:szCs w:val="24"/>
        </w:rPr>
        <w:t xml:space="preserve"> </w:t>
      </w:r>
      <w:r>
        <w:rPr>
          <w:sz w:val="24"/>
          <w:szCs w:val="24"/>
        </w:rPr>
        <w:t>a</w:t>
      </w:r>
      <w:r>
        <w:rPr>
          <w:spacing w:val="15"/>
          <w:sz w:val="24"/>
          <w:szCs w:val="24"/>
        </w:rPr>
        <w:t xml:space="preserve"> </w:t>
      </w:r>
      <w:r>
        <w:rPr>
          <w:sz w:val="24"/>
          <w:szCs w:val="24"/>
        </w:rPr>
        <w:t>single</w:t>
      </w:r>
      <w:r>
        <w:rPr>
          <w:spacing w:val="5"/>
          <w:sz w:val="24"/>
          <w:szCs w:val="24"/>
        </w:rPr>
        <w:t xml:space="preserve"> </w:t>
      </w:r>
      <w:r>
        <w:rPr>
          <w:sz w:val="24"/>
          <w:szCs w:val="24"/>
        </w:rPr>
        <w:t>laser</w:t>
      </w:r>
      <w:commentRangeEnd w:id="5"/>
      <w:r>
        <w:rPr>
          <w:rStyle w:val="CommentReference"/>
        </w:rPr>
        <w:commentReference w:id="5"/>
      </w:r>
      <w:r>
        <w:rPr>
          <w:sz w:val="24"/>
          <w:szCs w:val="24"/>
        </w:rPr>
        <w:t>. In</w:t>
      </w:r>
      <w:r>
        <w:rPr>
          <w:spacing w:val="19"/>
          <w:sz w:val="24"/>
          <w:szCs w:val="24"/>
        </w:rPr>
        <w:t xml:space="preserve"> </w:t>
      </w:r>
      <w:r>
        <w:rPr>
          <w:w w:val="108"/>
          <w:sz w:val="24"/>
          <w:szCs w:val="24"/>
        </w:rPr>
        <w:t>particular,</w:t>
      </w:r>
      <w:r>
        <w:rPr>
          <w:spacing w:val="4"/>
          <w:w w:val="108"/>
          <w:sz w:val="24"/>
          <w:szCs w:val="24"/>
        </w:rPr>
        <w:t xml:space="preserve"> </w:t>
      </w:r>
      <w:r>
        <w:rPr>
          <w:sz w:val="24"/>
          <w:szCs w:val="24"/>
        </w:rPr>
        <w:t>it</w:t>
      </w:r>
      <w:r>
        <w:rPr>
          <w:spacing w:val="28"/>
          <w:sz w:val="24"/>
          <w:szCs w:val="24"/>
        </w:rPr>
        <w:t xml:space="preserve"> </w:t>
      </w:r>
      <w:r>
        <w:rPr>
          <w:sz w:val="24"/>
          <w:szCs w:val="24"/>
        </w:rPr>
        <w:t>is</w:t>
      </w:r>
      <w:r>
        <w:rPr>
          <w:spacing w:val="2"/>
          <w:sz w:val="24"/>
          <w:szCs w:val="24"/>
        </w:rPr>
        <w:t xml:space="preserve"> </w:t>
      </w:r>
      <w:r>
        <w:rPr>
          <w:sz w:val="24"/>
          <w:szCs w:val="24"/>
        </w:rPr>
        <w:t>impressi</w:t>
      </w:r>
      <w:r>
        <w:rPr>
          <w:spacing w:val="-5"/>
          <w:sz w:val="24"/>
          <w:szCs w:val="24"/>
        </w:rPr>
        <w:t>v</w:t>
      </w:r>
      <w:r>
        <w:rPr>
          <w:sz w:val="24"/>
          <w:szCs w:val="24"/>
        </w:rPr>
        <w:t>e</w:t>
      </w:r>
      <w:r>
        <w:rPr>
          <w:spacing w:val="21"/>
          <w:sz w:val="24"/>
          <w:szCs w:val="24"/>
        </w:rPr>
        <w:t xml:space="preserve"> </w:t>
      </w:r>
      <w:r>
        <w:rPr>
          <w:spacing w:val="7"/>
          <w:sz w:val="24"/>
          <w:szCs w:val="24"/>
        </w:rPr>
        <w:t>b</w:t>
      </w:r>
      <w:r>
        <w:rPr>
          <w:sz w:val="24"/>
          <w:szCs w:val="24"/>
        </w:rPr>
        <w:t>ecause</w:t>
      </w:r>
      <w:r>
        <w:rPr>
          <w:spacing w:val="21"/>
          <w:sz w:val="24"/>
          <w:szCs w:val="24"/>
        </w:rPr>
        <w:t xml:space="preserve"> </w:t>
      </w:r>
      <w:r>
        <w:rPr>
          <w:sz w:val="24"/>
          <w:szCs w:val="24"/>
        </w:rPr>
        <w:t>a</w:t>
      </w:r>
      <w:r>
        <w:rPr>
          <w:spacing w:val="15"/>
          <w:sz w:val="24"/>
          <w:szCs w:val="24"/>
        </w:rPr>
        <w:t xml:space="preserve"> </w:t>
      </w:r>
      <w:r>
        <w:rPr>
          <w:sz w:val="24"/>
          <w:szCs w:val="24"/>
        </w:rPr>
        <w:t>full,</w:t>
      </w:r>
      <w:r>
        <w:rPr>
          <w:spacing w:val="6"/>
          <w:sz w:val="24"/>
          <w:szCs w:val="24"/>
        </w:rPr>
        <w:t xml:space="preserve"> </w:t>
      </w:r>
      <w:r>
        <w:rPr>
          <w:spacing w:val="-6"/>
          <w:w w:val="136"/>
          <w:sz w:val="24"/>
          <w:szCs w:val="24"/>
        </w:rPr>
        <w:t>t</w:t>
      </w:r>
      <w:r>
        <w:rPr>
          <w:spacing w:val="-6"/>
          <w:w w:val="97"/>
          <w:sz w:val="24"/>
          <w:szCs w:val="24"/>
        </w:rPr>
        <w:t>w</w:t>
      </w:r>
      <w:r>
        <w:rPr>
          <w:w w:val="97"/>
          <w:sz w:val="24"/>
          <w:szCs w:val="24"/>
        </w:rPr>
        <w:t xml:space="preserve">o- </w:t>
      </w:r>
      <w:r>
        <w:rPr>
          <w:sz w:val="24"/>
          <w:szCs w:val="24"/>
        </w:rPr>
        <w:t>dimensional image</w:t>
      </w:r>
      <w:r>
        <w:rPr>
          <w:spacing w:val="38"/>
          <w:sz w:val="24"/>
          <w:szCs w:val="24"/>
        </w:rPr>
        <w:t xml:space="preserve"> </w:t>
      </w:r>
      <w:r>
        <w:rPr>
          <w:sz w:val="24"/>
          <w:szCs w:val="24"/>
        </w:rPr>
        <w:t>can</w:t>
      </w:r>
      <w:r>
        <w:rPr>
          <w:spacing w:val="42"/>
          <w:sz w:val="24"/>
          <w:szCs w:val="24"/>
        </w:rPr>
        <w:t xml:space="preserve"> </w:t>
      </w:r>
      <w:r>
        <w:rPr>
          <w:spacing w:val="7"/>
          <w:sz w:val="24"/>
          <w:szCs w:val="24"/>
        </w:rPr>
        <w:t>b</w:t>
      </w:r>
      <w:r>
        <w:rPr>
          <w:sz w:val="24"/>
          <w:szCs w:val="24"/>
        </w:rPr>
        <w:t>e</w:t>
      </w:r>
      <w:r>
        <w:rPr>
          <w:spacing w:val="32"/>
          <w:sz w:val="24"/>
          <w:szCs w:val="24"/>
        </w:rPr>
        <w:t xml:space="preserve"> </w:t>
      </w:r>
      <w:r>
        <w:rPr>
          <w:sz w:val="24"/>
          <w:szCs w:val="24"/>
        </w:rPr>
        <w:t>extracted from</w:t>
      </w:r>
      <w:r>
        <w:rPr>
          <w:spacing w:val="30"/>
          <w:sz w:val="24"/>
          <w:szCs w:val="24"/>
        </w:rPr>
        <w:t xml:space="preserve"> </w:t>
      </w:r>
      <w:r>
        <w:rPr>
          <w:sz w:val="24"/>
          <w:szCs w:val="24"/>
        </w:rPr>
        <w:t>lig</w:t>
      </w:r>
      <w:r>
        <w:rPr>
          <w:spacing w:val="-6"/>
          <w:sz w:val="24"/>
          <w:szCs w:val="24"/>
        </w:rPr>
        <w:t>h</w:t>
      </w:r>
      <w:r>
        <w:rPr>
          <w:w w:val="136"/>
          <w:sz w:val="24"/>
          <w:szCs w:val="24"/>
        </w:rPr>
        <w:t>t</w:t>
      </w:r>
      <w:r>
        <w:rPr>
          <w:spacing w:val="25"/>
          <w:w w:val="136"/>
          <w:sz w:val="24"/>
          <w:szCs w:val="24"/>
        </w:rPr>
        <w:t xml:space="preserve"> </w:t>
      </w:r>
      <w:r>
        <w:rPr>
          <w:sz w:val="24"/>
          <w:szCs w:val="24"/>
        </w:rPr>
        <w:t>collected</w:t>
      </w:r>
      <w:r>
        <w:rPr>
          <w:spacing w:val="44"/>
          <w:sz w:val="24"/>
          <w:szCs w:val="24"/>
        </w:rPr>
        <w:t xml:space="preserve"> </w:t>
      </w:r>
      <w:r>
        <w:rPr>
          <w:sz w:val="24"/>
          <w:szCs w:val="24"/>
        </w:rPr>
        <w:t>at a</w:t>
      </w:r>
      <w:r>
        <w:rPr>
          <w:spacing w:val="35"/>
          <w:sz w:val="24"/>
          <w:szCs w:val="24"/>
        </w:rPr>
        <w:t xml:space="preserve"> </w:t>
      </w:r>
      <w:r>
        <w:rPr>
          <w:sz w:val="24"/>
          <w:szCs w:val="24"/>
        </w:rPr>
        <w:t>single</w:t>
      </w:r>
      <w:r>
        <w:rPr>
          <w:spacing w:val="22"/>
          <w:sz w:val="24"/>
          <w:szCs w:val="24"/>
        </w:rPr>
        <w:t xml:space="preserve"> </w:t>
      </w:r>
      <w:r>
        <w:rPr>
          <w:spacing w:val="7"/>
          <w:w w:val="108"/>
          <w:sz w:val="24"/>
          <w:szCs w:val="24"/>
        </w:rPr>
        <w:t>p</w:t>
      </w:r>
      <w:r>
        <w:rPr>
          <w:w w:val="101"/>
          <w:sz w:val="24"/>
          <w:szCs w:val="24"/>
        </w:rPr>
        <w:t>oi</w:t>
      </w:r>
      <w:r>
        <w:rPr>
          <w:spacing w:val="-6"/>
          <w:w w:val="101"/>
          <w:sz w:val="24"/>
          <w:szCs w:val="24"/>
        </w:rPr>
        <w:t>n</w:t>
      </w:r>
      <w:r>
        <w:rPr>
          <w:w w:val="123"/>
          <w:sz w:val="24"/>
          <w:szCs w:val="24"/>
        </w:rPr>
        <w:t xml:space="preserve">t. </w:t>
      </w:r>
      <w:r>
        <w:rPr>
          <w:spacing w:val="-21"/>
          <w:w w:val="107"/>
          <w:sz w:val="24"/>
          <w:szCs w:val="24"/>
        </w:rPr>
        <w:t>T</w:t>
      </w:r>
      <w:r>
        <w:rPr>
          <w:w w:val="107"/>
          <w:sz w:val="24"/>
          <w:szCs w:val="24"/>
        </w:rPr>
        <w:t>raditionall</w:t>
      </w:r>
      <w:r>
        <w:rPr>
          <w:spacing w:val="-18"/>
          <w:w w:val="107"/>
          <w:sz w:val="24"/>
          <w:szCs w:val="24"/>
        </w:rPr>
        <w:t>y</w:t>
      </w:r>
      <w:r>
        <w:rPr>
          <w:w w:val="107"/>
          <w:sz w:val="24"/>
          <w:szCs w:val="24"/>
        </w:rPr>
        <w:t>,</w:t>
      </w:r>
      <w:r>
        <w:rPr>
          <w:spacing w:val="63"/>
          <w:w w:val="107"/>
          <w:sz w:val="24"/>
          <w:szCs w:val="24"/>
        </w:rPr>
        <w:t xml:space="preserve"> </w:t>
      </w:r>
      <w:commentRangeStart w:id="6"/>
      <w:r>
        <w:rPr>
          <w:sz w:val="24"/>
          <w:szCs w:val="24"/>
        </w:rPr>
        <w:t xml:space="preserve">this </w:t>
      </w:r>
      <w:commentRangeEnd w:id="6"/>
      <w:r>
        <w:rPr>
          <w:rStyle w:val="CommentReference"/>
        </w:rPr>
        <w:commentReference w:id="6"/>
      </w:r>
      <w:r>
        <w:rPr>
          <w:spacing w:val="-6"/>
          <w:sz w:val="24"/>
          <w:szCs w:val="24"/>
        </w:rPr>
        <w:t>w</w:t>
      </w:r>
      <w:r>
        <w:rPr>
          <w:sz w:val="24"/>
          <w:szCs w:val="24"/>
        </w:rPr>
        <w:t xml:space="preserve">ould require </w:t>
      </w:r>
      <w:r>
        <w:rPr>
          <w:spacing w:val="-6"/>
          <w:sz w:val="24"/>
          <w:szCs w:val="24"/>
        </w:rPr>
        <w:t>m</w:t>
      </w:r>
      <w:r>
        <w:rPr>
          <w:sz w:val="24"/>
          <w:szCs w:val="24"/>
        </w:rPr>
        <w:t xml:space="preserve">ultiple collectors to </w:t>
      </w:r>
      <w:r>
        <w:rPr>
          <w:spacing w:val="7"/>
          <w:sz w:val="24"/>
          <w:szCs w:val="24"/>
        </w:rPr>
        <w:t>b</w:t>
      </w:r>
      <w:r>
        <w:rPr>
          <w:sz w:val="24"/>
          <w:szCs w:val="24"/>
        </w:rPr>
        <w:t xml:space="preserve">e able to </w:t>
      </w:r>
      <w:r>
        <w:rPr>
          <w:w w:val="101"/>
          <w:sz w:val="24"/>
          <w:szCs w:val="24"/>
        </w:rPr>
        <w:t>resol</w:t>
      </w:r>
      <w:r>
        <w:rPr>
          <w:spacing w:val="-6"/>
          <w:w w:val="101"/>
          <w:sz w:val="24"/>
          <w:szCs w:val="24"/>
        </w:rPr>
        <w:t>v</w:t>
      </w:r>
      <w:r>
        <w:rPr>
          <w:w w:val="97"/>
          <w:sz w:val="24"/>
          <w:szCs w:val="24"/>
        </w:rPr>
        <w:t xml:space="preserve">e </w:t>
      </w:r>
      <w:commentRangeStart w:id="7"/>
      <w:r>
        <w:rPr>
          <w:sz w:val="24"/>
          <w:szCs w:val="24"/>
        </w:rPr>
        <w:t>whi</w:t>
      </w:r>
      <w:r>
        <w:rPr>
          <w:spacing w:val="-6"/>
          <w:sz w:val="24"/>
          <w:szCs w:val="24"/>
        </w:rPr>
        <w:t>c</w:t>
      </w:r>
      <w:r>
        <w:rPr>
          <w:sz w:val="24"/>
          <w:szCs w:val="24"/>
        </w:rPr>
        <w:t>h</w:t>
      </w:r>
      <w:r>
        <w:rPr>
          <w:spacing w:val="29"/>
          <w:sz w:val="24"/>
          <w:szCs w:val="24"/>
        </w:rPr>
        <w:t xml:space="preserve"> </w:t>
      </w:r>
      <w:r>
        <w:rPr>
          <w:sz w:val="24"/>
          <w:szCs w:val="24"/>
        </w:rPr>
        <w:t xml:space="preserve">photons </w:t>
      </w:r>
      <w:r>
        <w:rPr>
          <w:spacing w:val="-7"/>
          <w:sz w:val="24"/>
          <w:szCs w:val="24"/>
        </w:rPr>
        <w:t>w</w:t>
      </w:r>
      <w:r>
        <w:rPr>
          <w:sz w:val="24"/>
          <w:szCs w:val="24"/>
        </w:rPr>
        <w:t>ere</w:t>
      </w:r>
      <w:r>
        <w:rPr>
          <w:spacing w:val="20"/>
          <w:sz w:val="24"/>
          <w:szCs w:val="24"/>
        </w:rPr>
        <w:t xml:space="preserve"> </w:t>
      </w:r>
      <w:r>
        <w:rPr>
          <w:sz w:val="24"/>
          <w:szCs w:val="24"/>
        </w:rPr>
        <w:t>used</w:t>
      </w:r>
      <w:r>
        <w:rPr>
          <w:spacing w:val="32"/>
          <w:sz w:val="24"/>
          <w:szCs w:val="24"/>
        </w:rPr>
        <w:t xml:space="preserve"> </w:t>
      </w:r>
      <w:r>
        <w:rPr>
          <w:sz w:val="24"/>
          <w:szCs w:val="24"/>
        </w:rPr>
        <w:t>to</w:t>
      </w:r>
      <w:r>
        <w:rPr>
          <w:spacing w:val="39"/>
          <w:sz w:val="24"/>
          <w:szCs w:val="24"/>
        </w:rPr>
        <w:t xml:space="preserve"> </w:t>
      </w:r>
      <w:r>
        <w:rPr>
          <w:sz w:val="24"/>
          <w:szCs w:val="24"/>
        </w:rPr>
        <w:t>scan</w:t>
      </w:r>
      <w:r>
        <w:rPr>
          <w:spacing w:val="36"/>
          <w:sz w:val="24"/>
          <w:szCs w:val="24"/>
        </w:rPr>
        <w:t xml:space="preserve"> </w:t>
      </w:r>
      <w:commentRangeEnd w:id="7"/>
      <w:r>
        <w:rPr>
          <w:rStyle w:val="CommentReference"/>
        </w:rPr>
        <w:commentReference w:id="7"/>
      </w:r>
      <w:r>
        <w:rPr>
          <w:sz w:val="24"/>
          <w:szCs w:val="24"/>
        </w:rPr>
        <w:t>what</w:t>
      </w:r>
      <w:r>
        <w:rPr>
          <w:spacing w:val="57"/>
          <w:sz w:val="24"/>
          <w:szCs w:val="24"/>
        </w:rPr>
        <w:t xml:space="preserve"> </w:t>
      </w:r>
      <w:r>
        <w:rPr>
          <w:sz w:val="24"/>
          <w:szCs w:val="24"/>
        </w:rPr>
        <w:t>part of</w:t>
      </w:r>
      <w:r>
        <w:rPr>
          <w:spacing w:val="7"/>
          <w:sz w:val="24"/>
          <w:szCs w:val="24"/>
        </w:rPr>
        <w:t xml:space="preserve"> </w:t>
      </w:r>
      <w:r>
        <w:rPr>
          <w:sz w:val="24"/>
          <w:szCs w:val="24"/>
        </w:rPr>
        <w:t>the</w:t>
      </w:r>
      <w:r>
        <w:rPr>
          <w:spacing w:val="48"/>
          <w:sz w:val="24"/>
          <w:szCs w:val="24"/>
        </w:rPr>
        <w:t xml:space="preserve"> </w:t>
      </w:r>
      <w:r>
        <w:rPr>
          <w:sz w:val="24"/>
          <w:szCs w:val="24"/>
        </w:rPr>
        <w:t>o</w:t>
      </w:r>
      <w:r>
        <w:rPr>
          <w:spacing w:val="13"/>
          <w:sz w:val="24"/>
          <w:szCs w:val="24"/>
        </w:rPr>
        <w:t>b</w:t>
      </w:r>
      <w:r>
        <w:rPr>
          <w:sz w:val="24"/>
          <w:szCs w:val="24"/>
        </w:rPr>
        <w:t>ject</w:t>
      </w:r>
      <w:r>
        <w:rPr>
          <w:spacing w:val="48"/>
          <w:sz w:val="24"/>
          <w:szCs w:val="24"/>
        </w:rPr>
        <w:t xml:space="preserve"> </w:t>
      </w:r>
      <w:r>
        <w:rPr>
          <w:sz w:val="24"/>
          <w:szCs w:val="24"/>
        </w:rPr>
        <w:t>(e.g. using</w:t>
      </w:r>
      <w:r>
        <w:rPr>
          <w:spacing w:val="30"/>
          <w:sz w:val="24"/>
          <w:szCs w:val="24"/>
        </w:rPr>
        <w:t xml:space="preserve"> </w:t>
      </w:r>
      <w:r>
        <w:rPr>
          <w:sz w:val="24"/>
          <w:szCs w:val="24"/>
        </w:rPr>
        <w:t>a</w:t>
      </w:r>
      <w:r>
        <w:rPr>
          <w:spacing w:val="29"/>
          <w:sz w:val="24"/>
          <w:szCs w:val="24"/>
        </w:rPr>
        <w:t xml:space="preserve"> </w:t>
      </w:r>
      <w:r>
        <w:rPr>
          <w:w w:val="103"/>
          <w:sz w:val="24"/>
          <w:szCs w:val="24"/>
        </w:rPr>
        <w:t xml:space="preserve">cam- </w:t>
      </w:r>
      <w:r>
        <w:rPr>
          <w:sz w:val="24"/>
          <w:szCs w:val="24"/>
        </w:rPr>
        <w:t>era). SPIFI</w:t>
      </w:r>
      <w:r>
        <w:rPr>
          <w:spacing w:val="47"/>
          <w:sz w:val="24"/>
          <w:szCs w:val="24"/>
        </w:rPr>
        <w:t xml:space="preserve"> </w:t>
      </w:r>
      <w:r>
        <w:rPr>
          <w:sz w:val="24"/>
          <w:szCs w:val="24"/>
        </w:rPr>
        <w:t>enables</w:t>
      </w:r>
      <w:r>
        <w:rPr>
          <w:spacing w:val="19"/>
          <w:sz w:val="24"/>
          <w:szCs w:val="24"/>
        </w:rPr>
        <w:t xml:space="preserve"> </w:t>
      </w:r>
      <w:r>
        <w:rPr>
          <w:sz w:val="24"/>
          <w:szCs w:val="24"/>
        </w:rPr>
        <w:t>scie</w:t>
      </w:r>
      <w:r>
        <w:rPr>
          <w:spacing w:val="-6"/>
          <w:sz w:val="24"/>
          <w:szCs w:val="24"/>
        </w:rPr>
        <w:t>n</w:t>
      </w:r>
      <w:r>
        <w:rPr>
          <w:sz w:val="24"/>
          <w:szCs w:val="24"/>
        </w:rPr>
        <w:t>tists</w:t>
      </w:r>
      <w:r>
        <w:rPr>
          <w:spacing w:val="39"/>
          <w:sz w:val="24"/>
          <w:szCs w:val="24"/>
        </w:rPr>
        <w:t xml:space="preserve"> </w:t>
      </w:r>
      <w:r>
        <w:rPr>
          <w:sz w:val="24"/>
          <w:szCs w:val="24"/>
        </w:rPr>
        <w:t>to</w:t>
      </w:r>
      <w:r>
        <w:rPr>
          <w:spacing w:val="17"/>
          <w:sz w:val="24"/>
          <w:szCs w:val="24"/>
        </w:rPr>
        <w:t xml:space="preserve"> </w:t>
      </w:r>
      <w:r>
        <w:rPr>
          <w:sz w:val="24"/>
          <w:szCs w:val="24"/>
        </w:rPr>
        <w:t>scan</w:t>
      </w:r>
      <w:r>
        <w:rPr>
          <w:spacing w:val="14"/>
          <w:sz w:val="24"/>
          <w:szCs w:val="24"/>
        </w:rPr>
        <w:t xml:space="preserve"> </w:t>
      </w:r>
      <w:r>
        <w:rPr>
          <w:sz w:val="24"/>
          <w:szCs w:val="24"/>
        </w:rPr>
        <w:t>o</w:t>
      </w:r>
      <w:r>
        <w:rPr>
          <w:spacing w:val="13"/>
          <w:sz w:val="24"/>
          <w:szCs w:val="24"/>
        </w:rPr>
        <w:t>b</w:t>
      </w:r>
      <w:r>
        <w:rPr>
          <w:sz w:val="24"/>
          <w:szCs w:val="24"/>
        </w:rPr>
        <w:t>jects</w:t>
      </w:r>
      <w:r>
        <w:rPr>
          <w:spacing w:val="23"/>
          <w:sz w:val="24"/>
          <w:szCs w:val="24"/>
        </w:rPr>
        <w:t xml:space="preserve"> </w:t>
      </w:r>
      <w:r>
        <w:rPr>
          <w:sz w:val="24"/>
          <w:szCs w:val="24"/>
        </w:rPr>
        <w:t>with</w:t>
      </w:r>
      <w:r>
        <w:rPr>
          <w:spacing w:val="22"/>
          <w:sz w:val="24"/>
          <w:szCs w:val="24"/>
        </w:rPr>
        <w:t xml:space="preserve"> </w:t>
      </w:r>
      <w:r>
        <w:rPr>
          <w:sz w:val="24"/>
          <w:szCs w:val="24"/>
        </w:rPr>
        <w:t>one collector</w:t>
      </w:r>
      <w:r>
        <w:rPr>
          <w:spacing w:val="14"/>
          <w:sz w:val="24"/>
          <w:szCs w:val="24"/>
        </w:rPr>
        <w:t xml:space="preserve"> </w:t>
      </w:r>
      <w:r>
        <w:rPr>
          <w:sz w:val="24"/>
          <w:szCs w:val="24"/>
        </w:rPr>
        <w:t>(and</w:t>
      </w:r>
      <w:r>
        <w:rPr>
          <w:spacing w:val="36"/>
          <w:sz w:val="24"/>
          <w:szCs w:val="24"/>
        </w:rPr>
        <w:t xml:space="preserve"> </w:t>
      </w:r>
      <w:commentRangeStart w:id="8"/>
      <w:r>
        <w:rPr>
          <w:w w:val="108"/>
          <w:sz w:val="24"/>
          <w:szCs w:val="24"/>
        </w:rPr>
        <w:t xml:space="preserve">without </w:t>
      </w:r>
      <w:r>
        <w:rPr>
          <w:w w:val="106"/>
          <w:sz w:val="24"/>
          <w:szCs w:val="24"/>
        </w:rPr>
        <w:t>alternati</w:t>
      </w:r>
      <w:r>
        <w:rPr>
          <w:spacing w:val="-5"/>
          <w:w w:val="106"/>
          <w:sz w:val="24"/>
          <w:szCs w:val="24"/>
        </w:rPr>
        <w:t>v</w:t>
      </w:r>
      <w:r>
        <w:rPr>
          <w:w w:val="106"/>
          <w:sz w:val="24"/>
          <w:szCs w:val="24"/>
        </w:rPr>
        <w:t>ely</w:t>
      </w:r>
      <w:r>
        <w:rPr>
          <w:spacing w:val="15"/>
          <w:w w:val="106"/>
          <w:sz w:val="24"/>
          <w:szCs w:val="24"/>
        </w:rPr>
        <w:t xml:space="preserve"> </w:t>
      </w:r>
      <w:r>
        <w:rPr>
          <w:sz w:val="24"/>
          <w:szCs w:val="24"/>
        </w:rPr>
        <w:t>using</w:t>
      </w:r>
      <w:r>
        <w:rPr>
          <w:spacing w:val="22"/>
          <w:sz w:val="24"/>
          <w:szCs w:val="24"/>
        </w:rPr>
        <w:t xml:space="preserve"> </w:t>
      </w:r>
      <w:r>
        <w:rPr>
          <w:sz w:val="24"/>
          <w:szCs w:val="24"/>
        </w:rPr>
        <w:t>a</w:t>
      </w:r>
      <w:r>
        <w:rPr>
          <w:spacing w:val="22"/>
          <w:sz w:val="24"/>
          <w:szCs w:val="24"/>
        </w:rPr>
        <w:t xml:space="preserve"> </w:t>
      </w:r>
      <w:r>
        <w:rPr>
          <w:sz w:val="24"/>
          <w:szCs w:val="24"/>
        </w:rPr>
        <w:t xml:space="preserve">raster </w:t>
      </w:r>
      <w:r>
        <w:rPr>
          <w:w w:val="113"/>
          <w:sz w:val="24"/>
          <w:szCs w:val="24"/>
        </w:rPr>
        <w:t>pattern</w:t>
      </w:r>
      <w:r>
        <w:rPr>
          <w:spacing w:val="5"/>
          <w:w w:val="113"/>
          <w:sz w:val="24"/>
          <w:szCs w:val="24"/>
        </w:rPr>
        <w:t xml:space="preserve"> </w:t>
      </w:r>
      <w:r>
        <w:rPr>
          <w:sz w:val="24"/>
          <w:szCs w:val="24"/>
        </w:rPr>
        <w:t>to</w:t>
      </w:r>
      <w:r>
        <w:rPr>
          <w:spacing w:val="33"/>
          <w:sz w:val="24"/>
          <w:szCs w:val="24"/>
        </w:rPr>
        <w:t xml:space="preserve"> </w:t>
      </w:r>
      <w:r>
        <w:rPr>
          <w:sz w:val="24"/>
          <w:szCs w:val="24"/>
        </w:rPr>
        <w:t>scan</w:t>
      </w:r>
      <w:r>
        <w:rPr>
          <w:spacing w:val="29"/>
          <w:sz w:val="24"/>
          <w:szCs w:val="24"/>
        </w:rPr>
        <w:t xml:space="preserve"> </w:t>
      </w:r>
      <w:r>
        <w:rPr>
          <w:sz w:val="24"/>
          <w:szCs w:val="24"/>
        </w:rPr>
        <w:t>ea</w:t>
      </w:r>
      <w:r>
        <w:rPr>
          <w:spacing w:val="-6"/>
          <w:sz w:val="24"/>
          <w:szCs w:val="24"/>
        </w:rPr>
        <w:t>c</w:t>
      </w:r>
      <w:r>
        <w:rPr>
          <w:sz w:val="24"/>
          <w:szCs w:val="24"/>
        </w:rPr>
        <w:t>h</w:t>
      </w:r>
      <w:r>
        <w:rPr>
          <w:spacing w:val="24"/>
          <w:sz w:val="24"/>
          <w:szCs w:val="24"/>
        </w:rPr>
        <w:t xml:space="preserve"> </w:t>
      </w:r>
      <w:r>
        <w:rPr>
          <w:sz w:val="24"/>
          <w:szCs w:val="24"/>
        </w:rPr>
        <w:t>part of the</w:t>
      </w:r>
      <w:r>
        <w:rPr>
          <w:spacing w:val="41"/>
          <w:sz w:val="24"/>
          <w:szCs w:val="24"/>
        </w:rPr>
        <w:t xml:space="preserve"> </w:t>
      </w:r>
      <w:r>
        <w:rPr>
          <w:sz w:val="24"/>
          <w:szCs w:val="24"/>
        </w:rPr>
        <w:t>o</w:t>
      </w:r>
      <w:r>
        <w:rPr>
          <w:spacing w:val="14"/>
          <w:sz w:val="24"/>
          <w:szCs w:val="24"/>
        </w:rPr>
        <w:t>b</w:t>
      </w:r>
      <w:r>
        <w:rPr>
          <w:sz w:val="24"/>
          <w:szCs w:val="24"/>
        </w:rPr>
        <w:t>ject</w:t>
      </w:r>
      <w:r>
        <w:rPr>
          <w:spacing w:val="41"/>
          <w:sz w:val="24"/>
          <w:szCs w:val="24"/>
        </w:rPr>
        <w:t xml:space="preserve"> </w:t>
      </w:r>
      <w:proofErr w:type="spellStart"/>
      <w:r>
        <w:rPr>
          <w:w w:val="102"/>
          <w:sz w:val="24"/>
          <w:szCs w:val="24"/>
        </w:rPr>
        <w:t>sequen</w:t>
      </w:r>
      <w:proofErr w:type="spellEnd"/>
      <w:r>
        <w:rPr>
          <w:w w:val="102"/>
          <w:sz w:val="24"/>
          <w:szCs w:val="24"/>
        </w:rPr>
        <w:t xml:space="preserve">- </w:t>
      </w:r>
      <w:proofErr w:type="spellStart"/>
      <w:r>
        <w:rPr>
          <w:sz w:val="24"/>
          <w:szCs w:val="24"/>
        </w:rPr>
        <w:t>tially</w:t>
      </w:r>
      <w:commentRangeEnd w:id="8"/>
      <w:proofErr w:type="spellEnd"/>
      <w:r>
        <w:rPr>
          <w:rStyle w:val="CommentReference"/>
        </w:rPr>
        <w:commentReference w:id="8"/>
      </w:r>
      <w:r>
        <w:rPr>
          <w:sz w:val="24"/>
          <w:szCs w:val="24"/>
        </w:rPr>
        <w:t>)</w:t>
      </w:r>
      <w:r>
        <w:rPr>
          <w:spacing w:val="46"/>
          <w:sz w:val="24"/>
          <w:szCs w:val="24"/>
        </w:rPr>
        <w:t xml:space="preserve"> </w:t>
      </w:r>
      <w:r>
        <w:rPr>
          <w:spacing w:val="-6"/>
          <w:sz w:val="24"/>
          <w:szCs w:val="24"/>
        </w:rPr>
        <w:t>b</w:t>
      </w:r>
      <w:r>
        <w:rPr>
          <w:sz w:val="24"/>
          <w:szCs w:val="24"/>
        </w:rPr>
        <w:t>y</w:t>
      </w:r>
      <w:r>
        <w:rPr>
          <w:spacing w:val="16"/>
          <w:sz w:val="24"/>
          <w:szCs w:val="24"/>
        </w:rPr>
        <w:t xml:space="preserve"> </w:t>
      </w:r>
      <w:r>
        <w:rPr>
          <w:sz w:val="24"/>
          <w:szCs w:val="24"/>
        </w:rPr>
        <w:t>enc</w:t>
      </w:r>
      <w:r>
        <w:rPr>
          <w:spacing w:val="7"/>
          <w:sz w:val="24"/>
          <w:szCs w:val="24"/>
        </w:rPr>
        <w:t>o</w:t>
      </w:r>
      <w:r>
        <w:rPr>
          <w:sz w:val="24"/>
          <w:szCs w:val="24"/>
        </w:rPr>
        <w:t>ding</w:t>
      </w:r>
      <w:r>
        <w:rPr>
          <w:spacing w:val="18"/>
          <w:sz w:val="24"/>
          <w:szCs w:val="24"/>
        </w:rPr>
        <w:t xml:space="preserve"> </w:t>
      </w:r>
      <w:r>
        <w:rPr>
          <w:sz w:val="24"/>
          <w:szCs w:val="24"/>
        </w:rPr>
        <w:t>this</w:t>
      </w:r>
      <w:r>
        <w:rPr>
          <w:spacing w:val="36"/>
          <w:sz w:val="24"/>
          <w:szCs w:val="24"/>
        </w:rPr>
        <w:t xml:space="preserve"> </w:t>
      </w:r>
      <w:r>
        <w:rPr>
          <w:sz w:val="24"/>
          <w:szCs w:val="24"/>
        </w:rPr>
        <w:t>information</w:t>
      </w:r>
      <w:r>
        <w:rPr>
          <w:spacing w:val="51"/>
          <w:sz w:val="24"/>
          <w:szCs w:val="24"/>
        </w:rPr>
        <w:t xml:space="preserve"> </w:t>
      </w:r>
      <w:r>
        <w:rPr>
          <w:sz w:val="24"/>
          <w:szCs w:val="24"/>
        </w:rPr>
        <w:t>in</w:t>
      </w:r>
      <w:r>
        <w:rPr>
          <w:spacing w:val="12"/>
          <w:sz w:val="24"/>
          <w:szCs w:val="24"/>
        </w:rPr>
        <w:t xml:space="preserve"> </w:t>
      </w:r>
      <w:r>
        <w:rPr>
          <w:sz w:val="24"/>
          <w:szCs w:val="24"/>
        </w:rPr>
        <w:t>a</w:t>
      </w:r>
      <w:r>
        <w:rPr>
          <w:spacing w:val="14"/>
          <w:sz w:val="24"/>
          <w:szCs w:val="24"/>
        </w:rPr>
        <w:t xml:space="preserve"> </w:t>
      </w:r>
      <w:r>
        <w:rPr>
          <w:sz w:val="24"/>
          <w:szCs w:val="24"/>
        </w:rPr>
        <w:t>frequency</w:t>
      </w:r>
      <w:r>
        <w:rPr>
          <w:spacing w:val="25"/>
          <w:sz w:val="24"/>
          <w:szCs w:val="24"/>
        </w:rPr>
        <w:t xml:space="preserve"> </w:t>
      </w:r>
      <w:r>
        <w:rPr>
          <w:spacing w:val="-7"/>
          <w:sz w:val="24"/>
          <w:szCs w:val="24"/>
        </w:rPr>
        <w:t>c</w:t>
      </w:r>
      <w:r>
        <w:rPr>
          <w:sz w:val="24"/>
          <w:szCs w:val="24"/>
        </w:rPr>
        <w:t>hange</w:t>
      </w:r>
      <w:r>
        <w:rPr>
          <w:spacing w:val="25"/>
          <w:sz w:val="24"/>
          <w:szCs w:val="24"/>
        </w:rPr>
        <w:t xml:space="preserve"> </w:t>
      </w:r>
      <w:r>
        <w:rPr>
          <w:sz w:val="24"/>
          <w:szCs w:val="24"/>
        </w:rPr>
        <w:t>that maps</w:t>
      </w:r>
      <w:r>
        <w:rPr>
          <w:spacing w:val="30"/>
          <w:sz w:val="24"/>
          <w:szCs w:val="24"/>
        </w:rPr>
        <w:t xml:space="preserve"> </w:t>
      </w:r>
      <w:r>
        <w:rPr>
          <w:w w:val="105"/>
          <w:sz w:val="24"/>
          <w:szCs w:val="24"/>
        </w:rPr>
        <w:t xml:space="preserve">directly </w:t>
      </w:r>
      <w:r>
        <w:rPr>
          <w:sz w:val="24"/>
          <w:szCs w:val="24"/>
        </w:rPr>
        <w:t>to</w:t>
      </w:r>
      <w:r>
        <w:rPr>
          <w:spacing w:val="46"/>
          <w:sz w:val="24"/>
          <w:szCs w:val="24"/>
        </w:rPr>
        <w:t xml:space="preserve"> </w:t>
      </w:r>
      <w:r>
        <w:rPr>
          <w:sz w:val="24"/>
          <w:szCs w:val="24"/>
        </w:rPr>
        <w:t>a</w:t>
      </w:r>
      <w:r>
        <w:rPr>
          <w:spacing w:val="35"/>
          <w:sz w:val="24"/>
          <w:szCs w:val="24"/>
        </w:rPr>
        <w:t xml:space="preserve"> </w:t>
      </w:r>
      <w:r>
        <w:rPr>
          <w:sz w:val="24"/>
          <w:szCs w:val="24"/>
        </w:rPr>
        <w:t>plane</w:t>
      </w:r>
      <w:r>
        <w:rPr>
          <w:spacing w:val="52"/>
          <w:sz w:val="24"/>
          <w:szCs w:val="24"/>
        </w:rPr>
        <w:t xml:space="preserve"> </w:t>
      </w:r>
      <w:r>
        <w:rPr>
          <w:sz w:val="24"/>
          <w:szCs w:val="24"/>
        </w:rPr>
        <w:t>normal to</w:t>
      </w:r>
      <w:r>
        <w:rPr>
          <w:spacing w:val="46"/>
          <w:sz w:val="24"/>
          <w:szCs w:val="24"/>
        </w:rPr>
        <w:t xml:space="preserve"> </w:t>
      </w:r>
      <w:r>
        <w:rPr>
          <w:sz w:val="24"/>
          <w:szCs w:val="24"/>
        </w:rPr>
        <w:t>the</w:t>
      </w:r>
      <w:r>
        <w:rPr>
          <w:spacing w:val="55"/>
          <w:sz w:val="24"/>
          <w:szCs w:val="24"/>
        </w:rPr>
        <w:t xml:space="preserve"> </w:t>
      </w:r>
      <w:r>
        <w:rPr>
          <w:sz w:val="24"/>
          <w:szCs w:val="24"/>
        </w:rPr>
        <w:t>laser’s</w:t>
      </w:r>
      <w:r>
        <w:rPr>
          <w:spacing w:val="26"/>
          <w:sz w:val="24"/>
          <w:szCs w:val="24"/>
        </w:rPr>
        <w:t xml:space="preserve"> </w:t>
      </w:r>
      <w:r>
        <w:rPr>
          <w:sz w:val="24"/>
          <w:szCs w:val="24"/>
        </w:rPr>
        <w:t>direction of</w:t>
      </w:r>
      <w:r>
        <w:rPr>
          <w:spacing w:val="14"/>
          <w:sz w:val="24"/>
          <w:szCs w:val="24"/>
        </w:rPr>
        <w:t xml:space="preserve"> </w:t>
      </w:r>
      <w:r>
        <w:rPr>
          <w:w w:val="106"/>
          <w:sz w:val="24"/>
          <w:szCs w:val="24"/>
        </w:rPr>
        <w:t xml:space="preserve">propagation. </w:t>
      </w:r>
      <w:r>
        <w:rPr>
          <w:sz w:val="24"/>
          <w:szCs w:val="24"/>
        </w:rPr>
        <w:t>Figure</w:t>
      </w:r>
      <w:r>
        <w:rPr>
          <w:spacing w:val="57"/>
          <w:sz w:val="24"/>
          <w:szCs w:val="24"/>
        </w:rPr>
        <w:t xml:space="preserve"> </w:t>
      </w:r>
      <w:r>
        <w:rPr>
          <w:sz w:val="24"/>
          <w:szCs w:val="24"/>
        </w:rPr>
        <w:t>1</w:t>
      </w:r>
      <w:r>
        <w:rPr>
          <w:spacing w:val="21"/>
          <w:sz w:val="24"/>
          <w:szCs w:val="24"/>
        </w:rPr>
        <w:t xml:space="preserve"> </w:t>
      </w:r>
      <w:r>
        <w:rPr>
          <w:sz w:val="24"/>
          <w:szCs w:val="24"/>
        </w:rPr>
        <w:t>sh</w:t>
      </w:r>
      <w:r>
        <w:rPr>
          <w:spacing w:val="-6"/>
          <w:sz w:val="24"/>
          <w:szCs w:val="24"/>
        </w:rPr>
        <w:t>o</w:t>
      </w:r>
      <w:r>
        <w:rPr>
          <w:sz w:val="24"/>
          <w:szCs w:val="24"/>
        </w:rPr>
        <w:t>ws</w:t>
      </w:r>
      <w:r>
        <w:rPr>
          <w:spacing w:val="23"/>
          <w:sz w:val="24"/>
          <w:szCs w:val="24"/>
        </w:rPr>
        <w:t xml:space="preserve"> </w:t>
      </w:r>
      <w:r>
        <w:rPr>
          <w:w w:val="109"/>
          <w:sz w:val="24"/>
          <w:szCs w:val="24"/>
        </w:rPr>
        <w:t xml:space="preserve">a </w:t>
      </w:r>
      <w:r>
        <w:rPr>
          <w:sz w:val="24"/>
          <w:szCs w:val="24"/>
        </w:rPr>
        <w:t>visual</w:t>
      </w:r>
      <w:r>
        <w:rPr>
          <w:spacing w:val="38"/>
          <w:sz w:val="24"/>
          <w:szCs w:val="24"/>
        </w:rPr>
        <w:t xml:space="preserve"> </w:t>
      </w:r>
      <w:r>
        <w:rPr>
          <w:sz w:val="24"/>
          <w:szCs w:val="24"/>
        </w:rPr>
        <w:t>depiction</w:t>
      </w:r>
      <w:r>
        <w:rPr>
          <w:spacing w:val="58"/>
          <w:sz w:val="24"/>
          <w:szCs w:val="24"/>
        </w:rPr>
        <w:t xml:space="preserve"> </w:t>
      </w:r>
      <w:r>
        <w:rPr>
          <w:sz w:val="24"/>
          <w:szCs w:val="24"/>
        </w:rPr>
        <w:t>of</w:t>
      </w:r>
      <w:r>
        <w:rPr>
          <w:spacing w:val="8"/>
          <w:sz w:val="24"/>
          <w:szCs w:val="24"/>
        </w:rPr>
        <w:t xml:space="preserve"> </w:t>
      </w:r>
      <w:commentRangeStart w:id="9"/>
      <w:r>
        <w:rPr>
          <w:sz w:val="24"/>
          <w:szCs w:val="24"/>
        </w:rPr>
        <w:t>this</w:t>
      </w:r>
      <w:commentRangeEnd w:id="9"/>
      <w:r>
        <w:rPr>
          <w:rStyle w:val="CommentReference"/>
        </w:rPr>
        <w:commentReference w:id="9"/>
      </w:r>
      <w:r>
        <w:rPr>
          <w:sz w:val="24"/>
          <w:szCs w:val="24"/>
        </w:rPr>
        <w:t>;</w:t>
      </w:r>
      <w:r>
        <w:rPr>
          <w:spacing w:val="51"/>
          <w:sz w:val="24"/>
          <w:szCs w:val="24"/>
        </w:rPr>
        <w:t xml:space="preserve"> </w:t>
      </w:r>
      <w:r>
        <w:rPr>
          <w:sz w:val="24"/>
          <w:szCs w:val="24"/>
        </w:rPr>
        <w:t>ea</w:t>
      </w:r>
      <w:r>
        <w:rPr>
          <w:spacing w:val="-6"/>
          <w:sz w:val="24"/>
          <w:szCs w:val="24"/>
        </w:rPr>
        <w:t>c</w:t>
      </w:r>
      <w:r>
        <w:rPr>
          <w:sz w:val="24"/>
          <w:szCs w:val="24"/>
        </w:rPr>
        <w:t>h</w:t>
      </w:r>
      <w:r>
        <w:rPr>
          <w:spacing w:val="33"/>
          <w:sz w:val="24"/>
          <w:szCs w:val="24"/>
        </w:rPr>
        <w:t xml:space="preserve"> </w:t>
      </w:r>
      <w:r>
        <w:rPr>
          <w:sz w:val="24"/>
          <w:szCs w:val="24"/>
        </w:rPr>
        <w:t>inscri</w:t>
      </w:r>
      <w:r>
        <w:rPr>
          <w:spacing w:val="8"/>
          <w:sz w:val="24"/>
          <w:szCs w:val="24"/>
        </w:rPr>
        <w:t>b</w:t>
      </w:r>
      <w:r>
        <w:rPr>
          <w:sz w:val="24"/>
          <w:szCs w:val="24"/>
        </w:rPr>
        <w:t>ed</w:t>
      </w:r>
      <w:r>
        <w:rPr>
          <w:spacing w:val="47"/>
          <w:sz w:val="24"/>
          <w:szCs w:val="24"/>
        </w:rPr>
        <w:t xml:space="preserve"> </w:t>
      </w:r>
      <w:r>
        <w:rPr>
          <w:sz w:val="24"/>
          <w:szCs w:val="24"/>
        </w:rPr>
        <w:t>ω</w:t>
      </w:r>
      <w:r>
        <w:rPr>
          <w:spacing w:val="16"/>
          <w:sz w:val="24"/>
          <w:szCs w:val="24"/>
        </w:rPr>
        <w:t xml:space="preserve"> </w:t>
      </w:r>
      <w:r>
        <w:rPr>
          <w:sz w:val="24"/>
          <w:szCs w:val="24"/>
        </w:rPr>
        <w:t>is</w:t>
      </w:r>
      <w:r>
        <w:rPr>
          <w:spacing w:val="17"/>
          <w:sz w:val="24"/>
          <w:szCs w:val="24"/>
        </w:rPr>
        <w:t xml:space="preserve"> </w:t>
      </w:r>
      <w:r>
        <w:rPr>
          <w:sz w:val="24"/>
          <w:szCs w:val="24"/>
        </w:rPr>
        <w:t>unique</w:t>
      </w:r>
      <w:r>
        <w:rPr>
          <w:spacing w:val="48"/>
          <w:sz w:val="24"/>
          <w:szCs w:val="24"/>
        </w:rPr>
        <w:t xml:space="preserve"> </w:t>
      </w:r>
      <w:r>
        <w:rPr>
          <w:sz w:val="24"/>
          <w:szCs w:val="24"/>
        </w:rPr>
        <w:t>to</w:t>
      </w:r>
      <w:r>
        <w:rPr>
          <w:spacing w:val="41"/>
          <w:sz w:val="24"/>
          <w:szCs w:val="24"/>
        </w:rPr>
        <w:t xml:space="preserve"> </w:t>
      </w:r>
      <w:r>
        <w:rPr>
          <w:sz w:val="24"/>
          <w:szCs w:val="24"/>
        </w:rPr>
        <w:t>the</w:t>
      </w:r>
      <w:r>
        <w:rPr>
          <w:spacing w:val="50"/>
          <w:sz w:val="24"/>
          <w:szCs w:val="24"/>
        </w:rPr>
        <w:t xml:space="preserve"> </w:t>
      </w:r>
      <w:r>
        <w:rPr>
          <w:sz w:val="24"/>
          <w:szCs w:val="24"/>
        </w:rPr>
        <w:t>section</w:t>
      </w:r>
      <w:r>
        <w:rPr>
          <w:spacing w:val="41"/>
          <w:sz w:val="24"/>
          <w:szCs w:val="24"/>
        </w:rPr>
        <w:t xml:space="preserve"> </w:t>
      </w:r>
      <w:r>
        <w:rPr>
          <w:sz w:val="24"/>
          <w:szCs w:val="24"/>
        </w:rPr>
        <w:t>of</w:t>
      </w:r>
      <w:r>
        <w:rPr>
          <w:spacing w:val="8"/>
          <w:sz w:val="24"/>
          <w:szCs w:val="24"/>
        </w:rPr>
        <w:t xml:space="preserve"> </w:t>
      </w:r>
      <w:r>
        <w:rPr>
          <w:sz w:val="24"/>
          <w:szCs w:val="24"/>
        </w:rPr>
        <w:t>the</w:t>
      </w:r>
      <w:r>
        <w:rPr>
          <w:spacing w:val="50"/>
          <w:sz w:val="24"/>
          <w:szCs w:val="24"/>
        </w:rPr>
        <w:t xml:space="preserve"> </w:t>
      </w:r>
      <w:commentRangeStart w:id="10"/>
      <w:r>
        <w:rPr>
          <w:w w:val="118"/>
          <w:sz w:val="24"/>
          <w:szCs w:val="24"/>
        </w:rPr>
        <w:t xml:space="preserve">x/y </w:t>
      </w:r>
      <w:commentRangeEnd w:id="10"/>
      <w:r>
        <w:rPr>
          <w:rStyle w:val="CommentReference"/>
        </w:rPr>
        <w:commentReference w:id="10"/>
      </w:r>
      <w:r>
        <w:rPr>
          <w:sz w:val="24"/>
          <w:szCs w:val="24"/>
        </w:rPr>
        <w:t>plane</w:t>
      </w:r>
      <w:r>
        <w:rPr>
          <w:spacing w:val="54"/>
          <w:sz w:val="24"/>
          <w:szCs w:val="24"/>
        </w:rPr>
        <w:t xml:space="preserve"> </w:t>
      </w:r>
      <w:r>
        <w:rPr>
          <w:sz w:val="24"/>
          <w:szCs w:val="24"/>
        </w:rPr>
        <w:t xml:space="preserve">that </w:t>
      </w:r>
      <w:r>
        <w:rPr>
          <w:spacing w:val="7"/>
          <w:sz w:val="24"/>
          <w:szCs w:val="24"/>
        </w:rPr>
        <w:t>b</w:t>
      </w:r>
      <w:r>
        <w:rPr>
          <w:sz w:val="24"/>
          <w:szCs w:val="24"/>
        </w:rPr>
        <w:t xml:space="preserve">ounds it. </w:t>
      </w:r>
      <w:commentRangeStart w:id="11"/>
      <w:r>
        <w:rPr>
          <w:sz w:val="24"/>
          <w:szCs w:val="24"/>
        </w:rPr>
        <w:t>This</w:t>
      </w:r>
      <w:r>
        <w:rPr>
          <w:spacing w:val="54"/>
          <w:sz w:val="24"/>
          <w:szCs w:val="24"/>
        </w:rPr>
        <w:t xml:space="preserve"> </w:t>
      </w:r>
      <w:commentRangeEnd w:id="11"/>
      <w:r>
        <w:rPr>
          <w:rStyle w:val="CommentReference"/>
        </w:rPr>
        <w:commentReference w:id="11"/>
      </w:r>
      <w:r>
        <w:rPr>
          <w:sz w:val="24"/>
          <w:szCs w:val="24"/>
        </w:rPr>
        <w:t>is</w:t>
      </w:r>
      <w:r>
        <w:rPr>
          <w:spacing w:val="24"/>
          <w:sz w:val="24"/>
          <w:szCs w:val="24"/>
        </w:rPr>
        <w:t xml:space="preserve"> </w:t>
      </w:r>
      <w:r>
        <w:rPr>
          <w:sz w:val="24"/>
          <w:szCs w:val="24"/>
        </w:rPr>
        <w:t>a</w:t>
      </w:r>
      <w:r>
        <w:rPr>
          <w:spacing w:val="37"/>
          <w:sz w:val="24"/>
          <w:szCs w:val="24"/>
        </w:rPr>
        <w:t xml:space="preserve"> </w:t>
      </w:r>
      <w:r>
        <w:rPr>
          <w:sz w:val="24"/>
          <w:szCs w:val="24"/>
        </w:rPr>
        <w:t>l</w:t>
      </w:r>
      <w:r>
        <w:rPr>
          <w:spacing w:val="-6"/>
          <w:sz w:val="24"/>
          <w:szCs w:val="24"/>
        </w:rPr>
        <w:t>o</w:t>
      </w:r>
      <w:r>
        <w:rPr>
          <w:sz w:val="24"/>
          <w:szCs w:val="24"/>
        </w:rPr>
        <w:t>w-resolution</w:t>
      </w:r>
      <w:r>
        <w:rPr>
          <w:spacing w:val="48"/>
          <w:sz w:val="24"/>
          <w:szCs w:val="24"/>
        </w:rPr>
        <w:t xml:space="preserve"> </w:t>
      </w:r>
      <w:r>
        <w:rPr>
          <w:sz w:val="24"/>
          <w:szCs w:val="24"/>
        </w:rPr>
        <w:t>simplification,</w:t>
      </w:r>
      <w:r>
        <w:rPr>
          <w:spacing w:val="60"/>
          <w:sz w:val="24"/>
          <w:szCs w:val="24"/>
        </w:rPr>
        <w:t xml:space="preserve"> </w:t>
      </w:r>
      <w:r>
        <w:rPr>
          <w:sz w:val="24"/>
          <w:szCs w:val="24"/>
        </w:rPr>
        <w:t>of</w:t>
      </w:r>
      <w:r>
        <w:rPr>
          <w:spacing w:val="15"/>
          <w:sz w:val="24"/>
          <w:szCs w:val="24"/>
        </w:rPr>
        <w:t xml:space="preserve"> </w:t>
      </w:r>
      <w:r>
        <w:rPr>
          <w:sz w:val="24"/>
          <w:szCs w:val="24"/>
        </w:rPr>
        <w:t>course,</w:t>
      </w:r>
      <w:r>
        <w:rPr>
          <w:spacing w:val="44"/>
          <w:sz w:val="24"/>
          <w:szCs w:val="24"/>
        </w:rPr>
        <w:t xml:space="preserve"> </w:t>
      </w:r>
      <w:r>
        <w:rPr>
          <w:w w:val="114"/>
          <w:sz w:val="24"/>
          <w:szCs w:val="24"/>
        </w:rPr>
        <w:t xml:space="preserve">but </w:t>
      </w:r>
      <w:r>
        <w:rPr>
          <w:sz w:val="24"/>
          <w:szCs w:val="24"/>
        </w:rPr>
        <w:t>the</w:t>
      </w:r>
      <w:r>
        <w:rPr>
          <w:spacing w:val="59"/>
          <w:sz w:val="24"/>
          <w:szCs w:val="24"/>
        </w:rPr>
        <w:t xml:space="preserve"> </w:t>
      </w:r>
      <w:r>
        <w:rPr>
          <w:sz w:val="24"/>
          <w:szCs w:val="24"/>
        </w:rPr>
        <w:t>result is</w:t>
      </w:r>
      <w:r>
        <w:rPr>
          <w:spacing w:val="27"/>
          <w:sz w:val="24"/>
          <w:szCs w:val="24"/>
        </w:rPr>
        <w:t xml:space="preserve"> </w:t>
      </w:r>
      <w:r>
        <w:rPr>
          <w:sz w:val="24"/>
          <w:szCs w:val="24"/>
        </w:rPr>
        <w:t>the same. Up</w:t>
      </w:r>
      <w:r>
        <w:rPr>
          <w:spacing w:val="41"/>
          <w:sz w:val="24"/>
          <w:szCs w:val="24"/>
        </w:rPr>
        <w:t xml:space="preserve"> </w:t>
      </w:r>
      <w:r>
        <w:rPr>
          <w:sz w:val="24"/>
          <w:szCs w:val="24"/>
        </w:rPr>
        <w:t>to</w:t>
      </w:r>
      <w:r>
        <w:rPr>
          <w:spacing w:val="50"/>
          <w:sz w:val="24"/>
          <w:szCs w:val="24"/>
        </w:rPr>
        <w:t xml:space="preserve"> </w:t>
      </w:r>
      <w:r>
        <w:rPr>
          <w:sz w:val="24"/>
          <w:szCs w:val="24"/>
        </w:rPr>
        <w:t>some</w:t>
      </w:r>
      <w:r>
        <w:rPr>
          <w:spacing w:val="30"/>
          <w:sz w:val="24"/>
          <w:szCs w:val="24"/>
        </w:rPr>
        <w:t xml:space="preserve"> </w:t>
      </w:r>
      <w:r>
        <w:rPr>
          <w:sz w:val="24"/>
          <w:szCs w:val="24"/>
        </w:rPr>
        <w:t>resolution</w:t>
      </w:r>
      <w:del w:id="12" w:author="Matt Young" w:date="2016-10-29T16:11:00Z">
        <w:r w:rsidDel="007D342C">
          <w:rPr>
            <w:sz w:val="24"/>
            <w:szCs w:val="24"/>
          </w:rPr>
          <w:delText xml:space="preserve"> le</w:delText>
        </w:r>
        <w:r w:rsidDel="007D342C">
          <w:rPr>
            <w:spacing w:val="-6"/>
            <w:sz w:val="24"/>
            <w:szCs w:val="24"/>
          </w:rPr>
          <w:delText>v</w:delText>
        </w:r>
        <w:r w:rsidDel="007D342C">
          <w:rPr>
            <w:sz w:val="24"/>
            <w:szCs w:val="24"/>
          </w:rPr>
          <w:delText>el</w:delText>
        </w:r>
      </w:del>
      <w:r>
        <w:rPr>
          <w:sz w:val="24"/>
          <w:szCs w:val="24"/>
        </w:rPr>
        <w:t>,</w:t>
      </w:r>
      <w:r>
        <w:rPr>
          <w:spacing w:val="31"/>
          <w:sz w:val="24"/>
          <w:szCs w:val="24"/>
        </w:rPr>
        <w:t xml:space="preserve"> </w:t>
      </w:r>
      <w:r>
        <w:rPr>
          <w:sz w:val="24"/>
          <w:szCs w:val="24"/>
        </w:rPr>
        <w:t>e</w:t>
      </w:r>
      <w:r>
        <w:rPr>
          <w:spacing w:val="-6"/>
          <w:sz w:val="24"/>
          <w:szCs w:val="24"/>
        </w:rPr>
        <w:t>v</w:t>
      </w:r>
      <w:r>
        <w:rPr>
          <w:sz w:val="24"/>
          <w:szCs w:val="24"/>
        </w:rPr>
        <w:t>ery</w:t>
      </w:r>
      <w:r>
        <w:rPr>
          <w:spacing w:val="39"/>
          <w:sz w:val="24"/>
          <w:szCs w:val="24"/>
        </w:rPr>
        <w:t xml:space="preserve"> </w:t>
      </w:r>
      <w:r>
        <w:rPr>
          <w:spacing w:val="7"/>
          <w:w w:val="108"/>
          <w:sz w:val="24"/>
          <w:szCs w:val="24"/>
        </w:rPr>
        <w:t>p</w:t>
      </w:r>
      <w:r>
        <w:rPr>
          <w:w w:val="101"/>
          <w:sz w:val="24"/>
          <w:szCs w:val="24"/>
        </w:rPr>
        <w:t>oi</w:t>
      </w:r>
      <w:r>
        <w:rPr>
          <w:spacing w:val="-6"/>
          <w:w w:val="101"/>
          <w:sz w:val="24"/>
          <w:szCs w:val="24"/>
        </w:rPr>
        <w:t>n</w:t>
      </w:r>
      <w:r>
        <w:rPr>
          <w:w w:val="136"/>
          <w:sz w:val="24"/>
          <w:szCs w:val="24"/>
        </w:rPr>
        <w:t>t</w:t>
      </w:r>
      <w:r>
        <w:rPr>
          <w:spacing w:val="30"/>
          <w:w w:val="136"/>
          <w:sz w:val="24"/>
          <w:szCs w:val="24"/>
        </w:rPr>
        <w:t xml:space="preserve"> </w:t>
      </w:r>
      <w:r>
        <w:rPr>
          <w:sz w:val="24"/>
          <w:szCs w:val="24"/>
        </w:rPr>
        <w:t>in</w:t>
      </w:r>
      <w:r>
        <w:rPr>
          <w:spacing w:val="37"/>
          <w:sz w:val="24"/>
          <w:szCs w:val="24"/>
        </w:rPr>
        <w:t xml:space="preserve"> </w:t>
      </w:r>
      <w:r>
        <w:rPr>
          <w:sz w:val="24"/>
          <w:szCs w:val="24"/>
        </w:rPr>
        <w:t xml:space="preserve">the </w:t>
      </w:r>
      <w:r>
        <w:rPr>
          <w:w w:val="118"/>
          <w:sz w:val="24"/>
          <w:szCs w:val="24"/>
        </w:rPr>
        <w:t xml:space="preserve">x/y </w:t>
      </w:r>
      <w:r>
        <w:rPr>
          <w:sz w:val="24"/>
          <w:szCs w:val="24"/>
        </w:rPr>
        <w:t>plane</w:t>
      </w:r>
      <w:r>
        <w:rPr>
          <w:spacing w:val="52"/>
          <w:sz w:val="24"/>
          <w:szCs w:val="24"/>
        </w:rPr>
        <w:t xml:space="preserve"> </w:t>
      </w:r>
      <w:r>
        <w:rPr>
          <w:sz w:val="24"/>
          <w:szCs w:val="24"/>
        </w:rPr>
        <w:t>can</w:t>
      </w:r>
      <w:r>
        <w:rPr>
          <w:spacing w:val="42"/>
          <w:sz w:val="24"/>
          <w:szCs w:val="24"/>
        </w:rPr>
        <w:t xml:space="preserve"> </w:t>
      </w:r>
      <w:r>
        <w:rPr>
          <w:spacing w:val="7"/>
          <w:sz w:val="24"/>
          <w:szCs w:val="24"/>
        </w:rPr>
        <w:t>b</w:t>
      </w:r>
      <w:r>
        <w:rPr>
          <w:sz w:val="24"/>
          <w:szCs w:val="24"/>
        </w:rPr>
        <w:t>e</w:t>
      </w:r>
      <w:r>
        <w:rPr>
          <w:spacing w:val="31"/>
          <w:sz w:val="24"/>
          <w:szCs w:val="24"/>
        </w:rPr>
        <w:t xml:space="preserve"> </w:t>
      </w:r>
      <w:r>
        <w:rPr>
          <w:sz w:val="24"/>
          <w:szCs w:val="24"/>
        </w:rPr>
        <w:t>uniquely</w:t>
      </w:r>
      <w:r>
        <w:rPr>
          <w:spacing w:val="51"/>
          <w:sz w:val="24"/>
          <w:szCs w:val="24"/>
        </w:rPr>
        <w:t xml:space="preserve"> </w:t>
      </w:r>
      <w:r>
        <w:rPr>
          <w:sz w:val="24"/>
          <w:szCs w:val="24"/>
        </w:rPr>
        <w:t>ide</w:t>
      </w:r>
      <w:r>
        <w:rPr>
          <w:spacing w:val="-6"/>
          <w:sz w:val="24"/>
          <w:szCs w:val="24"/>
        </w:rPr>
        <w:t>n</w:t>
      </w:r>
      <w:r>
        <w:rPr>
          <w:sz w:val="24"/>
          <w:szCs w:val="24"/>
        </w:rPr>
        <w:t>tified</w:t>
      </w:r>
      <w:r>
        <w:rPr>
          <w:spacing w:val="48"/>
          <w:sz w:val="24"/>
          <w:szCs w:val="24"/>
        </w:rPr>
        <w:t xml:space="preserve"> </w:t>
      </w:r>
      <w:r>
        <w:rPr>
          <w:spacing w:val="-6"/>
          <w:sz w:val="24"/>
          <w:szCs w:val="24"/>
        </w:rPr>
        <w:t>b</w:t>
      </w:r>
      <w:r>
        <w:rPr>
          <w:sz w:val="24"/>
          <w:szCs w:val="24"/>
        </w:rPr>
        <w:t>y</w:t>
      </w:r>
      <w:r>
        <w:rPr>
          <w:spacing w:val="37"/>
          <w:sz w:val="24"/>
          <w:szCs w:val="24"/>
        </w:rPr>
        <w:t xml:space="preserve"> </w:t>
      </w:r>
      <w:r>
        <w:rPr>
          <w:sz w:val="24"/>
          <w:szCs w:val="24"/>
        </w:rPr>
        <w:t>the</w:t>
      </w:r>
      <w:r>
        <w:rPr>
          <w:spacing w:val="55"/>
          <w:sz w:val="24"/>
          <w:szCs w:val="24"/>
        </w:rPr>
        <w:t xml:space="preserve"> </w:t>
      </w:r>
      <w:r>
        <w:rPr>
          <w:sz w:val="24"/>
          <w:szCs w:val="24"/>
        </w:rPr>
        <w:t>frequency</w:t>
      </w:r>
      <w:r>
        <w:rPr>
          <w:spacing w:val="45"/>
          <w:sz w:val="24"/>
          <w:szCs w:val="24"/>
        </w:rPr>
        <w:t xml:space="preserve"> </w:t>
      </w:r>
      <w:r>
        <w:rPr>
          <w:sz w:val="24"/>
          <w:szCs w:val="24"/>
        </w:rPr>
        <w:t>ass</w:t>
      </w:r>
      <w:r>
        <w:rPr>
          <w:spacing w:val="7"/>
          <w:sz w:val="24"/>
          <w:szCs w:val="24"/>
        </w:rPr>
        <w:t>o</w:t>
      </w:r>
      <w:r>
        <w:rPr>
          <w:sz w:val="24"/>
          <w:szCs w:val="24"/>
        </w:rPr>
        <w:t>ciated with</w:t>
      </w:r>
      <w:r>
        <w:rPr>
          <w:spacing w:val="51"/>
          <w:sz w:val="24"/>
          <w:szCs w:val="24"/>
        </w:rPr>
        <w:t xml:space="preserve"> </w:t>
      </w:r>
      <w:r>
        <w:rPr>
          <w:sz w:val="24"/>
          <w:szCs w:val="24"/>
        </w:rPr>
        <w:t xml:space="preserve">it. </w:t>
      </w:r>
      <w:r>
        <w:rPr>
          <w:w w:val="112"/>
          <w:sz w:val="24"/>
          <w:szCs w:val="24"/>
        </w:rPr>
        <w:t>T</w:t>
      </w:r>
      <w:r>
        <w:rPr>
          <w:spacing w:val="-6"/>
          <w:w w:val="112"/>
          <w:sz w:val="24"/>
          <w:szCs w:val="24"/>
        </w:rPr>
        <w:t>h</w:t>
      </w:r>
      <w:r>
        <w:rPr>
          <w:w w:val="104"/>
          <w:sz w:val="24"/>
          <w:szCs w:val="24"/>
        </w:rPr>
        <w:t xml:space="preserve">us, </w:t>
      </w:r>
      <w:r>
        <w:rPr>
          <w:sz w:val="24"/>
          <w:szCs w:val="24"/>
        </w:rPr>
        <w:t>the</w:t>
      </w:r>
      <w:r>
        <w:rPr>
          <w:spacing w:val="58"/>
          <w:sz w:val="24"/>
          <w:szCs w:val="24"/>
        </w:rPr>
        <w:t xml:space="preserve"> </w:t>
      </w:r>
      <w:r>
        <w:rPr>
          <w:sz w:val="24"/>
          <w:szCs w:val="24"/>
        </w:rPr>
        <w:t>lig</w:t>
      </w:r>
      <w:r>
        <w:rPr>
          <w:spacing w:val="-6"/>
          <w:sz w:val="24"/>
          <w:szCs w:val="24"/>
        </w:rPr>
        <w:t>h</w:t>
      </w:r>
      <w:r>
        <w:rPr>
          <w:w w:val="136"/>
          <w:sz w:val="24"/>
          <w:szCs w:val="24"/>
        </w:rPr>
        <w:t>t</w:t>
      </w:r>
      <w:r>
        <w:rPr>
          <w:spacing w:val="29"/>
          <w:sz w:val="24"/>
          <w:szCs w:val="24"/>
        </w:rPr>
        <w:t xml:space="preserve"> </w:t>
      </w:r>
      <w:r>
        <w:rPr>
          <w:sz w:val="24"/>
          <w:szCs w:val="24"/>
        </w:rPr>
        <w:t>can</w:t>
      </w:r>
      <w:r>
        <w:rPr>
          <w:spacing w:val="46"/>
          <w:sz w:val="24"/>
          <w:szCs w:val="24"/>
        </w:rPr>
        <w:t xml:space="preserve"> </w:t>
      </w:r>
      <w:r>
        <w:rPr>
          <w:spacing w:val="7"/>
          <w:sz w:val="24"/>
          <w:szCs w:val="24"/>
        </w:rPr>
        <w:t>b</w:t>
      </w:r>
      <w:r>
        <w:rPr>
          <w:sz w:val="24"/>
          <w:szCs w:val="24"/>
        </w:rPr>
        <w:t>e</w:t>
      </w:r>
      <w:del w:id="13" w:author="Matt Young" w:date="2016-10-29T16:12:00Z">
        <w:r w:rsidDel="007D342C">
          <w:rPr>
            <w:spacing w:val="35"/>
            <w:sz w:val="24"/>
            <w:szCs w:val="24"/>
          </w:rPr>
          <w:delText xml:space="preserve"> </w:delText>
        </w:r>
        <w:r w:rsidDel="007D342C">
          <w:rPr>
            <w:sz w:val="24"/>
            <w:szCs w:val="24"/>
          </w:rPr>
          <w:delText>re-co</w:delText>
        </w:r>
        <w:r w:rsidDel="007D342C">
          <w:rPr>
            <w:spacing w:val="-6"/>
            <w:sz w:val="24"/>
            <w:szCs w:val="24"/>
          </w:rPr>
          <w:delText>m</w:delText>
        </w:r>
        <w:r w:rsidDel="007D342C">
          <w:rPr>
            <w:sz w:val="24"/>
            <w:szCs w:val="24"/>
          </w:rPr>
          <w:delText>bined</w:delText>
        </w:r>
        <w:r w:rsidDel="007D342C">
          <w:rPr>
            <w:spacing w:val="57"/>
            <w:sz w:val="24"/>
            <w:szCs w:val="24"/>
          </w:rPr>
          <w:delText xml:space="preserve"> </w:delText>
        </w:r>
      </w:del>
      <w:ins w:id="14" w:author="Matt Young" w:date="2016-10-29T16:12:00Z">
        <w:r>
          <w:rPr>
            <w:sz w:val="24"/>
            <w:szCs w:val="24"/>
          </w:rPr>
          <w:t xml:space="preserve"> recombined </w:t>
        </w:r>
      </w:ins>
      <w:r>
        <w:rPr>
          <w:sz w:val="24"/>
          <w:szCs w:val="24"/>
        </w:rPr>
        <w:t>ba</w:t>
      </w:r>
      <w:r>
        <w:rPr>
          <w:spacing w:val="-6"/>
          <w:sz w:val="24"/>
          <w:szCs w:val="24"/>
        </w:rPr>
        <w:t>c</w:t>
      </w:r>
      <w:r>
        <w:rPr>
          <w:sz w:val="24"/>
          <w:szCs w:val="24"/>
        </w:rPr>
        <w:t>k</w:t>
      </w:r>
      <w:r>
        <w:rPr>
          <w:spacing w:val="48"/>
          <w:sz w:val="24"/>
          <w:szCs w:val="24"/>
        </w:rPr>
        <w:t xml:space="preserve"> </w:t>
      </w:r>
      <w:r>
        <w:rPr>
          <w:sz w:val="24"/>
          <w:szCs w:val="24"/>
        </w:rPr>
        <w:t>i</w:t>
      </w:r>
      <w:r>
        <w:rPr>
          <w:spacing w:val="-6"/>
          <w:sz w:val="24"/>
          <w:szCs w:val="24"/>
        </w:rPr>
        <w:t>n</w:t>
      </w:r>
      <w:r>
        <w:rPr>
          <w:sz w:val="24"/>
          <w:szCs w:val="24"/>
        </w:rPr>
        <w:t>to</w:t>
      </w:r>
      <w:r>
        <w:rPr>
          <w:spacing w:val="57"/>
          <w:sz w:val="24"/>
          <w:szCs w:val="24"/>
        </w:rPr>
        <w:t xml:space="preserve"> </w:t>
      </w:r>
      <w:r>
        <w:rPr>
          <w:sz w:val="24"/>
          <w:szCs w:val="24"/>
        </w:rPr>
        <w:t>a</w:t>
      </w:r>
      <w:r>
        <w:rPr>
          <w:spacing w:val="39"/>
          <w:sz w:val="24"/>
          <w:szCs w:val="24"/>
        </w:rPr>
        <w:t xml:space="preserve"> </w:t>
      </w:r>
      <w:r>
        <w:rPr>
          <w:spacing w:val="-6"/>
          <w:sz w:val="24"/>
          <w:szCs w:val="24"/>
        </w:rPr>
        <w:t>w</w:t>
      </w:r>
      <w:r>
        <w:rPr>
          <w:sz w:val="24"/>
          <w:szCs w:val="24"/>
        </w:rPr>
        <w:t>ell-collimated</w:t>
      </w:r>
      <w:r>
        <w:rPr>
          <w:spacing w:val="52"/>
          <w:sz w:val="24"/>
          <w:szCs w:val="24"/>
        </w:rPr>
        <w:t xml:space="preserve"> </w:t>
      </w:r>
      <w:r>
        <w:rPr>
          <w:sz w:val="24"/>
          <w:szCs w:val="24"/>
        </w:rPr>
        <w:t>laser</w:t>
      </w:r>
      <w:r>
        <w:rPr>
          <w:spacing w:val="43"/>
          <w:sz w:val="24"/>
          <w:szCs w:val="24"/>
        </w:rPr>
        <w:t xml:space="preserve"> </w:t>
      </w:r>
      <w:ins w:id="15" w:author="Matt Young" w:date="2016-10-29T16:12:00Z">
        <w:r>
          <w:rPr>
            <w:spacing w:val="43"/>
            <w:sz w:val="24"/>
            <w:szCs w:val="24"/>
          </w:rPr>
          <w:t xml:space="preserve">beam </w:t>
        </w:r>
      </w:ins>
      <w:r>
        <w:rPr>
          <w:sz w:val="24"/>
          <w:szCs w:val="24"/>
        </w:rPr>
        <w:t>and</w:t>
      </w:r>
      <w:r>
        <w:rPr>
          <w:spacing w:val="57"/>
          <w:sz w:val="24"/>
          <w:szCs w:val="24"/>
        </w:rPr>
        <w:t xml:space="preserve"> </w:t>
      </w:r>
      <w:r>
        <w:rPr>
          <w:w w:val="106"/>
          <w:sz w:val="24"/>
          <w:szCs w:val="24"/>
        </w:rPr>
        <w:t xml:space="preserve">directed </w:t>
      </w:r>
      <w:r>
        <w:rPr>
          <w:sz w:val="24"/>
          <w:szCs w:val="24"/>
        </w:rPr>
        <w:t>at a</w:t>
      </w:r>
      <w:r>
        <w:rPr>
          <w:spacing w:val="40"/>
          <w:sz w:val="24"/>
          <w:szCs w:val="24"/>
        </w:rPr>
        <w:t xml:space="preserve"> </w:t>
      </w:r>
      <w:r>
        <w:rPr>
          <w:sz w:val="24"/>
          <w:szCs w:val="24"/>
        </w:rPr>
        <w:t>single</w:t>
      </w:r>
      <w:r>
        <w:rPr>
          <w:spacing w:val="31"/>
          <w:sz w:val="24"/>
          <w:szCs w:val="24"/>
        </w:rPr>
        <w:t xml:space="preserve"> </w:t>
      </w:r>
      <w:r>
        <w:rPr>
          <w:spacing w:val="7"/>
          <w:w w:val="108"/>
          <w:sz w:val="24"/>
          <w:szCs w:val="24"/>
        </w:rPr>
        <w:t>p</w:t>
      </w:r>
      <w:r>
        <w:rPr>
          <w:w w:val="101"/>
          <w:sz w:val="24"/>
          <w:szCs w:val="24"/>
        </w:rPr>
        <w:t>oi</w:t>
      </w:r>
      <w:r>
        <w:rPr>
          <w:spacing w:val="-6"/>
          <w:w w:val="101"/>
          <w:sz w:val="24"/>
          <w:szCs w:val="24"/>
        </w:rPr>
        <w:t>n</w:t>
      </w:r>
      <w:r>
        <w:rPr>
          <w:w w:val="136"/>
          <w:sz w:val="24"/>
          <w:szCs w:val="24"/>
        </w:rPr>
        <w:t>t</w:t>
      </w:r>
      <w:r>
        <w:rPr>
          <w:spacing w:val="31"/>
          <w:w w:val="136"/>
          <w:sz w:val="24"/>
          <w:szCs w:val="24"/>
        </w:rPr>
        <w:t xml:space="preserve"> </w:t>
      </w:r>
      <w:r>
        <w:rPr>
          <w:sz w:val="24"/>
          <w:szCs w:val="24"/>
        </w:rPr>
        <w:t>of</w:t>
      </w:r>
      <w:r>
        <w:rPr>
          <w:spacing w:val="19"/>
          <w:sz w:val="24"/>
          <w:szCs w:val="24"/>
        </w:rPr>
        <w:t xml:space="preserve"> </w:t>
      </w:r>
      <w:r>
        <w:rPr>
          <w:sz w:val="24"/>
          <w:szCs w:val="24"/>
        </w:rPr>
        <w:t>detecti</w:t>
      </w:r>
      <w:r>
        <w:rPr>
          <w:spacing w:val="1"/>
          <w:sz w:val="24"/>
          <w:szCs w:val="24"/>
        </w:rPr>
        <w:t>o</w:t>
      </w:r>
      <w:r>
        <w:rPr>
          <w:sz w:val="24"/>
          <w:szCs w:val="24"/>
        </w:rPr>
        <w:t>n without losing</w:t>
      </w:r>
      <w:r>
        <w:rPr>
          <w:spacing w:val="26"/>
          <w:sz w:val="24"/>
          <w:szCs w:val="24"/>
        </w:rPr>
        <w:t xml:space="preserve"> </w:t>
      </w:r>
      <w:del w:id="16" w:author="Matt Young" w:date="2016-10-29T16:12:00Z">
        <w:r w:rsidDel="007D342C">
          <w:rPr>
            <w:sz w:val="24"/>
            <w:szCs w:val="24"/>
          </w:rPr>
          <w:delText>the information a</w:delText>
        </w:r>
        <w:r w:rsidDel="007D342C">
          <w:rPr>
            <w:spacing w:val="7"/>
            <w:sz w:val="24"/>
            <w:szCs w:val="24"/>
          </w:rPr>
          <w:delText>b</w:delText>
        </w:r>
        <w:r w:rsidDel="007D342C">
          <w:rPr>
            <w:sz w:val="24"/>
            <w:szCs w:val="24"/>
          </w:rPr>
          <w:delText xml:space="preserve">out </w:delText>
        </w:r>
        <w:commentRangeStart w:id="17"/>
        <w:r w:rsidDel="007D342C">
          <w:rPr>
            <w:w w:val="102"/>
            <w:sz w:val="24"/>
            <w:szCs w:val="24"/>
          </w:rPr>
          <w:delText>”</w:delText>
        </w:r>
        <w:commentRangeEnd w:id="17"/>
        <w:r w:rsidDel="007D342C">
          <w:rPr>
            <w:rStyle w:val="CommentReference"/>
          </w:rPr>
          <w:commentReference w:id="17"/>
        </w:r>
        <w:r w:rsidDel="007D342C">
          <w:rPr>
            <w:w w:val="102"/>
            <w:sz w:val="24"/>
            <w:szCs w:val="24"/>
          </w:rPr>
          <w:delText>whi</w:delText>
        </w:r>
        <w:r w:rsidDel="007D342C">
          <w:rPr>
            <w:spacing w:val="-6"/>
            <w:w w:val="102"/>
            <w:sz w:val="24"/>
            <w:szCs w:val="24"/>
          </w:rPr>
          <w:delText>c</w:delText>
        </w:r>
        <w:r w:rsidDel="007D342C">
          <w:rPr>
            <w:w w:val="108"/>
            <w:sz w:val="24"/>
            <w:szCs w:val="24"/>
          </w:rPr>
          <w:delText xml:space="preserve">h </w:delText>
        </w:r>
        <w:r w:rsidDel="007D342C">
          <w:rPr>
            <w:sz w:val="24"/>
            <w:szCs w:val="24"/>
          </w:rPr>
          <w:delText xml:space="preserve">photon </w:delText>
        </w:r>
        <w:r w:rsidDel="007D342C">
          <w:rPr>
            <w:spacing w:val="7"/>
            <w:sz w:val="24"/>
            <w:szCs w:val="24"/>
          </w:rPr>
          <w:delText>b</w:delText>
        </w:r>
        <w:r w:rsidDel="007D342C">
          <w:rPr>
            <w:sz w:val="24"/>
            <w:szCs w:val="24"/>
          </w:rPr>
          <w:delText>elongs</w:delText>
        </w:r>
        <w:r w:rsidDel="007D342C">
          <w:rPr>
            <w:spacing w:val="28"/>
            <w:sz w:val="24"/>
            <w:szCs w:val="24"/>
          </w:rPr>
          <w:delText xml:space="preserve"> </w:delText>
        </w:r>
        <w:r w:rsidDel="007D342C">
          <w:rPr>
            <w:sz w:val="24"/>
            <w:szCs w:val="24"/>
          </w:rPr>
          <w:delText>where”</w:delText>
        </w:r>
      </w:del>
      <w:ins w:id="18" w:author="Matt Young" w:date="2016-10-29T16:12:00Z">
        <w:r>
          <w:rPr>
            <w:sz w:val="24"/>
            <w:szCs w:val="24"/>
          </w:rPr>
          <w:t>position information</w:t>
        </w:r>
      </w:ins>
      <w:r>
        <w:rPr>
          <w:sz w:val="24"/>
          <w:szCs w:val="24"/>
        </w:rPr>
        <w:t>. The</w:t>
      </w:r>
      <w:r>
        <w:rPr>
          <w:spacing w:val="55"/>
          <w:sz w:val="24"/>
          <w:szCs w:val="24"/>
        </w:rPr>
        <w:t xml:space="preserve"> </w:t>
      </w:r>
      <w:r>
        <w:rPr>
          <w:sz w:val="24"/>
          <w:szCs w:val="24"/>
        </w:rPr>
        <w:t>mapping is</w:t>
      </w:r>
      <w:r>
        <w:rPr>
          <w:spacing w:val="22"/>
          <w:sz w:val="24"/>
          <w:szCs w:val="24"/>
        </w:rPr>
        <w:t xml:space="preserve"> </w:t>
      </w:r>
      <w:r>
        <w:rPr>
          <w:sz w:val="24"/>
          <w:szCs w:val="24"/>
        </w:rPr>
        <w:t>resol</w:t>
      </w:r>
      <w:r>
        <w:rPr>
          <w:spacing w:val="-6"/>
          <w:sz w:val="24"/>
          <w:szCs w:val="24"/>
        </w:rPr>
        <w:t>v</w:t>
      </w:r>
      <w:r>
        <w:rPr>
          <w:sz w:val="24"/>
          <w:szCs w:val="24"/>
        </w:rPr>
        <w:t>ed</w:t>
      </w:r>
      <w:r>
        <w:rPr>
          <w:spacing w:val="38"/>
          <w:sz w:val="24"/>
          <w:szCs w:val="24"/>
        </w:rPr>
        <w:t xml:space="preserve"> </w:t>
      </w:r>
      <w:r>
        <w:rPr>
          <w:sz w:val="24"/>
          <w:szCs w:val="24"/>
        </w:rPr>
        <w:t xml:space="preserve">after detection </w:t>
      </w:r>
      <w:r>
        <w:rPr>
          <w:spacing w:val="-6"/>
          <w:sz w:val="24"/>
          <w:szCs w:val="24"/>
        </w:rPr>
        <w:t>b</w:t>
      </w:r>
      <w:r>
        <w:rPr>
          <w:sz w:val="24"/>
          <w:szCs w:val="24"/>
        </w:rPr>
        <w:t>y</w:t>
      </w:r>
      <w:r>
        <w:rPr>
          <w:spacing w:val="36"/>
          <w:sz w:val="24"/>
          <w:szCs w:val="24"/>
        </w:rPr>
        <w:t xml:space="preserve"> </w:t>
      </w:r>
      <w:r>
        <w:rPr>
          <w:w w:val="102"/>
          <w:sz w:val="24"/>
          <w:szCs w:val="24"/>
        </w:rPr>
        <w:t xml:space="preserve">simply </w:t>
      </w:r>
      <w:r>
        <w:rPr>
          <w:sz w:val="24"/>
          <w:szCs w:val="24"/>
        </w:rPr>
        <w:t>taking a</w:t>
      </w:r>
      <w:r>
        <w:rPr>
          <w:spacing w:val="28"/>
          <w:sz w:val="24"/>
          <w:szCs w:val="24"/>
        </w:rPr>
        <w:t xml:space="preserve"> </w:t>
      </w:r>
      <w:r>
        <w:rPr>
          <w:spacing w:val="-19"/>
          <w:sz w:val="24"/>
          <w:szCs w:val="24"/>
        </w:rPr>
        <w:t>F</w:t>
      </w:r>
      <w:r>
        <w:rPr>
          <w:sz w:val="24"/>
          <w:szCs w:val="24"/>
        </w:rPr>
        <w:t>ourier transform of</w:t>
      </w:r>
      <w:r>
        <w:rPr>
          <w:spacing w:val="6"/>
          <w:sz w:val="24"/>
          <w:szCs w:val="24"/>
        </w:rPr>
        <w:t xml:space="preserve"> </w:t>
      </w:r>
      <w:r>
        <w:rPr>
          <w:sz w:val="24"/>
          <w:szCs w:val="24"/>
        </w:rPr>
        <w:t>the</w:t>
      </w:r>
      <w:r>
        <w:rPr>
          <w:spacing w:val="48"/>
          <w:sz w:val="24"/>
          <w:szCs w:val="24"/>
        </w:rPr>
        <w:t xml:space="preserve"> </w:t>
      </w:r>
      <w:r>
        <w:rPr>
          <w:sz w:val="24"/>
          <w:szCs w:val="24"/>
        </w:rPr>
        <w:t>i</w:t>
      </w:r>
      <w:r>
        <w:rPr>
          <w:spacing w:val="-6"/>
          <w:sz w:val="24"/>
          <w:szCs w:val="24"/>
        </w:rPr>
        <w:t>n</w:t>
      </w:r>
      <w:r>
        <w:rPr>
          <w:sz w:val="24"/>
          <w:szCs w:val="24"/>
        </w:rPr>
        <w:t>tensi</w:t>
      </w:r>
      <w:r>
        <w:rPr>
          <w:spacing w:val="-6"/>
          <w:sz w:val="24"/>
          <w:szCs w:val="24"/>
        </w:rPr>
        <w:t>t</w:t>
      </w:r>
      <w:r>
        <w:rPr>
          <w:sz w:val="24"/>
          <w:szCs w:val="24"/>
        </w:rPr>
        <w:t xml:space="preserve">y </w:t>
      </w:r>
      <w:r>
        <w:rPr>
          <w:w w:val="103"/>
          <w:sz w:val="24"/>
          <w:szCs w:val="24"/>
        </w:rPr>
        <w:t>incide</w:t>
      </w:r>
      <w:r>
        <w:rPr>
          <w:spacing w:val="-5"/>
          <w:w w:val="103"/>
          <w:sz w:val="24"/>
          <w:szCs w:val="24"/>
        </w:rPr>
        <w:t>n</w:t>
      </w:r>
      <w:r>
        <w:rPr>
          <w:w w:val="136"/>
          <w:sz w:val="24"/>
          <w:szCs w:val="24"/>
        </w:rPr>
        <w:t>t</w:t>
      </w:r>
      <w:r>
        <w:rPr>
          <w:spacing w:val="18"/>
          <w:w w:val="136"/>
          <w:sz w:val="24"/>
          <w:szCs w:val="24"/>
        </w:rPr>
        <w:t xml:space="preserve"> </w:t>
      </w:r>
      <w:r>
        <w:rPr>
          <w:sz w:val="24"/>
          <w:szCs w:val="24"/>
        </w:rPr>
        <w:t>on</w:t>
      </w:r>
      <w:r>
        <w:rPr>
          <w:spacing w:val="23"/>
          <w:sz w:val="24"/>
          <w:szCs w:val="24"/>
        </w:rPr>
        <w:t xml:space="preserve"> </w:t>
      </w:r>
      <w:r>
        <w:rPr>
          <w:sz w:val="24"/>
          <w:szCs w:val="24"/>
        </w:rPr>
        <w:t>the</w:t>
      </w:r>
      <w:r>
        <w:rPr>
          <w:spacing w:val="48"/>
          <w:sz w:val="24"/>
          <w:szCs w:val="24"/>
        </w:rPr>
        <w:t xml:space="preserve"> </w:t>
      </w:r>
      <w:r>
        <w:rPr>
          <w:sz w:val="24"/>
          <w:szCs w:val="24"/>
        </w:rPr>
        <w:t>detector (the</w:t>
      </w:r>
      <w:r>
        <w:rPr>
          <w:spacing w:val="59"/>
          <w:sz w:val="24"/>
          <w:szCs w:val="24"/>
        </w:rPr>
        <w:t xml:space="preserve"> </w:t>
      </w:r>
      <w:r>
        <w:rPr>
          <w:w w:val="101"/>
          <w:sz w:val="24"/>
          <w:szCs w:val="24"/>
        </w:rPr>
        <w:t xml:space="preserve">de- </w:t>
      </w:r>
      <w:proofErr w:type="spellStart"/>
      <w:r>
        <w:rPr>
          <w:sz w:val="24"/>
          <w:szCs w:val="24"/>
        </w:rPr>
        <w:t>tector</w:t>
      </w:r>
      <w:proofErr w:type="spellEnd"/>
      <w:r>
        <w:rPr>
          <w:sz w:val="24"/>
          <w:szCs w:val="24"/>
        </w:rPr>
        <w:t xml:space="preserve"> transforms </w:t>
      </w:r>
      <w:commentRangeStart w:id="19"/>
      <w:r>
        <w:rPr>
          <w:sz w:val="24"/>
          <w:szCs w:val="24"/>
        </w:rPr>
        <w:t>this</w:t>
      </w:r>
      <w:r>
        <w:rPr>
          <w:spacing w:val="55"/>
          <w:sz w:val="24"/>
          <w:szCs w:val="24"/>
        </w:rPr>
        <w:t xml:space="preserve"> </w:t>
      </w:r>
      <w:commentRangeEnd w:id="19"/>
      <w:r>
        <w:rPr>
          <w:rStyle w:val="CommentReference"/>
        </w:rPr>
        <w:commentReference w:id="19"/>
      </w:r>
      <w:r>
        <w:rPr>
          <w:sz w:val="24"/>
          <w:szCs w:val="24"/>
        </w:rPr>
        <w:t>linearly</w:t>
      </w:r>
      <w:r>
        <w:rPr>
          <w:spacing w:val="47"/>
          <w:sz w:val="24"/>
          <w:szCs w:val="24"/>
        </w:rPr>
        <w:t xml:space="preserve"> </w:t>
      </w:r>
      <w:r>
        <w:rPr>
          <w:sz w:val="24"/>
          <w:szCs w:val="24"/>
        </w:rPr>
        <w:t>i</w:t>
      </w:r>
      <w:r>
        <w:rPr>
          <w:spacing w:val="-6"/>
          <w:sz w:val="24"/>
          <w:szCs w:val="24"/>
        </w:rPr>
        <w:t>n</w:t>
      </w:r>
      <w:r>
        <w:rPr>
          <w:sz w:val="24"/>
          <w:szCs w:val="24"/>
        </w:rPr>
        <w:t>to</w:t>
      </w:r>
      <w:r>
        <w:rPr>
          <w:spacing w:val="52"/>
          <w:sz w:val="24"/>
          <w:szCs w:val="24"/>
        </w:rPr>
        <w:t xml:space="preserve"> </w:t>
      </w:r>
      <w:r>
        <w:rPr>
          <w:sz w:val="24"/>
          <w:szCs w:val="24"/>
        </w:rPr>
        <w:t>a</w:t>
      </w:r>
      <w:r>
        <w:rPr>
          <w:spacing w:val="34"/>
          <w:sz w:val="24"/>
          <w:szCs w:val="24"/>
        </w:rPr>
        <w:t xml:space="preserve"> </w:t>
      </w:r>
      <w:r>
        <w:rPr>
          <w:spacing w:val="-7"/>
          <w:sz w:val="24"/>
          <w:szCs w:val="24"/>
        </w:rPr>
        <w:t>v</w:t>
      </w:r>
      <w:r>
        <w:rPr>
          <w:sz w:val="24"/>
          <w:szCs w:val="24"/>
        </w:rPr>
        <w:t>oltage) and</w:t>
      </w:r>
      <w:r>
        <w:rPr>
          <w:spacing w:val="52"/>
          <w:sz w:val="24"/>
          <w:szCs w:val="24"/>
        </w:rPr>
        <w:t xml:space="preserve"> </w:t>
      </w:r>
      <w:r>
        <w:rPr>
          <w:sz w:val="24"/>
          <w:szCs w:val="24"/>
        </w:rPr>
        <w:t>determine whi</w:t>
      </w:r>
      <w:r>
        <w:rPr>
          <w:spacing w:val="-6"/>
          <w:sz w:val="24"/>
          <w:szCs w:val="24"/>
        </w:rPr>
        <w:t>c</w:t>
      </w:r>
      <w:r>
        <w:rPr>
          <w:sz w:val="24"/>
          <w:szCs w:val="24"/>
        </w:rPr>
        <w:t>h</w:t>
      </w:r>
      <w:r>
        <w:rPr>
          <w:spacing w:val="34"/>
          <w:sz w:val="24"/>
          <w:szCs w:val="24"/>
        </w:rPr>
        <w:t xml:space="preserve"> </w:t>
      </w:r>
      <w:r>
        <w:rPr>
          <w:sz w:val="24"/>
          <w:szCs w:val="24"/>
        </w:rPr>
        <w:t>areas</w:t>
      </w:r>
      <w:r>
        <w:rPr>
          <w:spacing w:val="49"/>
          <w:sz w:val="24"/>
          <w:szCs w:val="24"/>
        </w:rPr>
        <w:t xml:space="preserve"> </w:t>
      </w:r>
      <w:r>
        <w:rPr>
          <w:sz w:val="24"/>
          <w:szCs w:val="24"/>
        </w:rPr>
        <w:t>of the</w:t>
      </w:r>
      <w:r>
        <w:rPr>
          <w:spacing w:val="33"/>
          <w:sz w:val="24"/>
          <w:szCs w:val="24"/>
        </w:rPr>
        <w:t xml:space="preserve"> </w:t>
      </w:r>
      <w:r>
        <w:rPr>
          <w:sz w:val="24"/>
          <w:szCs w:val="24"/>
        </w:rPr>
        <w:t>pla</w:t>
      </w:r>
      <w:r>
        <w:rPr>
          <w:spacing w:val="1"/>
          <w:sz w:val="24"/>
          <w:szCs w:val="24"/>
        </w:rPr>
        <w:t>n</w:t>
      </w:r>
      <w:r>
        <w:rPr>
          <w:sz w:val="24"/>
          <w:szCs w:val="24"/>
        </w:rPr>
        <w:t>e</w:t>
      </w:r>
      <w:r>
        <w:rPr>
          <w:spacing w:val="25"/>
          <w:sz w:val="24"/>
          <w:szCs w:val="24"/>
        </w:rPr>
        <w:t xml:space="preserve"> </w:t>
      </w:r>
      <w:r>
        <w:rPr>
          <w:spacing w:val="-6"/>
          <w:sz w:val="24"/>
          <w:szCs w:val="24"/>
        </w:rPr>
        <w:t>w</w:t>
      </w:r>
      <w:r>
        <w:rPr>
          <w:sz w:val="24"/>
          <w:szCs w:val="24"/>
        </w:rPr>
        <w:t>ere</w:t>
      </w:r>
      <w:r>
        <w:rPr>
          <w:spacing w:val="4"/>
          <w:sz w:val="24"/>
          <w:szCs w:val="24"/>
        </w:rPr>
        <w:t xml:space="preserve"> </w:t>
      </w:r>
      <w:commentRangeStart w:id="20"/>
      <w:r>
        <w:rPr>
          <w:sz w:val="24"/>
          <w:szCs w:val="24"/>
        </w:rPr>
        <w:t>”im</w:t>
      </w:r>
      <w:r>
        <w:rPr>
          <w:spacing w:val="8"/>
          <w:sz w:val="24"/>
          <w:szCs w:val="24"/>
        </w:rPr>
        <w:t>p</w:t>
      </w:r>
      <w:r>
        <w:rPr>
          <w:sz w:val="24"/>
          <w:szCs w:val="24"/>
        </w:rPr>
        <w:t>eded”</w:t>
      </w:r>
      <w:r>
        <w:rPr>
          <w:spacing w:val="52"/>
          <w:sz w:val="24"/>
          <w:szCs w:val="24"/>
        </w:rPr>
        <w:t xml:space="preserve"> </w:t>
      </w:r>
      <w:commentRangeEnd w:id="20"/>
      <w:r>
        <w:rPr>
          <w:rStyle w:val="CommentReference"/>
        </w:rPr>
        <w:commentReference w:id="20"/>
      </w:r>
      <w:r>
        <w:rPr>
          <w:spacing w:val="-6"/>
          <w:sz w:val="24"/>
          <w:szCs w:val="24"/>
        </w:rPr>
        <w:t>b</w:t>
      </w:r>
      <w:r>
        <w:rPr>
          <w:sz w:val="24"/>
          <w:szCs w:val="24"/>
        </w:rPr>
        <w:t>y</w:t>
      </w:r>
      <w:r>
        <w:rPr>
          <w:spacing w:val="15"/>
          <w:sz w:val="24"/>
          <w:szCs w:val="24"/>
        </w:rPr>
        <w:t xml:space="preserve"> </w:t>
      </w:r>
      <w:r>
        <w:rPr>
          <w:sz w:val="24"/>
          <w:szCs w:val="24"/>
        </w:rPr>
        <w:t>l</w:t>
      </w:r>
      <w:r>
        <w:rPr>
          <w:spacing w:val="7"/>
          <w:sz w:val="24"/>
          <w:szCs w:val="24"/>
        </w:rPr>
        <w:t>o</w:t>
      </w:r>
      <w:r>
        <w:rPr>
          <w:sz w:val="24"/>
          <w:szCs w:val="24"/>
        </w:rPr>
        <w:t>oking</w:t>
      </w:r>
      <w:r>
        <w:rPr>
          <w:spacing w:val="1"/>
          <w:sz w:val="24"/>
          <w:szCs w:val="24"/>
        </w:rPr>
        <w:t xml:space="preserve"> </w:t>
      </w:r>
      <w:r>
        <w:rPr>
          <w:sz w:val="24"/>
          <w:szCs w:val="24"/>
        </w:rPr>
        <w:t>for</w:t>
      </w:r>
      <w:r>
        <w:rPr>
          <w:spacing w:val="1"/>
          <w:sz w:val="24"/>
          <w:szCs w:val="24"/>
        </w:rPr>
        <w:t xml:space="preserve"> </w:t>
      </w:r>
      <w:r>
        <w:rPr>
          <w:sz w:val="24"/>
          <w:szCs w:val="24"/>
        </w:rPr>
        <w:t>drops</w:t>
      </w:r>
      <w:r>
        <w:rPr>
          <w:spacing w:val="25"/>
          <w:sz w:val="24"/>
          <w:szCs w:val="24"/>
        </w:rPr>
        <w:t xml:space="preserve"> </w:t>
      </w:r>
      <w:r>
        <w:rPr>
          <w:sz w:val="24"/>
          <w:szCs w:val="24"/>
        </w:rPr>
        <w:t>in</w:t>
      </w:r>
      <w:r>
        <w:rPr>
          <w:spacing w:val="11"/>
          <w:sz w:val="24"/>
          <w:szCs w:val="24"/>
        </w:rPr>
        <w:t xml:space="preserve"> </w:t>
      </w:r>
      <w:r>
        <w:rPr>
          <w:sz w:val="24"/>
          <w:szCs w:val="24"/>
        </w:rPr>
        <w:t>the</w:t>
      </w:r>
      <w:r>
        <w:rPr>
          <w:spacing w:val="32"/>
          <w:sz w:val="24"/>
          <w:szCs w:val="24"/>
        </w:rPr>
        <w:t xml:space="preserve"> </w:t>
      </w:r>
      <w:r>
        <w:rPr>
          <w:sz w:val="24"/>
          <w:szCs w:val="24"/>
        </w:rPr>
        <w:t>i</w:t>
      </w:r>
      <w:r>
        <w:rPr>
          <w:spacing w:val="-6"/>
          <w:sz w:val="24"/>
          <w:szCs w:val="24"/>
        </w:rPr>
        <w:t>n</w:t>
      </w:r>
      <w:r>
        <w:rPr>
          <w:sz w:val="24"/>
          <w:szCs w:val="24"/>
        </w:rPr>
        <w:t>tensities</w:t>
      </w:r>
      <w:r>
        <w:rPr>
          <w:spacing w:val="59"/>
          <w:sz w:val="24"/>
          <w:szCs w:val="24"/>
        </w:rPr>
        <w:t xml:space="preserve"> </w:t>
      </w:r>
      <w:r>
        <w:rPr>
          <w:sz w:val="24"/>
          <w:szCs w:val="24"/>
        </w:rPr>
        <w:t>of</w:t>
      </w:r>
      <w:r>
        <w:rPr>
          <w:spacing w:val="-9"/>
          <w:sz w:val="24"/>
          <w:szCs w:val="24"/>
        </w:rPr>
        <w:t xml:space="preserve"> </w:t>
      </w:r>
      <w:r>
        <w:rPr>
          <w:w w:val="104"/>
          <w:sz w:val="24"/>
          <w:szCs w:val="24"/>
        </w:rPr>
        <w:t xml:space="preserve">individual </w:t>
      </w:r>
      <w:r>
        <w:rPr>
          <w:sz w:val="24"/>
          <w:szCs w:val="24"/>
        </w:rPr>
        <w:t>frequencies. In</w:t>
      </w:r>
      <w:r>
        <w:rPr>
          <w:spacing w:val="42"/>
          <w:sz w:val="24"/>
          <w:szCs w:val="24"/>
        </w:rPr>
        <w:t xml:space="preserve"> </w:t>
      </w:r>
      <w:r>
        <w:rPr>
          <w:sz w:val="24"/>
          <w:szCs w:val="24"/>
        </w:rPr>
        <w:t>an</w:t>
      </w:r>
      <w:r>
        <w:rPr>
          <w:spacing w:val="48"/>
          <w:sz w:val="24"/>
          <w:szCs w:val="24"/>
        </w:rPr>
        <w:t xml:space="preserve"> </w:t>
      </w:r>
      <w:r>
        <w:rPr>
          <w:sz w:val="24"/>
          <w:szCs w:val="24"/>
        </w:rPr>
        <w:t>ideal</w:t>
      </w:r>
      <w:r>
        <w:rPr>
          <w:spacing w:val="42"/>
          <w:sz w:val="24"/>
          <w:szCs w:val="24"/>
        </w:rPr>
        <w:t xml:space="preserve"> </w:t>
      </w:r>
      <w:r>
        <w:rPr>
          <w:sz w:val="24"/>
          <w:szCs w:val="24"/>
        </w:rPr>
        <w:t>situa</w:t>
      </w:r>
      <w:r>
        <w:rPr>
          <w:spacing w:val="1"/>
          <w:sz w:val="24"/>
          <w:szCs w:val="24"/>
        </w:rPr>
        <w:t>t</w:t>
      </w:r>
      <w:r>
        <w:rPr>
          <w:sz w:val="24"/>
          <w:szCs w:val="24"/>
        </w:rPr>
        <w:t xml:space="preserve">ion </w:t>
      </w:r>
      <w:r>
        <w:rPr>
          <w:sz w:val="24"/>
          <w:szCs w:val="24"/>
        </w:rPr>
        <w:lastRenderedPageBreak/>
        <w:t>where</w:t>
      </w:r>
      <w:r>
        <w:rPr>
          <w:spacing w:val="40"/>
          <w:sz w:val="24"/>
          <w:szCs w:val="24"/>
        </w:rPr>
        <w:t xml:space="preserve"> </w:t>
      </w:r>
      <w:r>
        <w:rPr>
          <w:sz w:val="24"/>
          <w:szCs w:val="24"/>
        </w:rPr>
        <w:t>diffraction</w:t>
      </w:r>
      <w:r>
        <w:rPr>
          <w:spacing w:val="60"/>
          <w:sz w:val="24"/>
          <w:szCs w:val="24"/>
        </w:rPr>
        <w:t xml:space="preserve"> </w:t>
      </w:r>
      <w:r>
        <w:rPr>
          <w:sz w:val="24"/>
          <w:szCs w:val="24"/>
        </w:rPr>
        <w:t>from</w:t>
      </w:r>
      <w:r>
        <w:rPr>
          <w:spacing w:val="33"/>
          <w:sz w:val="24"/>
          <w:szCs w:val="24"/>
        </w:rPr>
        <w:t xml:space="preserve"> </w:t>
      </w:r>
      <w:r>
        <w:rPr>
          <w:sz w:val="24"/>
          <w:szCs w:val="24"/>
        </w:rPr>
        <w:t>the</w:t>
      </w:r>
      <w:r>
        <w:rPr>
          <w:spacing w:val="57"/>
          <w:sz w:val="24"/>
          <w:szCs w:val="24"/>
        </w:rPr>
        <w:t xml:space="preserve"> </w:t>
      </w:r>
      <w:r>
        <w:rPr>
          <w:sz w:val="24"/>
          <w:szCs w:val="24"/>
        </w:rPr>
        <w:t>optics</w:t>
      </w:r>
      <w:r>
        <w:rPr>
          <w:spacing w:val="51"/>
          <w:sz w:val="24"/>
          <w:szCs w:val="24"/>
        </w:rPr>
        <w:t xml:space="preserve"> </w:t>
      </w:r>
      <w:proofErr w:type="spellStart"/>
      <w:r>
        <w:rPr>
          <w:w w:val="108"/>
          <w:sz w:val="24"/>
          <w:szCs w:val="24"/>
        </w:rPr>
        <w:t>appara</w:t>
      </w:r>
      <w:proofErr w:type="spellEnd"/>
      <w:r>
        <w:rPr>
          <w:w w:val="108"/>
          <w:sz w:val="24"/>
          <w:szCs w:val="24"/>
        </w:rPr>
        <w:t xml:space="preserve">- </w:t>
      </w:r>
      <w:proofErr w:type="spellStart"/>
      <w:r>
        <w:rPr>
          <w:sz w:val="24"/>
          <w:szCs w:val="24"/>
        </w:rPr>
        <w:t>tus</w:t>
      </w:r>
      <w:proofErr w:type="spellEnd"/>
      <w:r>
        <w:rPr>
          <w:sz w:val="24"/>
          <w:szCs w:val="24"/>
        </w:rPr>
        <w:t xml:space="preserve"> is</w:t>
      </w:r>
      <w:r>
        <w:rPr>
          <w:spacing w:val="37"/>
          <w:sz w:val="24"/>
          <w:szCs w:val="24"/>
        </w:rPr>
        <w:t xml:space="preserve"> </w:t>
      </w:r>
      <w:r>
        <w:rPr>
          <w:sz w:val="24"/>
          <w:szCs w:val="24"/>
        </w:rPr>
        <w:t>ignored, a</w:t>
      </w:r>
      <w:r>
        <w:rPr>
          <w:spacing w:val="49"/>
          <w:sz w:val="24"/>
          <w:szCs w:val="24"/>
        </w:rPr>
        <w:t xml:space="preserve"> </w:t>
      </w:r>
      <w:r>
        <w:rPr>
          <w:sz w:val="24"/>
          <w:szCs w:val="24"/>
        </w:rPr>
        <w:t>simple</w:t>
      </w:r>
      <w:r>
        <w:rPr>
          <w:spacing w:val="46"/>
          <w:sz w:val="24"/>
          <w:szCs w:val="24"/>
        </w:rPr>
        <w:t xml:space="preserve"> </w:t>
      </w:r>
      <w:r>
        <w:rPr>
          <w:sz w:val="24"/>
          <w:szCs w:val="24"/>
        </w:rPr>
        <w:t>SPIFI system can</w:t>
      </w:r>
      <w:r>
        <w:rPr>
          <w:spacing w:val="57"/>
          <w:sz w:val="24"/>
          <w:szCs w:val="24"/>
        </w:rPr>
        <w:t xml:space="preserve"> </w:t>
      </w:r>
      <w:r>
        <w:rPr>
          <w:spacing w:val="7"/>
          <w:sz w:val="24"/>
          <w:szCs w:val="24"/>
        </w:rPr>
        <w:t>b</w:t>
      </w:r>
      <w:r>
        <w:rPr>
          <w:sz w:val="24"/>
          <w:szCs w:val="24"/>
        </w:rPr>
        <w:t>e</w:t>
      </w:r>
      <w:r>
        <w:rPr>
          <w:spacing w:val="45"/>
          <w:sz w:val="24"/>
          <w:szCs w:val="24"/>
        </w:rPr>
        <w:t xml:space="preserve"> </w:t>
      </w:r>
      <w:r>
        <w:rPr>
          <w:sz w:val="24"/>
          <w:szCs w:val="24"/>
        </w:rPr>
        <w:t>m</w:t>
      </w:r>
      <w:r>
        <w:rPr>
          <w:spacing w:val="7"/>
          <w:sz w:val="24"/>
          <w:szCs w:val="24"/>
        </w:rPr>
        <w:t>o</w:t>
      </w:r>
      <w:r>
        <w:rPr>
          <w:sz w:val="24"/>
          <w:szCs w:val="24"/>
        </w:rPr>
        <w:t>deled</w:t>
      </w:r>
      <w:r>
        <w:rPr>
          <w:spacing w:val="53"/>
          <w:sz w:val="24"/>
          <w:szCs w:val="24"/>
        </w:rPr>
        <w:t xml:space="preserve"> </w:t>
      </w:r>
      <w:r>
        <w:rPr>
          <w:spacing w:val="-6"/>
          <w:sz w:val="24"/>
          <w:szCs w:val="24"/>
        </w:rPr>
        <w:t>b</w:t>
      </w:r>
      <w:r>
        <w:rPr>
          <w:sz w:val="24"/>
          <w:szCs w:val="24"/>
        </w:rPr>
        <w:t>y</w:t>
      </w:r>
      <w:r>
        <w:rPr>
          <w:spacing w:val="51"/>
          <w:sz w:val="24"/>
          <w:szCs w:val="24"/>
        </w:rPr>
        <w:t xml:space="preserve"> </w:t>
      </w:r>
      <w:r>
        <w:rPr>
          <w:sz w:val="24"/>
          <w:szCs w:val="24"/>
        </w:rPr>
        <w:t xml:space="preserve">Figure 2. </w:t>
      </w:r>
      <w:r>
        <w:rPr>
          <w:w w:val="105"/>
          <w:sz w:val="24"/>
          <w:szCs w:val="24"/>
        </w:rPr>
        <w:t>Ea</w:t>
      </w:r>
      <w:r>
        <w:rPr>
          <w:spacing w:val="-6"/>
          <w:w w:val="105"/>
          <w:sz w:val="24"/>
          <w:szCs w:val="24"/>
        </w:rPr>
        <w:t>c</w:t>
      </w:r>
      <w:r>
        <w:rPr>
          <w:w w:val="108"/>
          <w:sz w:val="24"/>
          <w:szCs w:val="24"/>
        </w:rPr>
        <w:t>h</w:t>
      </w: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before="16" w:line="220" w:lineRule="exact"/>
        <w:rPr>
          <w:sz w:val="22"/>
          <w:szCs w:val="22"/>
        </w:rPr>
      </w:pPr>
    </w:p>
    <w:p w:rsidR="00703A58" w:rsidRDefault="007D342C" w:rsidP="007D342C">
      <w:pPr>
        <w:spacing w:before="15" w:line="247" w:lineRule="auto"/>
        <w:ind w:left="497" w:right="489"/>
        <w:rPr>
          <w:sz w:val="24"/>
          <w:szCs w:val="24"/>
        </w:rPr>
      </w:pPr>
      <w:proofErr w:type="gramStart"/>
      <w:r>
        <w:rPr>
          <w:w w:val="102"/>
          <w:sz w:val="24"/>
          <w:szCs w:val="24"/>
        </w:rPr>
        <w:t>com</w:t>
      </w:r>
      <w:r>
        <w:rPr>
          <w:spacing w:val="7"/>
          <w:w w:val="102"/>
          <w:sz w:val="24"/>
          <w:szCs w:val="24"/>
        </w:rPr>
        <w:t>p</w:t>
      </w:r>
      <w:r>
        <w:rPr>
          <w:w w:val="103"/>
          <w:sz w:val="24"/>
          <w:szCs w:val="24"/>
        </w:rPr>
        <w:t>one</w:t>
      </w:r>
      <w:r>
        <w:rPr>
          <w:spacing w:val="-6"/>
          <w:w w:val="103"/>
          <w:sz w:val="24"/>
          <w:szCs w:val="24"/>
        </w:rPr>
        <w:t>n</w:t>
      </w:r>
      <w:r>
        <w:rPr>
          <w:w w:val="136"/>
          <w:sz w:val="24"/>
          <w:szCs w:val="24"/>
        </w:rPr>
        <w:t>t</w:t>
      </w:r>
      <w:proofErr w:type="gramEnd"/>
      <w:r>
        <w:rPr>
          <w:spacing w:val="12"/>
          <w:w w:val="136"/>
          <w:sz w:val="24"/>
          <w:szCs w:val="24"/>
        </w:rPr>
        <w:t xml:space="preserve"> </w:t>
      </w:r>
      <w:r>
        <w:rPr>
          <w:sz w:val="24"/>
          <w:szCs w:val="24"/>
        </w:rPr>
        <w:t>that m</w:t>
      </w:r>
      <w:r>
        <w:rPr>
          <w:spacing w:val="7"/>
          <w:sz w:val="24"/>
          <w:szCs w:val="24"/>
        </w:rPr>
        <w:t>o</w:t>
      </w:r>
      <w:r>
        <w:rPr>
          <w:sz w:val="24"/>
          <w:szCs w:val="24"/>
        </w:rPr>
        <w:t>difies the</w:t>
      </w:r>
      <w:r>
        <w:rPr>
          <w:spacing w:val="41"/>
          <w:sz w:val="24"/>
          <w:szCs w:val="24"/>
        </w:rPr>
        <w:t xml:space="preserve"> </w:t>
      </w:r>
      <w:r>
        <w:rPr>
          <w:sz w:val="24"/>
          <w:szCs w:val="24"/>
        </w:rPr>
        <w:t>oscillation</w:t>
      </w:r>
      <w:r>
        <w:rPr>
          <w:spacing w:val="34"/>
          <w:sz w:val="24"/>
          <w:szCs w:val="24"/>
        </w:rPr>
        <w:t xml:space="preserve"> </w:t>
      </w:r>
      <w:r>
        <w:rPr>
          <w:sz w:val="24"/>
          <w:szCs w:val="24"/>
        </w:rPr>
        <w:t>function</w:t>
      </w:r>
      <w:r>
        <w:rPr>
          <w:spacing w:val="45"/>
          <w:sz w:val="24"/>
          <w:szCs w:val="24"/>
        </w:rPr>
        <w:t xml:space="preserve"> </w:t>
      </w:r>
      <w:r>
        <w:rPr>
          <w:sz w:val="24"/>
          <w:szCs w:val="24"/>
        </w:rPr>
        <w:t>that represe</w:t>
      </w:r>
      <w:r>
        <w:rPr>
          <w:spacing w:val="-6"/>
          <w:sz w:val="24"/>
          <w:szCs w:val="24"/>
        </w:rPr>
        <w:t>n</w:t>
      </w:r>
      <w:r>
        <w:rPr>
          <w:sz w:val="24"/>
          <w:szCs w:val="24"/>
        </w:rPr>
        <w:t>ts the</w:t>
      </w:r>
      <w:r>
        <w:rPr>
          <w:spacing w:val="42"/>
          <w:sz w:val="24"/>
          <w:szCs w:val="24"/>
        </w:rPr>
        <w:t xml:space="preserve"> </w:t>
      </w:r>
      <w:r>
        <w:rPr>
          <w:w w:val="103"/>
          <w:sz w:val="24"/>
          <w:szCs w:val="24"/>
        </w:rPr>
        <w:t xml:space="preserve">electric </w:t>
      </w:r>
      <w:r>
        <w:rPr>
          <w:sz w:val="24"/>
          <w:szCs w:val="24"/>
        </w:rPr>
        <w:t>field of</w:t>
      </w:r>
      <w:r>
        <w:rPr>
          <w:spacing w:val="1"/>
          <w:sz w:val="24"/>
          <w:szCs w:val="24"/>
        </w:rPr>
        <w:t xml:space="preserve"> </w:t>
      </w:r>
      <w:r>
        <w:rPr>
          <w:sz w:val="24"/>
          <w:szCs w:val="24"/>
        </w:rPr>
        <w:t>the</w:t>
      </w:r>
      <w:r>
        <w:rPr>
          <w:spacing w:val="43"/>
          <w:sz w:val="24"/>
          <w:szCs w:val="24"/>
        </w:rPr>
        <w:t xml:space="preserve"> </w:t>
      </w:r>
      <w:r>
        <w:rPr>
          <w:sz w:val="24"/>
          <w:szCs w:val="24"/>
        </w:rPr>
        <w:t>laser</w:t>
      </w:r>
      <w:r>
        <w:rPr>
          <w:spacing w:val="27"/>
          <w:sz w:val="24"/>
          <w:szCs w:val="24"/>
        </w:rPr>
        <w:t xml:space="preserve"> </w:t>
      </w:r>
      <w:r>
        <w:rPr>
          <w:sz w:val="24"/>
          <w:szCs w:val="24"/>
        </w:rPr>
        <w:t>is</w:t>
      </w:r>
      <w:r>
        <w:rPr>
          <w:spacing w:val="10"/>
          <w:sz w:val="24"/>
          <w:szCs w:val="24"/>
        </w:rPr>
        <w:t xml:space="preserve"> </w:t>
      </w:r>
      <w:r>
        <w:rPr>
          <w:sz w:val="24"/>
          <w:szCs w:val="24"/>
        </w:rPr>
        <w:t>la</w:t>
      </w:r>
      <w:r>
        <w:rPr>
          <w:spacing w:val="7"/>
          <w:sz w:val="24"/>
          <w:szCs w:val="24"/>
        </w:rPr>
        <w:t>b</w:t>
      </w:r>
      <w:r>
        <w:rPr>
          <w:sz w:val="24"/>
          <w:szCs w:val="24"/>
        </w:rPr>
        <w:t>eled</w:t>
      </w:r>
      <w:r>
        <w:rPr>
          <w:spacing w:val="31"/>
          <w:sz w:val="24"/>
          <w:szCs w:val="24"/>
        </w:rPr>
        <w:t xml:space="preserve"> </w:t>
      </w:r>
      <w:r>
        <w:rPr>
          <w:sz w:val="24"/>
          <w:szCs w:val="24"/>
        </w:rPr>
        <w:t>with</w:t>
      </w:r>
      <w:r>
        <w:rPr>
          <w:spacing w:val="39"/>
          <w:sz w:val="24"/>
          <w:szCs w:val="24"/>
        </w:rPr>
        <w:t xml:space="preserve"> </w:t>
      </w:r>
      <w:r>
        <w:rPr>
          <w:sz w:val="24"/>
          <w:szCs w:val="24"/>
        </w:rPr>
        <w:t>a</w:t>
      </w:r>
      <w:r>
        <w:rPr>
          <w:spacing w:val="23"/>
          <w:sz w:val="24"/>
          <w:szCs w:val="24"/>
        </w:rPr>
        <w:t xml:space="preserve"> </w:t>
      </w:r>
      <w:r>
        <w:rPr>
          <w:sz w:val="24"/>
          <w:szCs w:val="24"/>
        </w:rPr>
        <w:t>func</w:t>
      </w:r>
      <w:r>
        <w:rPr>
          <w:spacing w:val="1"/>
          <w:sz w:val="24"/>
          <w:szCs w:val="24"/>
        </w:rPr>
        <w:t>t</w:t>
      </w:r>
      <w:r>
        <w:rPr>
          <w:sz w:val="24"/>
          <w:szCs w:val="24"/>
        </w:rPr>
        <w:t>ion</w:t>
      </w:r>
      <w:r>
        <w:rPr>
          <w:spacing w:val="46"/>
          <w:sz w:val="24"/>
          <w:szCs w:val="24"/>
        </w:rPr>
        <w:t xml:space="preserve"> </w:t>
      </w:r>
      <w:r>
        <w:rPr>
          <w:sz w:val="24"/>
          <w:szCs w:val="24"/>
        </w:rPr>
        <w:t>of</w:t>
      </w:r>
      <w:r>
        <w:rPr>
          <w:spacing w:val="1"/>
          <w:sz w:val="24"/>
          <w:szCs w:val="24"/>
        </w:rPr>
        <w:t xml:space="preserve"> </w:t>
      </w:r>
      <w:r>
        <w:rPr>
          <w:sz w:val="24"/>
          <w:szCs w:val="24"/>
        </w:rPr>
        <w:t>x,</w:t>
      </w:r>
      <w:r>
        <w:rPr>
          <w:spacing w:val="30"/>
          <w:sz w:val="24"/>
          <w:szCs w:val="24"/>
        </w:rPr>
        <w:t xml:space="preserve"> </w:t>
      </w:r>
      <w:r>
        <w:rPr>
          <w:sz w:val="24"/>
          <w:szCs w:val="24"/>
        </w:rPr>
        <w:t>y</w:t>
      </w:r>
      <w:ins w:id="21" w:author="Matt Young" w:date="2016-10-29T16:13:00Z">
        <w:r w:rsidR="003F09DA">
          <w:rPr>
            <w:sz w:val="24"/>
            <w:szCs w:val="24"/>
          </w:rPr>
          <w:t>,</w:t>
        </w:r>
      </w:ins>
      <w:r>
        <w:rPr>
          <w:spacing w:val="15"/>
          <w:sz w:val="24"/>
          <w:szCs w:val="24"/>
        </w:rPr>
        <w:t xml:space="preserve"> </w:t>
      </w:r>
      <w:r>
        <w:rPr>
          <w:sz w:val="24"/>
          <w:szCs w:val="24"/>
        </w:rPr>
        <w:t>and</w:t>
      </w:r>
      <w:r>
        <w:rPr>
          <w:spacing w:val="41"/>
          <w:sz w:val="24"/>
          <w:szCs w:val="24"/>
        </w:rPr>
        <w:t xml:space="preserve"> </w:t>
      </w:r>
      <w:r>
        <w:rPr>
          <w:w w:val="116"/>
          <w:sz w:val="24"/>
          <w:szCs w:val="24"/>
        </w:rPr>
        <w:t>t,</w:t>
      </w:r>
      <w:r>
        <w:rPr>
          <w:spacing w:val="5"/>
          <w:w w:val="116"/>
          <w:sz w:val="24"/>
          <w:szCs w:val="24"/>
        </w:rPr>
        <w:t xml:space="preserve"> </w:t>
      </w:r>
      <w:r>
        <w:rPr>
          <w:sz w:val="24"/>
          <w:szCs w:val="24"/>
        </w:rPr>
        <w:t>co</w:t>
      </w:r>
      <w:r>
        <w:rPr>
          <w:spacing w:val="-6"/>
          <w:sz w:val="24"/>
          <w:szCs w:val="24"/>
        </w:rPr>
        <w:t>n</w:t>
      </w:r>
      <w:r>
        <w:rPr>
          <w:sz w:val="24"/>
          <w:szCs w:val="24"/>
        </w:rPr>
        <w:t>ti</w:t>
      </w:r>
      <w:r>
        <w:rPr>
          <w:spacing w:val="-6"/>
          <w:sz w:val="24"/>
          <w:szCs w:val="24"/>
        </w:rPr>
        <w:t>n</w:t>
      </w:r>
      <w:r>
        <w:rPr>
          <w:sz w:val="24"/>
          <w:szCs w:val="24"/>
        </w:rPr>
        <w:t>uing the</w:t>
      </w:r>
      <w:r>
        <w:rPr>
          <w:spacing w:val="43"/>
          <w:sz w:val="24"/>
          <w:szCs w:val="24"/>
        </w:rPr>
        <w:t xml:space="preserve"> </w:t>
      </w:r>
      <w:r>
        <w:rPr>
          <w:sz w:val="24"/>
          <w:szCs w:val="24"/>
        </w:rPr>
        <w:t xml:space="preserve">con- </w:t>
      </w:r>
      <w:proofErr w:type="spellStart"/>
      <w:r>
        <w:rPr>
          <w:spacing w:val="-6"/>
          <w:sz w:val="24"/>
          <w:szCs w:val="24"/>
        </w:rPr>
        <w:t>v</w:t>
      </w:r>
      <w:r>
        <w:rPr>
          <w:sz w:val="24"/>
          <w:szCs w:val="24"/>
        </w:rPr>
        <w:t>e</w:t>
      </w:r>
      <w:r>
        <w:rPr>
          <w:spacing w:val="-6"/>
          <w:sz w:val="24"/>
          <w:szCs w:val="24"/>
        </w:rPr>
        <w:t>n</w:t>
      </w:r>
      <w:r>
        <w:rPr>
          <w:sz w:val="24"/>
          <w:szCs w:val="24"/>
        </w:rPr>
        <w:t>tion</w:t>
      </w:r>
      <w:proofErr w:type="spellEnd"/>
      <w:r>
        <w:rPr>
          <w:spacing w:val="47"/>
          <w:sz w:val="24"/>
          <w:szCs w:val="24"/>
        </w:rPr>
        <w:t xml:space="preserve"> </w:t>
      </w:r>
      <w:r>
        <w:rPr>
          <w:sz w:val="24"/>
          <w:szCs w:val="24"/>
        </w:rPr>
        <w:t>that the</w:t>
      </w:r>
      <w:r>
        <w:rPr>
          <w:spacing w:val="41"/>
          <w:sz w:val="24"/>
          <w:szCs w:val="24"/>
        </w:rPr>
        <w:t xml:space="preserve"> </w:t>
      </w:r>
      <w:r>
        <w:rPr>
          <w:sz w:val="24"/>
          <w:szCs w:val="24"/>
        </w:rPr>
        <w:t>laser</w:t>
      </w:r>
      <w:r>
        <w:rPr>
          <w:spacing w:val="26"/>
          <w:sz w:val="24"/>
          <w:szCs w:val="24"/>
        </w:rPr>
        <w:t xml:space="preserve"> </w:t>
      </w:r>
      <w:r>
        <w:rPr>
          <w:sz w:val="24"/>
          <w:szCs w:val="24"/>
        </w:rPr>
        <w:t>propagates in</w:t>
      </w:r>
      <w:r>
        <w:rPr>
          <w:spacing w:val="19"/>
          <w:sz w:val="24"/>
          <w:szCs w:val="24"/>
        </w:rPr>
        <w:t xml:space="preserve"> </w:t>
      </w:r>
      <w:r>
        <w:rPr>
          <w:sz w:val="24"/>
          <w:szCs w:val="24"/>
        </w:rPr>
        <w:t>the</w:t>
      </w:r>
      <w:r>
        <w:rPr>
          <w:spacing w:val="41"/>
          <w:sz w:val="24"/>
          <w:szCs w:val="24"/>
        </w:rPr>
        <w:t xml:space="preserve"> </w:t>
      </w:r>
      <w:r>
        <w:rPr>
          <w:spacing w:val="-95"/>
          <w:w w:val="102"/>
          <w:sz w:val="24"/>
          <w:szCs w:val="24"/>
        </w:rPr>
        <w:t>z</w:t>
      </w:r>
      <w:r>
        <w:rPr>
          <w:w w:val="146"/>
          <w:sz w:val="24"/>
          <w:szCs w:val="24"/>
        </w:rPr>
        <w:t xml:space="preserve">ˆ </w:t>
      </w:r>
      <w:r>
        <w:rPr>
          <w:sz w:val="24"/>
          <w:szCs w:val="24"/>
        </w:rPr>
        <w:t>directio</w:t>
      </w:r>
      <w:r>
        <w:rPr>
          <w:spacing w:val="2"/>
          <w:sz w:val="24"/>
          <w:szCs w:val="24"/>
        </w:rPr>
        <w:t>n</w:t>
      </w:r>
      <w:commentRangeStart w:id="22"/>
      <w:r>
        <w:rPr>
          <w:spacing w:val="10"/>
          <w:position w:val="9"/>
          <w:sz w:val="16"/>
          <w:szCs w:val="16"/>
        </w:rPr>
        <w:t>1</w:t>
      </w:r>
      <w:commentRangeEnd w:id="22"/>
      <w:r w:rsidR="003F09DA">
        <w:rPr>
          <w:rStyle w:val="CommentReference"/>
        </w:rPr>
        <w:commentReference w:id="22"/>
      </w:r>
      <w:r>
        <w:rPr>
          <w:sz w:val="24"/>
          <w:szCs w:val="24"/>
        </w:rPr>
        <w:t>. Again,</w:t>
      </w:r>
      <w:r>
        <w:rPr>
          <w:spacing w:val="32"/>
          <w:sz w:val="24"/>
          <w:szCs w:val="24"/>
        </w:rPr>
        <w:t xml:space="preserve"> </w:t>
      </w:r>
      <w:r>
        <w:rPr>
          <w:sz w:val="24"/>
          <w:szCs w:val="24"/>
        </w:rPr>
        <w:t>assuming</w:t>
      </w:r>
      <w:r>
        <w:rPr>
          <w:spacing w:val="40"/>
          <w:sz w:val="24"/>
          <w:szCs w:val="24"/>
        </w:rPr>
        <w:t xml:space="preserve"> </w:t>
      </w:r>
      <w:r>
        <w:rPr>
          <w:w w:val="103"/>
          <w:sz w:val="24"/>
          <w:szCs w:val="24"/>
        </w:rPr>
        <w:t xml:space="preserve">ideal </w:t>
      </w:r>
      <w:r>
        <w:rPr>
          <w:sz w:val="24"/>
          <w:szCs w:val="24"/>
        </w:rPr>
        <w:t>conditions, these</w:t>
      </w:r>
      <w:r>
        <w:rPr>
          <w:spacing w:val="48"/>
          <w:sz w:val="24"/>
          <w:szCs w:val="24"/>
        </w:rPr>
        <w:t xml:space="preserve"> </w:t>
      </w:r>
      <w:r>
        <w:rPr>
          <w:sz w:val="24"/>
          <w:szCs w:val="24"/>
        </w:rPr>
        <w:t>transfer functions</w:t>
      </w:r>
      <w:r>
        <w:rPr>
          <w:spacing w:val="59"/>
          <w:sz w:val="24"/>
          <w:szCs w:val="24"/>
        </w:rPr>
        <w:t xml:space="preserve"> </w:t>
      </w:r>
      <w:r>
        <w:rPr>
          <w:sz w:val="24"/>
          <w:szCs w:val="24"/>
        </w:rPr>
        <w:t>can</w:t>
      </w:r>
      <w:r>
        <w:rPr>
          <w:spacing w:val="40"/>
          <w:sz w:val="24"/>
          <w:szCs w:val="24"/>
        </w:rPr>
        <w:t xml:space="preserve"> </w:t>
      </w:r>
      <w:r>
        <w:rPr>
          <w:sz w:val="24"/>
          <w:szCs w:val="24"/>
        </w:rPr>
        <w:t>fully</w:t>
      </w:r>
      <w:r>
        <w:rPr>
          <w:spacing w:val="23"/>
          <w:sz w:val="24"/>
          <w:szCs w:val="24"/>
        </w:rPr>
        <w:t xml:space="preserve"> </w:t>
      </w:r>
      <w:r>
        <w:rPr>
          <w:sz w:val="24"/>
          <w:szCs w:val="24"/>
        </w:rPr>
        <w:t>descri</w:t>
      </w:r>
      <w:r>
        <w:rPr>
          <w:spacing w:val="8"/>
          <w:sz w:val="24"/>
          <w:szCs w:val="24"/>
        </w:rPr>
        <w:t>b</w:t>
      </w:r>
      <w:r>
        <w:rPr>
          <w:sz w:val="24"/>
          <w:szCs w:val="24"/>
        </w:rPr>
        <w:t>e</w:t>
      </w:r>
      <w:r>
        <w:rPr>
          <w:spacing w:val="40"/>
          <w:sz w:val="24"/>
          <w:szCs w:val="24"/>
        </w:rPr>
        <w:t xml:space="preserve"> </w:t>
      </w:r>
      <w:r>
        <w:rPr>
          <w:sz w:val="24"/>
          <w:szCs w:val="24"/>
        </w:rPr>
        <w:t>the</w:t>
      </w:r>
      <w:r>
        <w:rPr>
          <w:spacing w:val="52"/>
          <w:sz w:val="24"/>
          <w:szCs w:val="24"/>
        </w:rPr>
        <w:t xml:space="preserve"> </w:t>
      </w:r>
      <w:r>
        <w:rPr>
          <w:sz w:val="24"/>
          <w:szCs w:val="24"/>
        </w:rPr>
        <w:t>signal’s</w:t>
      </w:r>
      <w:r>
        <w:rPr>
          <w:spacing w:val="16"/>
          <w:sz w:val="24"/>
          <w:szCs w:val="24"/>
        </w:rPr>
        <w:t xml:space="preserve"> </w:t>
      </w:r>
      <w:r>
        <w:rPr>
          <w:w w:val="112"/>
          <w:sz w:val="24"/>
          <w:szCs w:val="24"/>
        </w:rPr>
        <w:t>output</w:t>
      </w:r>
      <w:r>
        <w:rPr>
          <w:spacing w:val="16"/>
          <w:w w:val="112"/>
          <w:sz w:val="24"/>
          <w:szCs w:val="24"/>
        </w:rPr>
        <w:t xml:space="preserve"> </w:t>
      </w:r>
      <w:r>
        <w:rPr>
          <w:w w:val="120"/>
          <w:sz w:val="24"/>
          <w:szCs w:val="24"/>
        </w:rPr>
        <w:t xml:space="preserve">at </w:t>
      </w:r>
      <w:r>
        <w:rPr>
          <w:sz w:val="24"/>
          <w:szCs w:val="24"/>
        </w:rPr>
        <w:t>the</w:t>
      </w:r>
      <w:r>
        <w:rPr>
          <w:spacing w:val="47"/>
          <w:sz w:val="24"/>
          <w:szCs w:val="24"/>
        </w:rPr>
        <w:t xml:space="preserve"> </w:t>
      </w:r>
      <w:r>
        <w:rPr>
          <w:sz w:val="24"/>
          <w:szCs w:val="24"/>
        </w:rPr>
        <w:t>detector. S</w:t>
      </w:r>
      <w:r>
        <w:rPr>
          <w:spacing w:val="7"/>
          <w:sz w:val="24"/>
          <w:szCs w:val="24"/>
        </w:rPr>
        <w:t>p</w:t>
      </w:r>
      <w:r>
        <w:rPr>
          <w:sz w:val="24"/>
          <w:szCs w:val="24"/>
        </w:rPr>
        <w:t>ecificall</w:t>
      </w:r>
      <w:r>
        <w:rPr>
          <w:spacing w:val="-18"/>
          <w:sz w:val="24"/>
          <w:szCs w:val="24"/>
        </w:rPr>
        <w:t>y</w:t>
      </w:r>
      <w:r>
        <w:rPr>
          <w:sz w:val="24"/>
          <w:szCs w:val="24"/>
        </w:rPr>
        <w:t>,</w:t>
      </w:r>
      <w:r>
        <w:rPr>
          <w:spacing w:val="9"/>
          <w:sz w:val="24"/>
          <w:szCs w:val="24"/>
        </w:rPr>
        <w:t xml:space="preserve"> </w:t>
      </w:r>
      <w:r>
        <w:rPr>
          <w:sz w:val="24"/>
          <w:szCs w:val="24"/>
        </w:rPr>
        <w:t>the</w:t>
      </w:r>
      <w:r>
        <w:rPr>
          <w:spacing w:val="47"/>
          <w:sz w:val="24"/>
          <w:szCs w:val="24"/>
        </w:rPr>
        <w:t xml:space="preserve"> </w:t>
      </w:r>
      <w:r>
        <w:rPr>
          <w:w w:val="112"/>
          <w:sz w:val="24"/>
          <w:szCs w:val="24"/>
        </w:rPr>
        <w:t>output</w:t>
      </w:r>
      <w:r>
        <w:rPr>
          <w:spacing w:val="12"/>
          <w:w w:val="112"/>
          <w:sz w:val="24"/>
          <w:szCs w:val="24"/>
        </w:rPr>
        <w:t xml:space="preserve"> </w:t>
      </w:r>
      <w:r>
        <w:rPr>
          <w:sz w:val="24"/>
          <w:szCs w:val="24"/>
        </w:rPr>
        <w:t>has</w:t>
      </w:r>
      <w:r>
        <w:rPr>
          <w:spacing w:val="37"/>
          <w:sz w:val="24"/>
          <w:szCs w:val="24"/>
        </w:rPr>
        <w:t xml:space="preserve"> </w:t>
      </w:r>
      <w:r>
        <w:rPr>
          <w:sz w:val="24"/>
          <w:szCs w:val="24"/>
        </w:rPr>
        <w:t>the</w:t>
      </w:r>
      <w:r>
        <w:rPr>
          <w:spacing w:val="47"/>
          <w:sz w:val="24"/>
          <w:szCs w:val="24"/>
        </w:rPr>
        <w:t xml:space="preserve"> </w:t>
      </w:r>
      <w:r>
        <w:rPr>
          <w:w w:val="101"/>
          <w:sz w:val="24"/>
          <w:szCs w:val="24"/>
        </w:rPr>
        <w:t>form</w:t>
      </w:r>
    </w:p>
    <w:p w:rsidR="00703A58" w:rsidRDefault="00703A58" w:rsidP="007D342C">
      <w:pPr>
        <w:spacing w:before="10" w:line="160" w:lineRule="exact"/>
        <w:rPr>
          <w:sz w:val="16"/>
          <w:szCs w:val="16"/>
        </w:rPr>
        <w:sectPr w:rsidR="00703A58">
          <w:pgSz w:w="12240" w:h="15840"/>
          <w:pgMar w:top="1480" w:right="1720" w:bottom="280" w:left="1720" w:header="0" w:footer="1776" w:gutter="0"/>
          <w:cols w:space="720"/>
        </w:sectPr>
      </w:pPr>
    </w:p>
    <w:p w:rsidR="00703A58" w:rsidRDefault="007D342C" w:rsidP="007D342C">
      <w:pPr>
        <w:spacing w:before="71"/>
        <w:ind w:left="2592"/>
        <w:rPr>
          <w:sz w:val="24"/>
          <w:szCs w:val="24"/>
        </w:rPr>
      </w:pPr>
      <w:r>
        <w:lastRenderedPageBreak/>
        <w:pict>
          <v:shapetype id="_x0000_t202" coordsize="21600,21600" o:spt="202" path="m,l,21600r21600,l21600,xe">
            <v:stroke joinstyle="miter"/>
            <v:path gradientshapeok="t" o:connecttype="rect"/>
          </v:shapetype>
          <v:shape id="_x0000_s1046" type="#_x0000_t202" style="position:absolute;left:0;text-align:left;margin-left:389.95pt;margin-top:2.95pt;width:4.25pt;height:7.95pt;z-index:-251658752;mso-position-horizontal-relative:page" filled="f" stroked="f">
            <v:textbox inset="0,0,0,0">
              <w:txbxContent>
                <w:p w:rsidR="007D342C" w:rsidRDefault="007D342C">
                  <w:pPr>
                    <w:spacing w:line="140" w:lineRule="exact"/>
                    <w:ind w:right="-44"/>
                    <w:rPr>
                      <w:sz w:val="16"/>
                      <w:szCs w:val="16"/>
                    </w:rPr>
                  </w:pPr>
                  <w:r>
                    <w:rPr>
                      <w:w w:val="105"/>
                      <w:sz w:val="16"/>
                      <w:szCs w:val="16"/>
                    </w:rPr>
                    <w:t>2</w:t>
                  </w:r>
                </w:p>
              </w:txbxContent>
            </v:textbox>
            <w10:wrap anchorx="page"/>
          </v:shape>
        </w:pict>
      </w:r>
      <w:r>
        <w:rPr>
          <w:w w:val="121"/>
          <w:sz w:val="24"/>
          <w:szCs w:val="24"/>
        </w:rPr>
        <w:t>I</w:t>
      </w:r>
      <w:r>
        <w:rPr>
          <w:w w:val="121"/>
          <w:position w:val="-6"/>
          <w:sz w:val="24"/>
          <w:szCs w:val="24"/>
        </w:rPr>
        <w:t>out</w:t>
      </w:r>
      <w:r>
        <w:rPr>
          <w:spacing w:val="-24"/>
          <w:w w:val="121"/>
          <w:position w:val="-6"/>
          <w:sz w:val="24"/>
          <w:szCs w:val="24"/>
        </w:rPr>
        <w:t xml:space="preserve"> </w:t>
      </w:r>
      <w:r>
        <w:rPr>
          <w:w w:val="121"/>
          <w:sz w:val="24"/>
          <w:szCs w:val="24"/>
        </w:rPr>
        <w:t>=</w:t>
      </w:r>
      <w:r>
        <w:rPr>
          <w:spacing w:val="12"/>
          <w:w w:val="121"/>
          <w:sz w:val="24"/>
          <w:szCs w:val="24"/>
        </w:rPr>
        <w:t xml:space="preserve"> </w:t>
      </w:r>
      <w:r>
        <w:rPr>
          <w:w w:val="121"/>
          <w:sz w:val="24"/>
          <w:szCs w:val="24"/>
        </w:rPr>
        <w:t>|E</w:t>
      </w:r>
      <w:r>
        <w:rPr>
          <w:w w:val="121"/>
          <w:position w:val="-4"/>
          <w:sz w:val="16"/>
          <w:szCs w:val="16"/>
        </w:rPr>
        <w:t>0</w:t>
      </w:r>
      <w:r>
        <w:rPr>
          <w:spacing w:val="18"/>
          <w:w w:val="121"/>
          <w:position w:val="-4"/>
          <w:sz w:val="16"/>
          <w:szCs w:val="16"/>
        </w:rPr>
        <w:t xml:space="preserve"> </w:t>
      </w:r>
      <w:r>
        <w:rPr>
          <w:w w:val="110"/>
          <w:sz w:val="24"/>
          <w:szCs w:val="24"/>
        </w:rPr>
        <w:t>u</w:t>
      </w:r>
      <w:r>
        <w:rPr>
          <w:w w:val="81"/>
          <w:sz w:val="24"/>
          <w:szCs w:val="24"/>
        </w:rPr>
        <w:t>[</w:t>
      </w:r>
      <w:r>
        <w:rPr>
          <w:w w:val="109"/>
          <w:sz w:val="24"/>
          <w:szCs w:val="24"/>
        </w:rPr>
        <w:t>x,</w:t>
      </w:r>
      <w:r>
        <w:rPr>
          <w:spacing w:val="-20"/>
          <w:sz w:val="24"/>
          <w:szCs w:val="24"/>
        </w:rPr>
        <w:t xml:space="preserve"> </w:t>
      </w:r>
      <w:r>
        <w:rPr>
          <w:spacing w:val="8"/>
          <w:w w:val="89"/>
          <w:sz w:val="24"/>
          <w:szCs w:val="24"/>
        </w:rPr>
        <w:t>y</w:t>
      </w:r>
      <w:r>
        <w:rPr>
          <w:w w:val="89"/>
          <w:sz w:val="24"/>
          <w:szCs w:val="24"/>
        </w:rPr>
        <w:t>]</w:t>
      </w:r>
      <w:r>
        <w:rPr>
          <w:spacing w:val="15"/>
          <w:w w:val="89"/>
          <w:sz w:val="24"/>
          <w:szCs w:val="24"/>
        </w:rPr>
        <w:t xml:space="preserve"> </w:t>
      </w:r>
      <w:r>
        <w:rPr>
          <w:w w:val="109"/>
          <w:sz w:val="24"/>
          <w:szCs w:val="24"/>
        </w:rPr>
        <w:t>m</w:t>
      </w:r>
      <w:r>
        <w:rPr>
          <w:w w:val="81"/>
          <w:sz w:val="24"/>
          <w:szCs w:val="24"/>
        </w:rPr>
        <w:t>[</w:t>
      </w:r>
      <w:r>
        <w:rPr>
          <w:w w:val="109"/>
          <w:sz w:val="24"/>
          <w:szCs w:val="24"/>
        </w:rPr>
        <w:t>x,</w:t>
      </w:r>
      <w:r>
        <w:rPr>
          <w:spacing w:val="-20"/>
          <w:sz w:val="24"/>
          <w:szCs w:val="24"/>
        </w:rPr>
        <w:t xml:space="preserve"> </w:t>
      </w:r>
      <w:r>
        <w:rPr>
          <w:spacing w:val="9"/>
          <w:sz w:val="24"/>
          <w:szCs w:val="24"/>
        </w:rPr>
        <w:t>y</w:t>
      </w:r>
      <w:r>
        <w:rPr>
          <w:sz w:val="24"/>
          <w:szCs w:val="24"/>
        </w:rPr>
        <w:t>,</w:t>
      </w:r>
      <w:r>
        <w:rPr>
          <w:spacing w:val="-22"/>
          <w:sz w:val="24"/>
          <w:szCs w:val="24"/>
        </w:rPr>
        <w:t xml:space="preserve"> </w:t>
      </w:r>
      <w:r>
        <w:rPr>
          <w:w w:val="126"/>
          <w:sz w:val="24"/>
          <w:szCs w:val="24"/>
        </w:rPr>
        <w:t>t</w:t>
      </w:r>
      <w:r>
        <w:rPr>
          <w:w w:val="81"/>
          <w:sz w:val="24"/>
          <w:szCs w:val="24"/>
        </w:rPr>
        <w:t>]</w:t>
      </w:r>
      <w:r>
        <w:rPr>
          <w:spacing w:val="7"/>
          <w:sz w:val="24"/>
          <w:szCs w:val="24"/>
        </w:rPr>
        <w:t xml:space="preserve"> </w:t>
      </w:r>
      <w:r>
        <w:rPr>
          <w:spacing w:val="9"/>
          <w:w w:val="93"/>
          <w:sz w:val="24"/>
          <w:szCs w:val="24"/>
        </w:rPr>
        <w:t>g</w:t>
      </w:r>
      <w:r>
        <w:rPr>
          <w:w w:val="81"/>
          <w:sz w:val="24"/>
          <w:szCs w:val="24"/>
        </w:rPr>
        <w:t>[</w:t>
      </w:r>
      <w:r>
        <w:rPr>
          <w:w w:val="109"/>
          <w:sz w:val="24"/>
          <w:szCs w:val="24"/>
        </w:rPr>
        <w:t>x,</w:t>
      </w:r>
      <w:r>
        <w:rPr>
          <w:spacing w:val="-20"/>
          <w:sz w:val="24"/>
          <w:szCs w:val="24"/>
        </w:rPr>
        <w:t xml:space="preserve"> </w:t>
      </w:r>
      <w:r>
        <w:rPr>
          <w:spacing w:val="9"/>
          <w:w w:val="95"/>
          <w:sz w:val="24"/>
          <w:szCs w:val="24"/>
        </w:rPr>
        <w:t>y</w:t>
      </w:r>
      <w:r>
        <w:rPr>
          <w:w w:val="81"/>
          <w:sz w:val="24"/>
          <w:szCs w:val="24"/>
        </w:rPr>
        <w:t>]</w:t>
      </w:r>
      <w:r>
        <w:rPr>
          <w:w w:val="137"/>
          <w:sz w:val="24"/>
          <w:szCs w:val="24"/>
        </w:rPr>
        <w:t>|</w:t>
      </w:r>
    </w:p>
    <w:p w:rsidR="00703A58" w:rsidRDefault="007D342C" w:rsidP="007D342C">
      <w:pPr>
        <w:spacing w:before="71"/>
        <w:rPr>
          <w:sz w:val="24"/>
          <w:szCs w:val="24"/>
        </w:rPr>
        <w:sectPr w:rsidR="00703A58">
          <w:type w:val="continuous"/>
          <w:pgSz w:w="12240" w:h="15840"/>
          <w:pgMar w:top="1480" w:right="1720" w:bottom="280" w:left="1720" w:header="720" w:footer="720" w:gutter="0"/>
          <w:cols w:num="2" w:space="720" w:equalWidth="0">
            <w:col w:w="6164" w:space="1805"/>
            <w:col w:w="831"/>
          </w:cols>
        </w:sectPr>
      </w:pPr>
      <w:r>
        <w:br w:type="column"/>
      </w:r>
      <w:r>
        <w:rPr>
          <w:w w:val="106"/>
          <w:sz w:val="24"/>
          <w:szCs w:val="24"/>
        </w:rPr>
        <w:lastRenderedPageBreak/>
        <w:t>(1)</w:t>
      </w:r>
    </w:p>
    <w:p w:rsidR="00703A58" w:rsidRDefault="00703A58" w:rsidP="007D342C">
      <w:pPr>
        <w:spacing w:before="5" w:line="160" w:lineRule="exact"/>
        <w:rPr>
          <w:sz w:val="17"/>
          <w:szCs w:val="17"/>
        </w:rPr>
      </w:pPr>
    </w:p>
    <w:p w:rsidR="00703A58" w:rsidRDefault="007D342C" w:rsidP="007D342C">
      <w:pPr>
        <w:spacing w:before="15" w:line="250" w:lineRule="auto"/>
        <w:ind w:left="497" w:right="491"/>
        <w:rPr>
          <w:sz w:val="24"/>
          <w:szCs w:val="24"/>
        </w:rPr>
      </w:pPr>
      <w:proofErr w:type="gramStart"/>
      <w:r>
        <w:rPr>
          <w:sz w:val="24"/>
          <w:szCs w:val="24"/>
        </w:rPr>
        <w:t>where</w:t>
      </w:r>
      <w:proofErr w:type="gramEnd"/>
      <w:r>
        <w:rPr>
          <w:spacing w:val="25"/>
          <w:sz w:val="24"/>
          <w:szCs w:val="24"/>
        </w:rPr>
        <w:t xml:space="preserve"> </w:t>
      </w:r>
      <w:r>
        <w:rPr>
          <w:sz w:val="24"/>
          <w:szCs w:val="24"/>
        </w:rPr>
        <w:t>E</w:t>
      </w:r>
      <w:r>
        <w:rPr>
          <w:position w:val="-4"/>
          <w:sz w:val="16"/>
          <w:szCs w:val="16"/>
        </w:rPr>
        <w:t xml:space="preserve">0 </w:t>
      </w:r>
      <w:r>
        <w:rPr>
          <w:sz w:val="24"/>
          <w:szCs w:val="24"/>
        </w:rPr>
        <w:t>is</w:t>
      </w:r>
      <w:r>
        <w:rPr>
          <w:spacing w:val="9"/>
          <w:sz w:val="24"/>
          <w:szCs w:val="24"/>
        </w:rPr>
        <w:t xml:space="preserve"> </w:t>
      </w:r>
      <w:r>
        <w:rPr>
          <w:sz w:val="24"/>
          <w:szCs w:val="24"/>
        </w:rPr>
        <w:t>the</w:t>
      </w:r>
      <w:r>
        <w:rPr>
          <w:spacing w:val="42"/>
          <w:sz w:val="24"/>
          <w:szCs w:val="24"/>
        </w:rPr>
        <w:t xml:space="preserve"> </w:t>
      </w:r>
      <w:r>
        <w:rPr>
          <w:sz w:val="24"/>
          <w:szCs w:val="24"/>
        </w:rPr>
        <w:t>amplitude of the</w:t>
      </w:r>
      <w:r>
        <w:rPr>
          <w:spacing w:val="42"/>
          <w:sz w:val="24"/>
          <w:szCs w:val="24"/>
        </w:rPr>
        <w:t xml:space="preserve"> </w:t>
      </w:r>
      <w:r>
        <w:rPr>
          <w:sz w:val="24"/>
          <w:szCs w:val="24"/>
        </w:rPr>
        <w:t>initial</w:t>
      </w:r>
      <w:r>
        <w:rPr>
          <w:spacing w:val="48"/>
          <w:sz w:val="24"/>
          <w:szCs w:val="24"/>
        </w:rPr>
        <w:t xml:space="preserve"> </w:t>
      </w:r>
      <w:r>
        <w:rPr>
          <w:sz w:val="24"/>
          <w:szCs w:val="24"/>
        </w:rPr>
        <w:t>electric</w:t>
      </w:r>
      <w:r>
        <w:rPr>
          <w:spacing w:val="35"/>
          <w:sz w:val="24"/>
          <w:szCs w:val="24"/>
        </w:rPr>
        <w:t xml:space="preserve"> </w:t>
      </w:r>
      <w:r>
        <w:rPr>
          <w:sz w:val="24"/>
          <w:szCs w:val="24"/>
        </w:rPr>
        <w:t>field of the</w:t>
      </w:r>
      <w:r>
        <w:rPr>
          <w:spacing w:val="43"/>
          <w:sz w:val="24"/>
          <w:szCs w:val="24"/>
        </w:rPr>
        <w:t xml:space="preserve"> </w:t>
      </w:r>
      <w:r>
        <w:rPr>
          <w:sz w:val="24"/>
          <w:szCs w:val="24"/>
        </w:rPr>
        <w:t>laser. Of</w:t>
      </w:r>
      <w:r>
        <w:rPr>
          <w:spacing w:val="12"/>
          <w:sz w:val="24"/>
          <w:szCs w:val="24"/>
        </w:rPr>
        <w:t xml:space="preserve"> </w:t>
      </w:r>
      <w:r>
        <w:rPr>
          <w:w w:val="102"/>
          <w:sz w:val="24"/>
          <w:szCs w:val="24"/>
        </w:rPr>
        <w:t xml:space="preserve">course, </w:t>
      </w:r>
      <w:r>
        <w:rPr>
          <w:sz w:val="24"/>
          <w:szCs w:val="24"/>
        </w:rPr>
        <w:t xml:space="preserve">electromagnetic </w:t>
      </w:r>
      <w:r>
        <w:rPr>
          <w:spacing w:val="-6"/>
          <w:sz w:val="24"/>
          <w:szCs w:val="24"/>
        </w:rPr>
        <w:t>wa</w:t>
      </w:r>
      <w:r>
        <w:rPr>
          <w:spacing w:val="-7"/>
          <w:sz w:val="24"/>
          <w:szCs w:val="24"/>
        </w:rPr>
        <w:t>v</w:t>
      </w:r>
      <w:r>
        <w:rPr>
          <w:sz w:val="24"/>
          <w:szCs w:val="24"/>
        </w:rPr>
        <w:t>es</w:t>
      </w:r>
      <w:r>
        <w:rPr>
          <w:spacing w:val="15"/>
          <w:sz w:val="24"/>
          <w:szCs w:val="24"/>
        </w:rPr>
        <w:t xml:space="preserve"> </w:t>
      </w:r>
      <w:r>
        <w:rPr>
          <w:spacing w:val="-13"/>
          <w:sz w:val="24"/>
          <w:szCs w:val="24"/>
        </w:rPr>
        <w:t>v</w:t>
      </w:r>
      <w:r>
        <w:rPr>
          <w:sz w:val="24"/>
          <w:szCs w:val="24"/>
        </w:rPr>
        <w:t>ary</w:t>
      </w:r>
      <w:r>
        <w:rPr>
          <w:spacing w:val="39"/>
          <w:sz w:val="24"/>
          <w:szCs w:val="24"/>
        </w:rPr>
        <w:t xml:space="preserve"> </w:t>
      </w:r>
      <w:r>
        <w:rPr>
          <w:sz w:val="24"/>
          <w:szCs w:val="24"/>
        </w:rPr>
        <w:t>in</w:t>
      </w:r>
      <w:r>
        <w:rPr>
          <w:spacing w:val="20"/>
          <w:sz w:val="24"/>
          <w:szCs w:val="24"/>
        </w:rPr>
        <w:t xml:space="preserve"> </w:t>
      </w:r>
      <w:r>
        <w:rPr>
          <w:sz w:val="24"/>
          <w:szCs w:val="24"/>
        </w:rPr>
        <w:t>time</w:t>
      </w:r>
      <w:r>
        <w:rPr>
          <w:spacing w:val="38"/>
          <w:sz w:val="24"/>
          <w:szCs w:val="24"/>
        </w:rPr>
        <w:t xml:space="preserve"> </w:t>
      </w:r>
      <w:r>
        <w:rPr>
          <w:sz w:val="24"/>
          <w:szCs w:val="24"/>
        </w:rPr>
        <w:t>as</w:t>
      </w:r>
      <w:r>
        <w:rPr>
          <w:spacing w:val="19"/>
          <w:sz w:val="24"/>
          <w:szCs w:val="24"/>
        </w:rPr>
        <w:t xml:space="preserve"> </w:t>
      </w:r>
      <w:r>
        <w:rPr>
          <w:spacing w:val="-6"/>
          <w:sz w:val="24"/>
          <w:szCs w:val="24"/>
        </w:rPr>
        <w:t>w</w:t>
      </w:r>
      <w:r>
        <w:rPr>
          <w:sz w:val="24"/>
          <w:szCs w:val="24"/>
        </w:rPr>
        <w:t>ell as</w:t>
      </w:r>
      <w:r>
        <w:rPr>
          <w:spacing w:val="20"/>
          <w:sz w:val="24"/>
          <w:szCs w:val="24"/>
        </w:rPr>
        <w:t xml:space="preserve"> </w:t>
      </w:r>
      <w:r>
        <w:rPr>
          <w:sz w:val="24"/>
          <w:szCs w:val="24"/>
        </w:rPr>
        <w:t>space. H</w:t>
      </w:r>
      <w:r>
        <w:rPr>
          <w:spacing w:val="-7"/>
          <w:sz w:val="24"/>
          <w:szCs w:val="24"/>
        </w:rPr>
        <w:t>o</w:t>
      </w:r>
      <w:r>
        <w:rPr>
          <w:spacing w:val="-6"/>
          <w:sz w:val="24"/>
          <w:szCs w:val="24"/>
        </w:rPr>
        <w:t>w</w:t>
      </w:r>
      <w:r>
        <w:rPr>
          <w:sz w:val="24"/>
          <w:szCs w:val="24"/>
        </w:rPr>
        <w:t>e</w:t>
      </w:r>
      <w:r>
        <w:rPr>
          <w:spacing w:val="-6"/>
          <w:sz w:val="24"/>
          <w:szCs w:val="24"/>
        </w:rPr>
        <w:t>v</w:t>
      </w:r>
      <w:r>
        <w:rPr>
          <w:sz w:val="24"/>
          <w:szCs w:val="24"/>
        </w:rPr>
        <w:t>er,</w:t>
      </w:r>
      <w:r>
        <w:rPr>
          <w:spacing w:val="19"/>
          <w:sz w:val="24"/>
          <w:szCs w:val="24"/>
        </w:rPr>
        <w:t xml:space="preserve"> </w:t>
      </w:r>
      <w:r>
        <w:rPr>
          <w:spacing w:val="7"/>
          <w:sz w:val="24"/>
          <w:szCs w:val="24"/>
        </w:rPr>
        <w:t>b</w:t>
      </w:r>
      <w:r>
        <w:rPr>
          <w:sz w:val="24"/>
          <w:szCs w:val="24"/>
        </w:rPr>
        <w:t>ecause</w:t>
      </w:r>
      <w:r>
        <w:rPr>
          <w:spacing w:val="28"/>
          <w:sz w:val="24"/>
          <w:szCs w:val="24"/>
        </w:rPr>
        <w:t xml:space="preserve"> </w:t>
      </w:r>
      <w:r>
        <w:rPr>
          <w:w w:val="110"/>
          <w:sz w:val="24"/>
          <w:szCs w:val="24"/>
        </w:rPr>
        <w:t xml:space="preserve">the </w:t>
      </w:r>
      <w:r>
        <w:rPr>
          <w:sz w:val="24"/>
          <w:szCs w:val="24"/>
        </w:rPr>
        <w:t>lasers</w:t>
      </w:r>
      <w:r>
        <w:rPr>
          <w:spacing w:val="25"/>
          <w:sz w:val="24"/>
          <w:szCs w:val="24"/>
        </w:rPr>
        <w:t xml:space="preserve"> </w:t>
      </w:r>
      <w:r>
        <w:rPr>
          <w:sz w:val="24"/>
          <w:szCs w:val="24"/>
        </w:rPr>
        <w:t>used</w:t>
      </w:r>
      <w:r>
        <w:rPr>
          <w:spacing w:val="27"/>
          <w:sz w:val="24"/>
          <w:szCs w:val="24"/>
        </w:rPr>
        <w:t xml:space="preserve"> </w:t>
      </w:r>
      <w:r>
        <w:rPr>
          <w:sz w:val="24"/>
          <w:szCs w:val="24"/>
        </w:rPr>
        <w:t>will</w:t>
      </w:r>
      <w:r>
        <w:rPr>
          <w:spacing w:val="3"/>
          <w:sz w:val="24"/>
          <w:szCs w:val="24"/>
        </w:rPr>
        <w:t xml:space="preserve"> </w:t>
      </w:r>
      <w:r>
        <w:rPr>
          <w:sz w:val="24"/>
          <w:szCs w:val="24"/>
        </w:rPr>
        <w:t>pr</w:t>
      </w:r>
      <w:r>
        <w:rPr>
          <w:spacing w:val="7"/>
          <w:sz w:val="24"/>
          <w:szCs w:val="24"/>
        </w:rPr>
        <w:t>o</w:t>
      </w:r>
      <w:r>
        <w:rPr>
          <w:sz w:val="24"/>
          <w:szCs w:val="24"/>
        </w:rPr>
        <w:t>duce</w:t>
      </w:r>
      <w:r>
        <w:rPr>
          <w:spacing w:val="44"/>
          <w:sz w:val="24"/>
          <w:szCs w:val="24"/>
        </w:rPr>
        <w:t xml:space="preserve"> </w:t>
      </w:r>
      <w:r>
        <w:rPr>
          <w:sz w:val="24"/>
          <w:szCs w:val="24"/>
        </w:rPr>
        <w:t>photons that are</w:t>
      </w:r>
      <w:r>
        <w:rPr>
          <w:spacing w:val="32"/>
          <w:sz w:val="24"/>
          <w:szCs w:val="24"/>
        </w:rPr>
        <w:t xml:space="preserve"> </w:t>
      </w:r>
      <w:r>
        <w:rPr>
          <w:sz w:val="24"/>
          <w:szCs w:val="24"/>
        </w:rPr>
        <w:t>in-p</w:t>
      </w:r>
      <w:r>
        <w:rPr>
          <w:spacing w:val="1"/>
          <w:sz w:val="24"/>
          <w:szCs w:val="24"/>
        </w:rPr>
        <w:t>h</w:t>
      </w:r>
      <w:r>
        <w:rPr>
          <w:sz w:val="24"/>
          <w:szCs w:val="24"/>
        </w:rPr>
        <w:t>ase</w:t>
      </w:r>
      <w:r>
        <w:rPr>
          <w:spacing w:val="45"/>
          <w:sz w:val="24"/>
          <w:szCs w:val="24"/>
        </w:rPr>
        <w:t xml:space="preserve"> </w:t>
      </w:r>
      <w:r>
        <w:rPr>
          <w:sz w:val="24"/>
          <w:szCs w:val="24"/>
        </w:rPr>
        <w:t>with</w:t>
      </w:r>
      <w:r>
        <w:rPr>
          <w:spacing w:val="40"/>
          <w:sz w:val="24"/>
          <w:szCs w:val="24"/>
        </w:rPr>
        <w:t xml:space="preserve"> </w:t>
      </w:r>
      <w:r>
        <w:rPr>
          <w:sz w:val="24"/>
          <w:szCs w:val="24"/>
        </w:rPr>
        <w:t>one</w:t>
      </w:r>
      <w:r>
        <w:rPr>
          <w:spacing w:val="17"/>
          <w:sz w:val="24"/>
          <w:szCs w:val="24"/>
        </w:rPr>
        <w:t xml:space="preserve"> </w:t>
      </w:r>
      <w:r>
        <w:rPr>
          <w:sz w:val="24"/>
          <w:szCs w:val="24"/>
        </w:rPr>
        <w:t>another for</w:t>
      </w:r>
      <w:r>
        <w:rPr>
          <w:spacing w:val="12"/>
          <w:sz w:val="24"/>
          <w:szCs w:val="24"/>
        </w:rPr>
        <w:t xml:space="preserve"> </w:t>
      </w:r>
      <w:r>
        <w:rPr>
          <w:w w:val="109"/>
          <w:sz w:val="24"/>
          <w:szCs w:val="24"/>
        </w:rPr>
        <w:t>a</w:t>
      </w:r>
      <w:r>
        <w:rPr>
          <w:spacing w:val="-6"/>
          <w:w w:val="109"/>
          <w:sz w:val="24"/>
          <w:szCs w:val="24"/>
        </w:rPr>
        <w:t>n</w:t>
      </w:r>
      <w:r>
        <w:rPr>
          <w:w w:val="102"/>
          <w:sz w:val="24"/>
          <w:szCs w:val="24"/>
        </w:rPr>
        <w:t xml:space="preserve">y </w:t>
      </w:r>
      <w:r>
        <w:rPr>
          <w:sz w:val="24"/>
          <w:szCs w:val="24"/>
        </w:rPr>
        <w:t>gi</w:t>
      </w:r>
      <w:r>
        <w:rPr>
          <w:spacing w:val="-6"/>
          <w:sz w:val="24"/>
          <w:szCs w:val="24"/>
        </w:rPr>
        <w:t>v</w:t>
      </w:r>
      <w:r>
        <w:rPr>
          <w:sz w:val="24"/>
          <w:szCs w:val="24"/>
        </w:rPr>
        <w:t>en</w:t>
      </w:r>
      <w:r>
        <w:rPr>
          <w:spacing w:val="32"/>
          <w:sz w:val="24"/>
          <w:szCs w:val="24"/>
        </w:rPr>
        <w:t xml:space="preserve"> </w:t>
      </w:r>
      <w:r>
        <w:rPr>
          <w:spacing w:val="-13"/>
          <w:sz w:val="24"/>
          <w:szCs w:val="24"/>
        </w:rPr>
        <w:t>v</w:t>
      </w:r>
      <w:r>
        <w:rPr>
          <w:sz w:val="24"/>
          <w:szCs w:val="24"/>
        </w:rPr>
        <w:t>alue</w:t>
      </w:r>
      <w:r>
        <w:rPr>
          <w:spacing w:val="47"/>
          <w:sz w:val="24"/>
          <w:szCs w:val="24"/>
        </w:rPr>
        <w:t xml:space="preserve"> </w:t>
      </w:r>
      <w:r>
        <w:rPr>
          <w:sz w:val="24"/>
          <w:szCs w:val="24"/>
        </w:rPr>
        <w:t>of</w:t>
      </w:r>
      <w:r>
        <w:rPr>
          <w:spacing w:val="16"/>
          <w:sz w:val="24"/>
          <w:szCs w:val="24"/>
        </w:rPr>
        <w:t xml:space="preserve"> </w:t>
      </w:r>
      <w:r>
        <w:rPr>
          <w:spacing w:val="11"/>
          <w:sz w:val="24"/>
          <w:szCs w:val="24"/>
        </w:rPr>
        <w:t>z</w:t>
      </w:r>
      <w:r>
        <w:rPr>
          <w:sz w:val="24"/>
          <w:szCs w:val="24"/>
        </w:rPr>
        <w:t>,</w:t>
      </w:r>
      <w:r>
        <w:rPr>
          <w:spacing w:val="39"/>
          <w:sz w:val="24"/>
          <w:szCs w:val="24"/>
        </w:rPr>
        <w:t xml:space="preserve"> </w:t>
      </w:r>
      <w:r>
        <w:rPr>
          <w:sz w:val="24"/>
          <w:szCs w:val="24"/>
        </w:rPr>
        <w:t>this oscillation</w:t>
      </w:r>
      <w:r>
        <w:rPr>
          <w:spacing w:val="50"/>
          <w:sz w:val="24"/>
          <w:szCs w:val="24"/>
        </w:rPr>
        <w:t xml:space="preserve"> </w:t>
      </w:r>
      <w:r>
        <w:rPr>
          <w:sz w:val="24"/>
          <w:szCs w:val="24"/>
        </w:rPr>
        <w:t>applies</w:t>
      </w:r>
      <w:r>
        <w:rPr>
          <w:spacing w:val="49"/>
          <w:sz w:val="24"/>
          <w:szCs w:val="24"/>
        </w:rPr>
        <w:t xml:space="preserve"> </w:t>
      </w:r>
      <w:r>
        <w:rPr>
          <w:sz w:val="24"/>
          <w:szCs w:val="24"/>
        </w:rPr>
        <w:t>to</w:t>
      </w:r>
      <w:r>
        <w:rPr>
          <w:spacing w:val="49"/>
          <w:sz w:val="24"/>
          <w:szCs w:val="24"/>
        </w:rPr>
        <w:t xml:space="preserve"> </w:t>
      </w:r>
      <w:r>
        <w:rPr>
          <w:sz w:val="24"/>
          <w:szCs w:val="24"/>
        </w:rPr>
        <w:t>all</w:t>
      </w:r>
      <w:r>
        <w:rPr>
          <w:spacing w:val="36"/>
          <w:sz w:val="24"/>
          <w:szCs w:val="24"/>
        </w:rPr>
        <w:t xml:space="preserve"> </w:t>
      </w:r>
      <w:r>
        <w:rPr>
          <w:sz w:val="24"/>
          <w:szCs w:val="24"/>
        </w:rPr>
        <w:t>frequencies</w:t>
      </w:r>
      <w:r>
        <w:rPr>
          <w:spacing w:val="38"/>
          <w:sz w:val="24"/>
          <w:szCs w:val="24"/>
        </w:rPr>
        <w:t xml:space="preserve"> </w:t>
      </w:r>
      <w:r>
        <w:rPr>
          <w:sz w:val="24"/>
          <w:szCs w:val="24"/>
        </w:rPr>
        <w:t>pr</w:t>
      </w:r>
      <w:r>
        <w:rPr>
          <w:spacing w:val="7"/>
          <w:sz w:val="24"/>
          <w:szCs w:val="24"/>
        </w:rPr>
        <w:t>o</w:t>
      </w:r>
      <w:r>
        <w:rPr>
          <w:sz w:val="24"/>
          <w:szCs w:val="24"/>
        </w:rPr>
        <w:t xml:space="preserve">duced </w:t>
      </w:r>
      <w:r>
        <w:rPr>
          <w:spacing w:val="-6"/>
          <w:sz w:val="24"/>
          <w:szCs w:val="24"/>
        </w:rPr>
        <w:t>b</w:t>
      </w:r>
      <w:r>
        <w:rPr>
          <w:sz w:val="24"/>
          <w:szCs w:val="24"/>
        </w:rPr>
        <w:t>y</w:t>
      </w:r>
      <w:r>
        <w:rPr>
          <w:spacing w:val="41"/>
          <w:sz w:val="24"/>
          <w:szCs w:val="24"/>
        </w:rPr>
        <w:t xml:space="preserve"> </w:t>
      </w:r>
      <w:r>
        <w:rPr>
          <w:w w:val="110"/>
          <w:sz w:val="24"/>
          <w:szCs w:val="24"/>
        </w:rPr>
        <w:t xml:space="preserve">the </w:t>
      </w:r>
      <w:r>
        <w:rPr>
          <w:sz w:val="24"/>
          <w:szCs w:val="24"/>
        </w:rPr>
        <w:t>SPIFI grating equall</w:t>
      </w:r>
      <w:r>
        <w:rPr>
          <w:spacing w:val="-18"/>
          <w:sz w:val="24"/>
          <w:szCs w:val="24"/>
        </w:rPr>
        <w:t>y</w:t>
      </w:r>
      <w:r>
        <w:rPr>
          <w:sz w:val="24"/>
          <w:szCs w:val="24"/>
        </w:rPr>
        <w:t>,</w:t>
      </w:r>
      <w:r>
        <w:rPr>
          <w:spacing w:val="48"/>
          <w:sz w:val="24"/>
          <w:szCs w:val="24"/>
        </w:rPr>
        <w:t xml:space="preserve"> </w:t>
      </w:r>
      <w:r>
        <w:rPr>
          <w:sz w:val="24"/>
          <w:szCs w:val="24"/>
        </w:rPr>
        <w:t>and</w:t>
      </w:r>
      <w:r>
        <w:rPr>
          <w:spacing w:val="50"/>
          <w:sz w:val="24"/>
          <w:szCs w:val="24"/>
        </w:rPr>
        <w:t xml:space="preserve"> </w:t>
      </w:r>
      <w:commentRangeStart w:id="23"/>
      <w:r>
        <w:rPr>
          <w:sz w:val="24"/>
          <w:szCs w:val="24"/>
        </w:rPr>
        <w:t>in</w:t>
      </w:r>
      <w:r>
        <w:rPr>
          <w:spacing w:val="29"/>
          <w:sz w:val="24"/>
          <w:szCs w:val="24"/>
        </w:rPr>
        <w:t xml:space="preserve"> </w:t>
      </w:r>
      <w:r>
        <w:rPr>
          <w:sz w:val="24"/>
          <w:szCs w:val="24"/>
        </w:rPr>
        <w:t>a</w:t>
      </w:r>
      <w:r>
        <w:rPr>
          <w:spacing w:val="-6"/>
          <w:sz w:val="24"/>
          <w:szCs w:val="24"/>
        </w:rPr>
        <w:t>n</w:t>
      </w:r>
      <w:r>
        <w:rPr>
          <w:sz w:val="24"/>
          <w:szCs w:val="24"/>
        </w:rPr>
        <w:t>y</w:t>
      </w:r>
      <w:r>
        <w:rPr>
          <w:spacing w:val="45"/>
          <w:sz w:val="24"/>
          <w:szCs w:val="24"/>
        </w:rPr>
        <w:t xml:space="preserve"> </w:t>
      </w:r>
      <w:r>
        <w:rPr>
          <w:sz w:val="24"/>
          <w:szCs w:val="24"/>
        </w:rPr>
        <w:t>case</w:t>
      </w:r>
      <w:r>
        <w:rPr>
          <w:spacing w:val="26"/>
          <w:sz w:val="24"/>
          <w:szCs w:val="24"/>
        </w:rPr>
        <w:t xml:space="preserve"> </w:t>
      </w:r>
      <w:r>
        <w:rPr>
          <w:sz w:val="24"/>
          <w:szCs w:val="24"/>
        </w:rPr>
        <w:t>d</w:t>
      </w:r>
      <w:r>
        <w:rPr>
          <w:spacing w:val="7"/>
          <w:sz w:val="24"/>
          <w:szCs w:val="24"/>
        </w:rPr>
        <w:t>o</w:t>
      </w:r>
      <w:r>
        <w:rPr>
          <w:sz w:val="24"/>
          <w:szCs w:val="24"/>
        </w:rPr>
        <w:t>es</w:t>
      </w:r>
      <w:r>
        <w:rPr>
          <w:spacing w:val="23"/>
          <w:sz w:val="24"/>
          <w:szCs w:val="24"/>
        </w:rPr>
        <w:t xml:space="preserve"> </w:t>
      </w:r>
      <w:r>
        <w:rPr>
          <w:sz w:val="24"/>
          <w:szCs w:val="24"/>
        </w:rPr>
        <w:t>not</w:t>
      </w:r>
      <w:r>
        <w:rPr>
          <w:spacing w:val="53"/>
          <w:sz w:val="24"/>
          <w:szCs w:val="24"/>
        </w:rPr>
        <w:t xml:space="preserve"> </w:t>
      </w:r>
      <w:r>
        <w:rPr>
          <w:sz w:val="24"/>
          <w:szCs w:val="24"/>
        </w:rPr>
        <w:t>affect</w:t>
      </w:r>
      <w:r>
        <w:rPr>
          <w:spacing w:val="27"/>
          <w:sz w:val="24"/>
          <w:szCs w:val="24"/>
        </w:rPr>
        <w:t xml:space="preserve"> </w:t>
      </w:r>
      <w:r>
        <w:rPr>
          <w:sz w:val="24"/>
          <w:szCs w:val="24"/>
        </w:rPr>
        <w:t>i</w:t>
      </w:r>
      <w:r>
        <w:rPr>
          <w:spacing w:val="-6"/>
          <w:sz w:val="24"/>
          <w:szCs w:val="24"/>
        </w:rPr>
        <w:t>n</w:t>
      </w:r>
      <w:r>
        <w:rPr>
          <w:sz w:val="24"/>
          <w:szCs w:val="24"/>
        </w:rPr>
        <w:t>tensi</w:t>
      </w:r>
      <w:r>
        <w:rPr>
          <w:spacing w:val="-5"/>
          <w:sz w:val="24"/>
          <w:szCs w:val="24"/>
        </w:rPr>
        <w:t>t</w:t>
      </w:r>
      <w:r>
        <w:rPr>
          <w:sz w:val="24"/>
          <w:szCs w:val="24"/>
        </w:rPr>
        <w:t xml:space="preserve">y </w:t>
      </w:r>
      <w:commentRangeEnd w:id="23"/>
      <w:r w:rsidR="003F09DA">
        <w:rPr>
          <w:rStyle w:val="CommentReference"/>
        </w:rPr>
        <w:commentReference w:id="23"/>
      </w:r>
      <w:r>
        <w:rPr>
          <w:sz w:val="24"/>
          <w:szCs w:val="24"/>
        </w:rPr>
        <w:t>in</w:t>
      </w:r>
      <w:r>
        <w:rPr>
          <w:spacing w:val="29"/>
          <w:sz w:val="24"/>
          <w:szCs w:val="24"/>
        </w:rPr>
        <w:t xml:space="preserve"> </w:t>
      </w:r>
      <w:r>
        <w:rPr>
          <w:sz w:val="24"/>
          <w:szCs w:val="24"/>
        </w:rPr>
        <w:t>a</w:t>
      </w:r>
      <w:r>
        <w:rPr>
          <w:spacing w:val="-6"/>
          <w:sz w:val="24"/>
          <w:szCs w:val="24"/>
        </w:rPr>
        <w:t>n</w:t>
      </w:r>
      <w:r>
        <w:rPr>
          <w:sz w:val="24"/>
          <w:szCs w:val="24"/>
        </w:rPr>
        <w:t>y</w:t>
      </w:r>
      <w:r>
        <w:rPr>
          <w:spacing w:val="45"/>
          <w:sz w:val="24"/>
          <w:szCs w:val="24"/>
        </w:rPr>
        <w:t xml:space="preserve"> </w:t>
      </w:r>
      <w:r>
        <w:rPr>
          <w:spacing w:val="-7"/>
          <w:w w:val="97"/>
          <w:sz w:val="24"/>
          <w:szCs w:val="24"/>
        </w:rPr>
        <w:t>w</w:t>
      </w:r>
      <w:r>
        <w:rPr>
          <w:spacing w:val="-6"/>
          <w:w w:val="109"/>
          <w:sz w:val="24"/>
          <w:szCs w:val="24"/>
        </w:rPr>
        <w:t>a</w:t>
      </w:r>
      <w:r>
        <w:rPr>
          <w:sz w:val="24"/>
          <w:szCs w:val="24"/>
        </w:rPr>
        <w:t>y; t</w:t>
      </w:r>
      <w:r>
        <w:rPr>
          <w:spacing w:val="-6"/>
          <w:sz w:val="24"/>
          <w:szCs w:val="24"/>
        </w:rPr>
        <w:t>h</w:t>
      </w:r>
      <w:r>
        <w:rPr>
          <w:sz w:val="24"/>
          <w:szCs w:val="24"/>
        </w:rPr>
        <w:t>us</w:t>
      </w:r>
      <w:r>
        <w:rPr>
          <w:spacing w:val="41"/>
          <w:sz w:val="24"/>
          <w:szCs w:val="24"/>
        </w:rPr>
        <w:t xml:space="preserve"> </w:t>
      </w:r>
      <w:r>
        <w:rPr>
          <w:sz w:val="24"/>
          <w:szCs w:val="24"/>
        </w:rPr>
        <w:t>in</w:t>
      </w:r>
      <w:r>
        <w:rPr>
          <w:spacing w:val="6"/>
          <w:sz w:val="24"/>
          <w:szCs w:val="24"/>
        </w:rPr>
        <w:t xml:space="preserve"> </w:t>
      </w:r>
      <w:r>
        <w:rPr>
          <w:sz w:val="24"/>
          <w:szCs w:val="24"/>
        </w:rPr>
        <w:t>can</w:t>
      </w:r>
      <w:r>
        <w:rPr>
          <w:spacing w:val="16"/>
          <w:sz w:val="24"/>
          <w:szCs w:val="24"/>
        </w:rPr>
        <w:t xml:space="preserve"> </w:t>
      </w:r>
      <w:r>
        <w:rPr>
          <w:spacing w:val="7"/>
          <w:sz w:val="24"/>
          <w:szCs w:val="24"/>
        </w:rPr>
        <w:t>b</w:t>
      </w:r>
      <w:r>
        <w:rPr>
          <w:sz w:val="24"/>
          <w:szCs w:val="24"/>
        </w:rPr>
        <w:t>e</w:t>
      </w:r>
      <w:r>
        <w:rPr>
          <w:spacing w:val="4"/>
          <w:sz w:val="24"/>
          <w:szCs w:val="24"/>
        </w:rPr>
        <w:t xml:space="preserve"> </w:t>
      </w:r>
      <w:r>
        <w:rPr>
          <w:w w:val="136"/>
          <w:sz w:val="24"/>
          <w:szCs w:val="24"/>
        </w:rPr>
        <w:t>t</w:t>
      </w:r>
      <w:r>
        <w:rPr>
          <w:w w:val="103"/>
          <w:sz w:val="24"/>
          <w:szCs w:val="24"/>
        </w:rPr>
        <w:t xml:space="preserve">rivially </w:t>
      </w:r>
      <w:r>
        <w:rPr>
          <w:sz w:val="24"/>
          <w:szCs w:val="24"/>
        </w:rPr>
        <w:t>eliminated</w:t>
      </w:r>
      <w:r>
        <w:rPr>
          <w:spacing w:val="51"/>
          <w:sz w:val="24"/>
          <w:szCs w:val="24"/>
        </w:rPr>
        <w:t xml:space="preserve"> </w:t>
      </w:r>
      <w:r>
        <w:rPr>
          <w:sz w:val="24"/>
          <w:szCs w:val="24"/>
        </w:rPr>
        <w:t>it</w:t>
      </w:r>
      <w:r>
        <w:rPr>
          <w:spacing w:val="22"/>
          <w:sz w:val="24"/>
          <w:szCs w:val="24"/>
        </w:rPr>
        <w:t xml:space="preserve"> </w:t>
      </w:r>
      <w:r>
        <w:rPr>
          <w:sz w:val="24"/>
          <w:szCs w:val="24"/>
        </w:rPr>
        <w:t>from</w:t>
      </w:r>
      <w:r>
        <w:rPr>
          <w:spacing w:val="4"/>
          <w:sz w:val="24"/>
          <w:szCs w:val="24"/>
        </w:rPr>
        <w:t xml:space="preserve"> </w:t>
      </w:r>
      <w:r>
        <w:rPr>
          <w:sz w:val="24"/>
          <w:szCs w:val="24"/>
        </w:rPr>
        <w:t>the</w:t>
      </w:r>
      <w:r>
        <w:rPr>
          <w:spacing w:val="28"/>
          <w:sz w:val="24"/>
          <w:szCs w:val="24"/>
        </w:rPr>
        <w:t xml:space="preserve"> </w:t>
      </w:r>
      <w:r>
        <w:rPr>
          <w:sz w:val="24"/>
          <w:szCs w:val="24"/>
        </w:rPr>
        <w:t>calculations. The</w:t>
      </w:r>
      <w:r>
        <w:rPr>
          <w:spacing w:val="29"/>
          <w:sz w:val="24"/>
          <w:szCs w:val="24"/>
        </w:rPr>
        <w:t xml:space="preserve"> </w:t>
      </w:r>
      <w:r>
        <w:rPr>
          <w:sz w:val="24"/>
          <w:szCs w:val="24"/>
        </w:rPr>
        <w:t>transfer</w:t>
      </w:r>
      <w:r>
        <w:rPr>
          <w:spacing w:val="50"/>
          <w:sz w:val="24"/>
          <w:szCs w:val="24"/>
        </w:rPr>
        <w:t xml:space="preserve"> </w:t>
      </w:r>
      <w:proofErr w:type="spellStart"/>
      <w:r>
        <w:rPr>
          <w:w w:val="101"/>
          <w:sz w:val="24"/>
          <w:szCs w:val="24"/>
        </w:rPr>
        <w:t>func</w:t>
      </w:r>
      <w:proofErr w:type="spellEnd"/>
      <w:r>
        <w:rPr>
          <w:w w:val="101"/>
          <w:sz w:val="24"/>
          <w:szCs w:val="24"/>
        </w:rPr>
        <w:t xml:space="preserve">- </w:t>
      </w:r>
      <w:proofErr w:type="spellStart"/>
      <w:r>
        <w:rPr>
          <w:sz w:val="24"/>
          <w:szCs w:val="24"/>
        </w:rPr>
        <w:t>tion</w:t>
      </w:r>
      <w:proofErr w:type="spellEnd"/>
      <w:r>
        <w:rPr>
          <w:sz w:val="24"/>
          <w:szCs w:val="24"/>
        </w:rPr>
        <w:t xml:space="preserve"> </w:t>
      </w:r>
      <w:r>
        <w:rPr>
          <w:w w:val="110"/>
          <w:sz w:val="24"/>
          <w:szCs w:val="24"/>
        </w:rPr>
        <w:t>u</w:t>
      </w:r>
      <w:r>
        <w:rPr>
          <w:w w:val="81"/>
          <w:sz w:val="24"/>
          <w:szCs w:val="24"/>
        </w:rPr>
        <w:t>[</w:t>
      </w:r>
      <w:r>
        <w:rPr>
          <w:w w:val="109"/>
          <w:sz w:val="24"/>
          <w:szCs w:val="24"/>
        </w:rPr>
        <w:t>x,</w:t>
      </w:r>
      <w:r>
        <w:rPr>
          <w:spacing w:val="-20"/>
          <w:sz w:val="24"/>
          <w:szCs w:val="24"/>
        </w:rPr>
        <w:t xml:space="preserve"> </w:t>
      </w:r>
      <w:r>
        <w:rPr>
          <w:spacing w:val="8"/>
          <w:w w:val="89"/>
          <w:sz w:val="24"/>
          <w:szCs w:val="24"/>
        </w:rPr>
        <w:t>y</w:t>
      </w:r>
      <w:r>
        <w:rPr>
          <w:w w:val="89"/>
          <w:sz w:val="24"/>
          <w:szCs w:val="24"/>
        </w:rPr>
        <w:t>]</w:t>
      </w:r>
      <w:r>
        <w:rPr>
          <w:spacing w:val="42"/>
          <w:w w:val="89"/>
          <w:sz w:val="24"/>
          <w:szCs w:val="24"/>
        </w:rPr>
        <w:t xml:space="preserve"> </w:t>
      </w:r>
      <w:r>
        <w:rPr>
          <w:sz w:val="24"/>
          <w:szCs w:val="24"/>
        </w:rPr>
        <w:t>represe</w:t>
      </w:r>
      <w:r>
        <w:rPr>
          <w:spacing w:val="-6"/>
          <w:sz w:val="24"/>
          <w:szCs w:val="24"/>
        </w:rPr>
        <w:t>n</w:t>
      </w:r>
      <w:r>
        <w:rPr>
          <w:sz w:val="24"/>
          <w:szCs w:val="24"/>
        </w:rPr>
        <w:t>ts the initial form</w:t>
      </w:r>
      <w:r>
        <w:rPr>
          <w:spacing w:val="39"/>
          <w:sz w:val="24"/>
          <w:szCs w:val="24"/>
        </w:rPr>
        <w:t xml:space="preserve"> </w:t>
      </w:r>
      <w:r>
        <w:rPr>
          <w:sz w:val="24"/>
          <w:szCs w:val="24"/>
        </w:rPr>
        <w:t>of</w:t>
      </w:r>
      <w:r>
        <w:rPr>
          <w:spacing w:val="22"/>
          <w:sz w:val="24"/>
          <w:szCs w:val="24"/>
        </w:rPr>
        <w:t xml:space="preserve"> </w:t>
      </w:r>
      <w:r>
        <w:rPr>
          <w:sz w:val="24"/>
          <w:szCs w:val="24"/>
        </w:rPr>
        <w:t>the laser</w:t>
      </w:r>
      <w:r>
        <w:rPr>
          <w:spacing w:val="48"/>
          <w:sz w:val="24"/>
          <w:szCs w:val="24"/>
        </w:rPr>
        <w:t xml:space="preserve"> </w:t>
      </w:r>
      <w:r>
        <w:rPr>
          <w:spacing w:val="7"/>
          <w:sz w:val="24"/>
          <w:szCs w:val="24"/>
        </w:rPr>
        <w:t>b</w:t>
      </w:r>
      <w:r>
        <w:rPr>
          <w:sz w:val="24"/>
          <w:szCs w:val="24"/>
        </w:rPr>
        <w:t>efore</w:t>
      </w:r>
      <w:r>
        <w:rPr>
          <w:spacing w:val="34"/>
          <w:sz w:val="24"/>
          <w:szCs w:val="24"/>
        </w:rPr>
        <w:t xml:space="preserve"> </w:t>
      </w:r>
      <w:r>
        <w:rPr>
          <w:sz w:val="24"/>
          <w:szCs w:val="24"/>
        </w:rPr>
        <w:t>it</w:t>
      </w:r>
      <w:r>
        <w:rPr>
          <w:spacing w:val="57"/>
          <w:sz w:val="24"/>
          <w:szCs w:val="24"/>
        </w:rPr>
        <w:t xml:space="preserve"> </w:t>
      </w:r>
      <w:r>
        <w:rPr>
          <w:sz w:val="24"/>
          <w:szCs w:val="24"/>
        </w:rPr>
        <w:t>passes</w:t>
      </w:r>
      <w:r>
        <w:rPr>
          <w:spacing w:val="46"/>
          <w:sz w:val="24"/>
          <w:szCs w:val="24"/>
        </w:rPr>
        <w:t xml:space="preserve"> </w:t>
      </w:r>
      <w:r>
        <w:rPr>
          <w:w w:val="118"/>
          <w:sz w:val="24"/>
          <w:szCs w:val="24"/>
        </w:rPr>
        <w:t>th</w:t>
      </w:r>
      <w:r>
        <w:rPr>
          <w:w w:val="104"/>
          <w:sz w:val="24"/>
          <w:szCs w:val="24"/>
        </w:rPr>
        <w:t xml:space="preserve">rough </w:t>
      </w:r>
      <w:r>
        <w:rPr>
          <w:sz w:val="24"/>
          <w:szCs w:val="24"/>
        </w:rPr>
        <w:t>a</w:t>
      </w:r>
      <w:r>
        <w:rPr>
          <w:spacing w:val="-6"/>
          <w:sz w:val="24"/>
          <w:szCs w:val="24"/>
        </w:rPr>
        <w:t>n</w:t>
      </w:r>
      <w:r>
        <w:rPr>
          <w:sz w:val="24"/>
          <w:szCs w:val="24"/>
        </w:rPr>
        <w:t>y</w:t>
      </w:r>
      <w:r>
        <w:rPr>
          <w:spacing w:val="44"/>
          <w:sz w:val="24"/>
          <w:szCs w:val="24"/>
        </w:rPr>
        <w:t xml:space="preserve"> </w:t>
      </w:r>
      <w:r>
        <w:rPr>
          <w:w w:val="110"/>
          <w:sz w:val="24"/>
          <w:szCs w:val="24"/>
        </w:rPr>
        <w:t>apparatus,</w:t>
      </w:r>
      <w:r>
        <w:rPr>
          <w:spacing w:val="17"/>
          <w:w w:val="110"/>
          <w:sz w:val="24"/>
          <w:szCs w:val="24"/>
        </w:rPr>
        <w:t xml:space="preserve"> </w:t>
      </w:r>
      <w:r>
        <w:rPr>
          <w:sz w:val="24"/>
          <w:szCs w:val="24"/>
        </w:rPr>
        <w:t>and</w:t>
      </w:r>
      <w:r>
        <w:rPr>
          <w:spacing w:val="49"/>
          <w:sz w:val="24"/>
          <w:szCs w:val="24"/>
        </w:rPr>
        <w:t xml:space="preserve"> </w:t>
      </w:r>
      <w:r>
        <w:rPr>
          <w:sz w:val="24"/>
          <w:szCs w:val="24"/>
        </w:rPr>
        <w:t>it</w:t>
      </w:r>
      <w:r>
        <w:rPr>
          <w:spacing w:val="44"/>
          <w:sz w:val="24"/>
          <w:szCs w:val="24"/>
        </w:rPr>
        <w:t xml:space="preserve"> </w:t>
      </w:r>
      <w:r>
        <w:rPr>
          <w:sz w:val="24"/>
          <w:szCs w:val="24"/>
        </w:rPr>
        <w:t>ta</w:t>
      </w:r>
      <w:r>
        <w:rPr>
          <w:spacing w:val="-6"/>
          <w:sz w:val="24"/>
          <w:szCs w:val="24"/>
        </w:rPr>
        <w:t>k</w:t>
      </w:r>
      <w:r>
        <w:rPr>
          <w:sz w:val="24"/>
          <w:szCs w:val="24"/>
        </w:rPr>
        <w:t>es</w:t>
      </w:r>
      <w:r>
        <w:rPr>
          <w:spacing w:val="55"/>
          <w:sz w:val="24"/>
          <w:szCs w:val="24"/>
        </w:rPr>
        <w:t xml:space="preserve"> </w:t>
      </w:r>
      <w:r>
        <w:rPr>
          <w:sz w:val="24"/>
          <w:szCs w:val="24"/>
        </w:rPr>
        <w:t>the</w:t>
      </w:r>
      <w:r>
        <w:rPr>
          <w:spacing w:val="50"/>
          <w:sz w:val="24"/>
          <w:szCs w:val="24"/>
        </w:rPr>
        <w:t xml:space="preserve"> </w:t>
      </w:r>
      <w:r>
        <w:rPr>
          <w:sz w:val="24"/>
          <w:szCs w:val="24"/>
        </w:rPr>
        <w:t>same</w:t>
      </w:r>
      <w:r>
        <w:rPr>
          <w:spacing w:val="33"/>
          <w:sz w:val="24"/>
          <w:szCs w:val="24"/>
        </w:rPr>
        <w:t xml:space="preserve"> </w:t>
      </w:r>
      <w:r>
        <w:rPr>
          <w:sz w:val="24"/>
          <w:szCs w:val="24"/>
        </w:rPr>
        <w:t>form</w:t>
      </w:r>
      <w:r>
        <w:rPr>
          <w:spacing w:val="26"/>
          <w:sz w:val="24"/>
          <w:szCs w:val="24"/>
        </w:rPr>
        <w:t xml:space="preserve"> </w:t>
      </w:r>
      <w:r>
        <w:rPr>
          <w:sz w:val="24"/>
          <w:szCs w:val="24"/>
        </w:rPr>
        <w:t>as</w:t>
      </w:r>
      <w:r>
        <w:rPr>
          <w:spacing w:val="29"/>
          <w:sz w:val="24"/>
          <w:szCs w:val="24"/>
        </w:rPr>
        <w:t xml:space="preserve"> </w:t>
      </w:r>
      <w:r>
        <w:rPr>
          <w:sz w:val="24"/>
          <w:szCs w:val="24"/>
        </w:rPr>
        <w:t>a</w:t>
      </w:r>
      <w:r>
        <w:rPr>
          <w:spacing w:val="31"/>
          <w:sz w:val="24"/>
          <w:szCs w:val="24"/>
        </w:rPr>
        <w:t xml:space="preserve"> </w:t>
      </w:r>
      <w:r>
        <w:rPr>
          <w:w w:val="109"/>
          <w:sz w:val="24"/>
          <w:szCs w:val="24"/>
        </w:rPr>
        <w:t>traditional</w:t>
      </w:r>
      <w:r>
        <w:rPr>
          <w:spacing w:val="18"/>
          <w:w w:val="109"/>
          <w:sz w:val="24"/>
          <w:szCs w:val="24"/>
        </w:rPr>
        <w:t xml:space="preserve"> </w:t>
      </w:r>
      <w:r>
        <w:rPr>
          <w:spacing w:val="-7"/>
          <w:sz w:val="24"/>
          <w:szCs w:val="24"/>
        </w:rPr>
        <w:t>w</w:t>
      </w:r>
      <w:r>
        <w:rPr>
          <w:spacing w:val="-6"/>
          <w:sz w:val="24"/>
          <w:szCs w:val="24"/>
        </w:rPr>
        <w:t>av</w:t>
      </w:r>
      <w:r>
        <w:rPr>
          <w:sz w:val="24"/>
          <w:szCs w:val="24"/>
        </w:rPr>
        <w:t>e</w:t>
      </w:r>
      <w:r>
        <w:rPr>
          <w:spacing w:val="25"/>
          <w:sz w:val="24"/>
          <w:szCs w:val="24"/>
        </w:rPr>
        <w:t xml:space="preserve"> </w:t>
      </w:r>
      <w:r>
        <w:rPr>
          <w:w w:val="103"/>
          <w:sz w:val="24"/>
          <w:szCs w:val="24"/>
        </w:rPr>
        <w:t xml:space="preserve">oscillation. </w:t>
      </w:r>
      <w:r>
        <w:rPr>
          <w:sz w:val="24"/>
          <w:szCs w:val="24"/>
        </w:rPr>
        <w:t>The</w:t>
      </w:r>
      <w:r>
        <w:rPr>
          <w:spacing w:val="52"/>
          <w:sz w:val="24"/>
          <w:szCs w:val="24"/>
        </w:rPr>
        <w:t xml:space="preserve"> </w:t>
      </w:r>
      <w:r>
        <w:rPr>
          <w:sz w:val="24"/>
          <w:szCs w:val="24"/>
        </w:rPr>
        <w:t>transfer function</w:t>
      </w:r>
      <w:r>
        <w:rPr>
          <w:spacing w:val="55"/>
          <w:sz w:val="24"/>
          <w:szCs w:val="24"/>
        </w:rPr>
        <w:t xml:space="preserve"> </w:t>
      </w:r>
      <w:r>
        <w:rPr>
          <w:spacing w:val="9"/>
          <w:w w:val="93"/>
          <w:sz w:val="24"/>
          <w:szCs w:val="24"/>
        </w:rPr>
        <w:t>g</w:t>
      </w:r>
      <w:r>
        <w:rPr>
          <w:w w:val="81"/>
          <w:sz w:val="24"/>
          <w:szCs w:val="24"/>
        </w:rPr>
        <w:t>[</w:t>
      </w:r>
      <w:r>
        <w:rPr>
          <w:w w:val="109"/>
          <w:sz w:val="24"/>
          <w:szCs w:val="24"/>
        </w:rPr>
        <w:t>x,</w:t>
      </w:r>
      <w:r>
        <w:rPr>
          <w:spacing w:val="-20"/>
          <w:sz w:val="24"/>
          <w:szCs w:val="24"/>
        </w:rPr>
        <w:t xml:space="preserve"> </w:t>
      </w:r>
      <w:r>
        <w:rPr>
          <w:spacing w:val="8"/>
          <w:w w:val="89"/>
          <w:sz w:val="24"/>
          <w:szCs w:val="24"/>
        </w:rPr>
        <w:t>y</w:t>
      </w:r>
      <w:r>
        <w:rPr>
          <w:w w:val="89"/>
          <w:sz w:val="24"/>
          <w:szCs w:val="24"/>
        </w:rPr>
        <w:t>]</w:t>
      </w:r>
      <w:r>
        <w:rPr>
          <w:spacing w:val="30"/>
          <w:w w:val="89"/>
          <w:sz w:val="24"/>
          <w:szCs w:val="24"/>
        </w:rPr>
        <w:t xml:space="preserve"> </w:t>
      </w:r>
      <w:r>
        <w:rPr>
          <w:sz w:val="24"/>
          <w:szCs w:val="24"/>
        </w:rPr>
        <w:t>is</w:t>
      </w:r>
      <w:r>
        <w:rPr>
          <w:spacing w:val="19"/>
          <w:sz w:val="24"/>
          <w:szCs w:val="24"/>
        </w:rPr>
        <w:t xml:space="preserve"> </w:t>
      </w:r>
      <w:commentRangeStart w:id="24"/>
      <w:r>
        <w:rPr>
          <w:sz w:val="24"/>
          <w:szCs w:val="24"/>
        </w:rPr>
        <w:t>determined</w:t>
      </w:r>
      <w:commentRangeEnd w:id="24"/>
      <w:r w:rsidR="003F09DA">
        <w:rPr>
          <w:rStyle w:val="CommentReference"/>
        </w:rPr>
        <w:commentReference w:id="24"/>
      </w:r>
      <w:r>
        <w:rPr>
          <w:sz w:val="24"/>
          <w:szCs w:val="24"/>
        </w:rPr>
        <w:t xml:space="preserve"> </w:t>
      </w:r>
      <w:r>
        <w:rPr>
          <w:spacing w:val="-6"/>
          <w:sz w:val="24"/>
          <w:szCs w:val="24"/>
        </w:rPr>
        <w:t>b</w:t>
      </w:r>
      <w:r>
        <w:rPr>
          <w:sz w:val="24"/>
          <w:szCs w:val="24"/>
        </w:rPr>
        <w:t>y</w:t>
      </w:r>
      <w:r>
        <w:rPr>
          <w:spacing w:val="34"/>
          <w:sz w:val="24"/>
          <w:szCs w:val="24"/>
        </w:rPr>
        <w:t xml:space="preserve"> </w:t>
      </w:r>
      <w:r>
        <w:rPr>
          <w:sz w:val="24"/>
          <w:szCs w:val="24"/>
        </w:rPr>
        <w:t>the</w:t>
      </w:r>
      <w:r>
        <w:rPr>
          <w:spacing w:val="51"/>
          <w:sz w:val="24"/>
          <w:szCs w:val="24"/>
        </w:rPr>
        <w:t xml:space="preserve"> </w:t>
      </w:r>
      <w:r>
        <w:rPr>
          <w:sz w:val="24"/>
          <w:szCs w:val="24"/>
        </w:rPr>
        <w:t>o</w:t>
      </w:r>
      <w:r>
        <w:rPr>
          <w:spacing w:val="13"/>
          <w:sz w:val="24"/>
          <w:szCs w:val="24"/>
        </w:rPr>
        <w:t>b</w:t>
      </w:r>
      <w:r>
        <w:rPr>
          <w:sz w:val="24"/>
          <w:szCs w:val="24"/>
        </w:rPr>
        <w:t>ject</w:t>
      </w:r>
      <w:r>
        <w:rPr>
          <w:spacing w:val="51"/>
          <w:sz w:val="24"/>
          <w:szCs w:val="24"/>
        </w:rPr>
        <w:t xml:space="preserve"> </w:t>
      </w:r>
      <w:r>
        <w:rPr>
          <w:spacing w:val="7"/>
          <w:sz w:val="24"/>
          <w:szCs w:val="24"/>
        </w:rPr>
        <w:t>b</w:t>
      </w:r>
      <w:r>
        <w:rPr>
          <w:sz w:val="24"/>
          <w:szCs w:val="24"/>
        </w:rPr>
        <w:t>eing</w:t>
      </w:r>
      <w:r>
        <w:rPr>
          <w:spacing w:val="32"/>
          <w:sz w:val="24"/>
          <w:szCs w:val="24"/>
        </w:rPr>
        <w:t xml:space="preserve"> </w:t>
      </w:r>
      <w:r>
        <w:rPr>
          <w:sz w:val="24"/>
          <w:szCs w:val="24"/>
        </w:rPr>
        <w:t>imaged,</w:t>
      </w:r>
      <w:r>
        <w:rPr>
          <w:spacing w:val="47"/>
          <w:sz w:val="24"/>
          <w:szCs w:val="24"/>
        </w:rPr>
        <w:t xml:space="preserve"> </w:t>
      </w:r>
      <w:r>
        <w:rPr>
          <w:w w:val="108"/>
          <w:sz w:val="24"/>
          <w:szCs w:val="24"/>
        </w:rPr>
        <w:t xml:space="preserve">and </w:t>
      </w:r>
      <w:r>
        <w:rPr>
          <w:sz w:val="24"/>
          <w:szCs w:val="24"/>
        </w:rPr>
        <w:t>represe</w:t>
      </w:r>
      <w:r>
        <w:rPr>
          <w:spacing w:val="-5"/>
          <w:sz w:val="24"/>
          <w:szCs w:val="24"/>
        </w:rPr>
        <w:t>n</w:t>
      </w:r>
      <w:r>
        <w:rPr>
          <w:sz w:val="24"/>
          <w:szCs w:val="24"/>
        </w:rPr>
        <w:t>ts a</w:t>
      </w:r>
      <w:r>
        <w:rPr>
          <w:spacing w:val="20"/>
          <w:sz w:val="24"/>
          <w:szCs w:val="24"/>
        </w:rPr>
        <w:t xml:space="preserve"> </w:t>
      </w:r>
      <w:r>
        <w:rPr>
          <w:sz w:val="24"/>
          <w:szCs w:val="24"/>
        </w:rPr>
        <w:t>l</w:t>
      </w:r>
      <w:r>
        <w:rPr>
          <w:spacing w:val="-6"/>
          <w:sz w:val="24"/>
          <w:szCs w:val="24"/>
        </w:rPr>
        <w:t>ow</w:t>
      </w:r>
      <w:r>
        <w:rPr>
          <w:sz w:val="24"/>
          <w:szCs w:val="24"/>
        </w:rPr>
        <w:t>ering</w:t>
      </w:r>
      <w:r>
        <w:rPr>
          <w:spacing w:val="10"/>
          <w:sz w:val="24"/>
          <w:szCs w:val="24"/>
        </w:rPr>
        <w:t xml:space="preserve"> </w:t>
      </w:r>
      <w:r>
        <w:rPr>
          <w:sz w:val="24"/>
          <w:szCs w:val="24"/>
        </w:rPr>
        <w:t>of</w:t>
      </w:r>
      <w:r>
        <w:rPr>
          <w:spacing w:val="-2"/>
          <w:sz w:val="24"/>
          <w:szCs w:val="24"/>
        </w:rPr>
        <w:t xml:space="preserve"> </w:t>
      </w:r>
      <w:r>
        <w:rPr>
          <w:sz w:val="24"/>
          <w:szCs w:val="24"/>
        </w:rPr>
        <w:t>amplitude of</w:t>
      </w:r>
      <w:r>
        <w:rPr>
          <w:spacing w:val="-2"/>
          <w:sz w:val="24"/>
          <w:szCs w:val="24"/>
        </w:rPr>
        <w:t xml:space="preserve"> </w:t>
      </w:r>
      <w:r>
        <w:rPr>
          <w:sz w:val="24"/>
          <w:szCs w:val="24"/>
        </w:rPr>
        <w:t>s</w:t>
      </w:r>
      <w:r>
        <w:rPr>
          <w:spacing w:val="7"/>
          <w:sz w:val="24"/>
          <w:szCs w:val="24"/>
        </w:rPr>
        <w:t>p</w:t>
      </w:r>
      <w:r>
        <w:rPr>
          <w:sz w:val="24"/>
          <w:szCs w:val="24"/>
        </w:rPr>
        <w:t>ecific</w:t>
      </w:r>
      <w:r>
        <w:rPr>
          <w:spacing w:val="-7"/>
          <w:sz w:val="24"/>
          <w:szCs w:val="24"/>
        </w:rPr>
        <w:t xml:space="preserve"> </w:t>
      </w:r>
      <w:r>
        <w:rPr>
          <w:sz w:val="24"/>
          <w:szCs w:val="24"/>
        </w:rPr>
        <w:t>sections</w:t>
      </w:r>
      <w:r>
        <w:rPr>
          <w:spacing w:val="26"/>
          <w:sz w:val="24"/>
          <w:szCs w:val="24"/>
        </w:rPr>
        <w:t xml:space="preserve"> </w:t>
      </w:r>
      <w:r>
        <w:rPr>
          <w:sz w:val="24"/>
          <w:szCs w:val="24"/>
        </w:rPr>
        <w:t>of</w:t>
      </w:r>
      <w:r>
        <w:rPr>
          <w:spacing w:val="-2"/>
          <w:sz w:val="24"/>
          <w:szCs w:val="24"/>
        </w:rPr>
        <w:t xml:space="preserve"> </w:t>
      </w:r>
      <w:r>
        <w:rPr>
          <w:sz w:val="24"/>
          <w:szCs w:val="24"/>
        </w:rPr>
        <w:t>the</w:t>
      </w:r>
      <w:r>
        <w:rPr>
          <w:spacing w:val="40"/>
          <w:sz w:val="24"/>
          <w:szCs w:val="24"/>
        </w:rPr>
        <w:t xml:space="preserve"> </w:t>
      </w:r>
      <w:r>
        <w:rPr>
          <w:w w:val="110"/>
          <w:sz w:val="24"/>
          <w:szCs w:val="24"/>
        </w:rPr>
        <w:t>x</w:t>
      </w:r>
      <w:r>
        <w:rPr>
          <w:w w:val="175"/>
          <w:sz w:val="24"/>
          <w:szCs w:val="24"/>
        </w:rPr>
        <w:t>/</w:t>
      </w:r>
      <w:r>
        <w:rPr>
          <w:w w:val="95"/>
          <w:sz w:val="24"/>
          <w:szCs w:val="24"/>
        </w:rPr>
        <w:t>y</w:t>
      </w:r>
      <w:r>
        <w:rPr>
          <w:spacing w:val="19"/>
          <w:sz w:val="24"/>
          <w:szCs w:val="24"/>
        </w:rPr>
        <w:t xml:space="preserve"> </w:t>
      </w:r>
      <w:r>
        <w:rPr>
          <w:sz w:val="24"/>
          <w:szCs w:val="24"/>
        </w:rPr>
        <w:t>plane</w:t>
      </w:r>
      <w:r>
        <w:rPr>
          <w:spacing w:val="37"/>
          <w:sz w:val="24"/>
          <w:szCs w:val="24"/>
        </w:rPr>
        <w:t xml:space="preserve"> </w:t>
      </w:r>
      <w:r>
        <w:rPr>
          <w:w w:val="104"/>
          <w:sz w:val="24"/>
          <w:szCs w:val="24"/>
        </w:rPr>
        <w:t xml:space="preserve">based </w:t>
      </w:r>
      <w:r>
        <w:rPr>
          <w:sz w:val="24"/>
          <w:szCs w:val="24"/>
        </w:rPr>
        <w:t>on</w:t>
      </w:r>
      <w:r>
        <w:rPr>
          <w:spacing w:val="37"/>
          <w:sz w:val="24"/>
          <w:szCs w:val="24"/>
        </w:rPr>
        <w:t xml:space="preserve"> </w:t>
      </w:r>
      <w:r>
        <w:rPr>
          <w:sz w:val="24"/>
          <w:szCs w:val="24"/>
        </w:rPr>
        <w:t>the o</w:t>
      </w:r>
      <w:r>
        <w:rPr>
          <w:spacing w:val="14"/>
          <w:sz w:val="24"/>
          <w:szCs w:val="24"/>
        </w:rPr>
        <w:t>b</w:t>
      </w:r>
      <w:r>
        <w:rPr>
          <w:sz w:val="24"/>
          <w:szCs w:val="24"/>
        </w:rPr>
        <w:t>ject’s</w:t>
      </w:r>
      <w:r>
        <w:rPr>
          <w:spacing w:val="42"/>
          <w:sz w:val="24"/>
          <w:szCs w:val="24"/>
        </w:rPr>
        <w:t xml:space="preserve"> </w:t>
      </w:r>
      <w:r>
        <w:rPr>
          <w:sz w:val="24"/>
          <w:szCs w:val="24"/>
        </w:rPr>
        <w:t>abili</w:t>
      </w:r>
      <w:r>
        <w:rPr>
          <w:spacing w:val="-5"/>
          <w:sz w:val="24"/>
          <w:szCs w:val="24"/>
        </w:rPr>
        <w:t>t</w:t>
      </w:r>
      <w:r>
        <w:rPr>
          <w:sz w:val="24"/>
          <w:szCs w:val="24"/>
        </w:rPr>
        <w:t>y to</w:t>
      </w:r>
      <w:r>
        <w:rPr>
          <w:spacing w:val="53"/>
          <w:sz w:val="24"/>
          <w:szCs w:val="24"/>
        </w:rPr>
        <w:t xml:space="preserve"> </w:t>
      </w:r>
      <w:r>
        <w:rPr>
          <w:sz w:val="24"/>
          <w:szCs w:val="24"/>
        </w:rPr>
        <w:t>absorb and reflect</w:t>
      </w:r>
      <w:r>
        <w:rPr>
          <w:spacing w:val="38"/>
          <w:sz w:val="24"/>
          <w:szCs w:val="24"/>
        </w:rPr>
        <w:t xml:space="preserve"> </w:t>
      </w:r>
      <w:r>
        <w:rPr>
          <w:sz w:val="24"/>
          <w:szCs w:val="24"/>
        </w:rPr>
        <w:t>lig</w:t>
      </w:r>
      <w:r>
        <w:rPr>
          <w:spacing w:val="-6"/>
          <w:sz w:val="24"/>
          <w:szCs w:val="24"/>
        </w:rPr>
        <w:t>h</w:t>
      </w:r>
      <w:r>
        <w:rPr>
          <w:sz w:val="24"/>
          <w:szCs w:val="24"/>
        </w:rPr>
        <w:t xml:space="preserve">t, usually directly </w:t>
      </w:r>
      <w:proofErr w:type="spellStart"/>
      <w:r>
        <w:rPr>
          <w:w w:val="106"/>
          <w:sz w:val="24"/>
          <w:szCs w:val="24"/>
        </w:rPr>
        <w:t>pro</w:t>
      </w:r>
      <w:r>
        <w:rPr>
          <w:spacing w:val="8"/>
          <w:w w:val="106"/>
          <w:sz w:val="24"/>
          <w:szCs w:val="24"/>
        </w:rPr>
        <w:t>p</w:t>
      </w:r>
      <w:r>
        <w:rPr>
          <w:w w:val="102"/>
          <w:sz w:val="24"/>
          <w:szCs w:val="24"/>
        </w:rPr>
        <w:t>or</w:t>
      </w:r>
      <w:proofErr w:type="spellEnd"/>
      <w:r>
        <w:rPr>
          <w:w w:val="102"/>
          <w:sz w:val="24"/>
          <w:szCs w:val="24"/>
        </w:rPr>
        <w:t xml:space="preserve">- </w:t>
      </w:r>
      <w:proofErr w:type="spellStart"/>
      <w:r>
        <w:rPr>
          <w:sz w:val="24"/>
          <w:szCs w:val="24"/>
        </w:rPr>
        <w:t>tionally</w:t>
      </w:r>
      <w:proofErr w:type="spellEnd"/>
      <w:r>
        <w:rPr>
          <w:sz w:val="24"/>
          <w:szCs w:val="24"/>
        </w:rPr>
        <w:t xml:space="preserve"> to</w:t>
      </w:r>
      <w:r>
        <w:rPr>
          <w:spacing w:val="52"/>
          <w:sz w:val="24"/>
          <w:szCs w:val="24"/>
        </w:rPr>
        <w:t xml:space="preserve"> </w:t>
      </w:r>
      <w:r>
        <w:rPr>
          <w:sz w:val="24"/>
          <w:szCs w:val="24"/>
        </w:rPr>
        <w:t>the o</w:t>
      </w:r>
      <w:r>
        <w:rPr>
          <w:spacing w:val="13"/>
          <w:sz w:val="24"/>
          <w:szCs w:val="24"/>
        </w:rPr>
        <w:t>b</w:t>
      </w:r>
      <w:r>
        <w:rPr>
          <w:sz w:val="24"/>
          <w:szCs w:val="24"/>
        </w:rPr>
        <w:t>ject’s</w:t>
      </w:r>
      <w:r>
        <w:rPr>
          <w:spacing w:val="41"/>
          <w:sz w:val="24"/>
          <w:szCs w:val="24"/>
        </w:rPr>
        <w:t xml:space="preserve"> </w:t>
      </w:r>
      <w:r>
        <w:rPr>
          <w:sz w:val="24"/>
          <w:szCs w:val="24"/>
        </w:rPr>
        <w:t>thi</w:t>
      </w:r>
      <w:r>
        <w:rPr>
          <w:spacing w:val="-6"/>
          <w:sz w:val="24"/>
          <w:szCs w:val="24"/>
        </w:rPr>
        <w:t>c</w:t>
      </w:r>
      <w:r>
        <w:rPr>
          <w:sz w:val="24"/>
          <w:szCs w:val="24"/>
        </w:rPr>
        <w:t>kness in</w:t>
      </w:r>
      <w:r>
        <w:rPr>
          <w:spacing w:val="38"/>
          <w:sz w:val="24"/>
          <w:szCs w:val="24"/>
        </w:rPr>
        <w:t xml:space="preserve"> </w:t>
      </w:r>
      <w:r>
        <w:rPr>
          <w:sz w:val="24"/>
          <w:szCs w:val="24"/>
        </w:rPr>
        <w:t>that section. There</w:t>
      </w:r>
      <w:del w:id="25" w:author="Matt Young" w:date="2016-10-29T16:17:00Z">
        <w:r w:rsidDel="003F09DA">
          <w:rPr>
            <w:sz w:val="24"/>
            <w:szCs w:val="24"/>
          </w:rPr>
          <w:delText xml:space="preserve"> isn’t</w:delText>
        </w:r>
        <w:r w:rsidDel="003F09DA">
          <w:rPr>
            <w:spacing w:val="44"/>
            <w:sz w:val="24"/>
            <w:szCs w:val="24"/>
          </w:rPr>
          <w:delText xml:space="preserve"> </w:delText>
        </w:r>
      </w:del>
      <w:ins w:id="26" w:author="Matt Young" w:date="2016-10-29T16:17:00Z">
        <w:r w:rsidR="003F09DA">
          <w:rPr>
            <w:sz w:val="24"/>
            <w:szCs w:val="24"/>
          </w:rPr>
          <w:t xml:space="preserve"> is not </w:t>
        </w:r>
      </w:ins>
      <w:r>
        <w:rPr>
          <w:sz w:val="24"/>
          <w:szCs w:val="24"/>
        </w:rPr>
        <w:t>really</w:t>
      </w:r>
      <w:r>
        <w:rPr>
          <w:spacing w:val="48"/>
          <w:sz w:val="24"/>
          <w:szCs w:val="24"/>
        </w:rPr>
        <w:t xml:space="preserve"> </w:t>
      </w:r>
      <w:r>
        <w:rPr>
          <w:sz w:val="24"/>
          <w:szCs w:val="24"/>
        </w:rPr>
        <w:t>a</w:t>
      </w:r>
      <w:r>
        <w:rPr>
          <w:spacing w:val="41"/>
          <w:sz w:val="24"/>
          <w:szCs w:val="24"/>
        </w:rPr>
        <w:t xml:space="preserve"> </w:t>
      </w:r>
      <w:r>
        <w:rPr>
          <w:sz w:val="24"/>
          <w:szCs w:val="24"/>
        </w:rPr>
        <w:t>g</w:t>
      </w:r>
      <w:r>
        <w:rPr>
          <w:spacing w:val="7"/>
          <w:sz w:val="24"/>
          <w:szCs w:val="24"/>
        </w:rPr>
        <w:t>oo</w:t>
      </w:r>
      <w:r>
        <w:rPr>
          <w:sz w:val="24"/>
          <w:szCs w:val="24"/>
        </w:rPr>
        <w:t xml:space="preserve">d </w:t>
      </w:r>
      <w:r>
        <w:rPr>
          <w:spacing w:val="-6"/>
          <w:sz w:val="24"/>
          <w:szCs w:val="24"/>
        </w:rPr>
        <w:t>wa</w:t>
      </w:r>
      <w:r>
        <w:rPr>
          <w:sz w:val="24"/>
          <w:szCs w:val="24"/>
        </w:rPr>
        <w:t>y</w:t>
      </w:r>
      <w:r>
        <w:rPr>
          <w:spacing w:val="29"/>
          <w:sz w:val="24"/>
          <w:szCs w:val="24"/>
        </w:rPr>
        <w:t xml:space="preserve"> </w:t>
      </w:r>
      <w:r>
        <w:rPr>
          <w:sz w:val="24"/>
          <w:szCs w:val="24"/>
        </w:rPr>
        <w:t>to</w:t>
      </w:r>
      <w:r>
        <w:rPr>
          <w:spacing w:val="43"/>
          <w:sz w:val="24"/>
          <w:szCs w:val="24"/>
        </w:rPr>
        <w:t xml:space="preserve"> </w:t>
      </w:r>
      <w:r>
        <w:rPr>
          <w:sz w:val="24"/>
          <w:szCs w:val="24"/>
        </w:rPr>
        <w:t>m</w:t>
      </w:r>
      <w:r>
        <w:rPr>
          <w:spacing w:val="7"/>
          <w:sz w:val="24"/>
          <w:szCs w:val="24"/>
        </w:rPr>
        <w:t>o</w:t>
      </w:r>
      <w:r>
        <w:rPr>
          <w:sz w:val="24"/>
          <w:szCs w:val="24"/>
        </w:rPr>
        <w:t>del</w:t>
      </w:r>
      <w:r>
        <w:rPr>
          <w:spacing w:val="29"/>
          <w:sz w:val="24"/>
          <w:szCs w:val="24"/>
        </w:rPr>
        <w:t xml:space="preserve"> </w:t>
      </w:r>
      <w:commentRangeStart w:id="27"/>
      <w:r>
        <w:rPr>
          <w:sz w:val="24"/>
          <w:szCs w:val="24"/>
        </w:rPr>
        <w:t>this</w:t>
      </w:r>
      <w:r>
        <w:rPr>
          <w:spacing w:val="54"/>
          <w:sz w:val="24"/>
          <w:szCs w:val="24"/>
        </w:rPr>
        <w:t xml:space="preserve"> </w:t>
      </w:r>
      <w:commentRangeEnd w:id="27"/>
      <w:r w:rsidR="003F09DA">
        <w:rPr>
          <w:rStyle w:val="CommentReference"/>
        </w:rPr>
        <w:commentReference w:id="27"/>
      </w:r>
      <w:commentRangeStart w:id="28"/>
      <w:r>
        <w:rPr>
          <w:sz w:val="24"/>
          <w:szCs w:val="24"/>
        </w:rPr>
        <w:t>as</w:t>
      </w:r>
      <w:r>
        <w:rPr>
          <w:spacing w:val="30"/>
          <w:sz w:val="24"/>
          <w:szCs w:val="24"/>
        </w:rPr>
        <w:t xml:space="preserve"> </w:t>
      </w:r>
      <w:r>
        <w:rPr>
          <w:sz w:val="24"/>
          <w:szCs w:val="24"/>
        </w:rPr>
        <w:t>a</w:t>
      </w:r>
      <w:r>
        <w:rPr>
          <w:spacing w:val="32"/>
          <w:sz w:val="24"/>
          <w:szCs w:val="24"/>
        </w:rPr>
        <w:t xml:space="preserve"> </w:t>
      </w:r>
      <w:r>
        <w:rPr>
          <w:w w:val="107"/>
          <w:sz w:val="24"/>
          <w:szCs w:val="24"/>
        </w:rPr>
        <w:t>mathematical</w:t>
      </w:r>
      <w:r>
        <w:rPr>
          <w:spacing w:val="20"/>
          <w:w w:val="107"/>
          <w:sz w:val="24"/>
          <w:szCs w:val="24"/>
        </w:rPr>
        <w:t xml:space="preserve"> </w:t>
      </w:r>
      <w:r>
        <w:rPr>
          <w:sz w:val="24"/>
          <w:szCs w:val="24"/>
        </w:rPr>
        <w:t>function</w:t>
      </w:r>
      <w:r>
        <w:rPr>
          <w:spacing w:val="56"/>
          <w:sz w:val="24"/>
          <w:szCs w:val="24"/>
        </w:rPr>
        <w:t xml:space="preserve"> </w:t>
      </w:r>
      <w:commentRangeEnd w:id="28"/>
      <w:r w:rsidR="003F09DA">
        <w:rPr>
          <w:rStyle w:val="CommentReference"/>
        </w:rPr>
        <w:commentReference w:id="28"/>
      </w:r>
      <w:r>
        <w:rPr>
          <w:sz w:val="24"/>
          <w:szCs w:val="24"/>
        </w:rPr>
        <w:t>in</w:t>
      </w:r>
      <w:r>
        <w:rPr>
          <w:spacing w:val="30"/>
          <w:sz w:val="24"/>
          <w:szCs w:val="24"/>
        </w:rPr>
        <w:t xml:space="preserve"> </w:t>
      </w:r>
      <w:r>
        <w:rPr>
          <w:sz w:val="24"/>
          <w:szCs w:val="24"/>
        </w:rPr>
        <w:t>a</w:t>
      </w:r>
      <w:r>
        <w:rPr>
          <w:spacing w:val="32"/>
          <w:sz w:val="24"/>
          <w:szCs w:val="24"/>
        </w:rPr>
        <w:t xml:space="preserve"> </w:t>
      </w:r>
      <w:r>
        <w:rPr>
          <w:sz w:val="24"/>
          <w:szCs w:val="24"/>
        </w:rPr>
        <w:t>general</w:t>
      </w:r>
      <w:r>
        <w:rPr>
          <w:spacing w:val="44"/>
          <w:sz w:val="24"/>
          <w:szCs w:val="24"/>
        </w:rPr>
        <w:t xml:space="preserve"> </w:t>
      </w:r>
      <w:r>
        <w:rPr>
          <w:sz w:val="24"/>
          <w:szCs w:val="24"/>
        </w:rPr>
        <w:t>case,</w:t>
      </w:r>
      <w:r>
        <w:rPr>
          <w:spacing w:val="33"/>
          <w:sz w:val="24"/>
          <w:szCs w:val="24"/>
        </w:rPr>
        <w:t xml:space="preserve"> </w:t>
      </w:r>
      <w:r>
        <w:rPr>
          <w:sz w:val="24"/>
          <w:szCs w:val="24"/>
        </w:rPr>
        <w:t>and</w:t>
      </w:r>
      <w:r>
        <w:rPr>
          <w:spacing w:val="51"/>
          <w:sz w:val="24"/>
          <w:szCs w:val="24"/>
        </w:rPr>
        <w:t xml:space="preserve"> </w:t>
      </w:r>
      <w:r>
        <w:rPr>
          <w:sz w:val="24"/>
          <w:szCs w:val="24"/>
        </w:rPr>
        <w:t>in</w:t>
      </w:r>
      <w:r>
        <w:rPr>
          <w:spacing w:val="30"/>
          <w:sz w:val="24"/>
          <w:szCs w:val="24"/>
        </w:rPr>
        <w:t xml:space="preserve"> </w:t>
      </w:r>
      <w:r>
        <w:rPr>
          <w:w w:val="109"/>
          <w:sz w:val="24"/>
          <w:szCs w:val="24"/>
        </w:rPr>
        <w:t>a</w:t>
      </w:r>
      <w:r>
        <w:rPr>
          <w:spacing w:val="-6"/>
          <w:w w:val="109"/>
          <w:sz w:val="24"/>
          <w:szCs w:val="24"/>
        </w:rPr>
        <w:t>n</w:t>
      </w:r>
      <w:r>
        <w:rPr>
          <w:w w:val="102"/>
          <w:sz w:val="24"/>
          <w:szCs w:val="24"/>
        </w:rPr>
        <w:t xml:space="preserve">y </w:t>
      </w:r>
      <w:r>
        <w:rPr>
          <w:sz w:val="24"/>
          <w:szCs w:val="24"/>
        </w:rPr>
        <w:t>e</w:t>
      </w:r>
      <w:r>
        <w:rPr>
          <w:spacing w:val="-6"/>
          <w:sz w:val="24"/>
          <w:szCs w:val="24"/>
        </w:rPr>
        <w:t>v</w:t>
      </w:r>
      <w:r>
        <w:rPr>
          <w:w w:val="103"/>
          <w:sz w:val="24"/>
          <w:szCs w:val="24"/>
        </w:rPr>
        <w:t>e</w:t>
      </w:r>
      <w:r>
        <w:rPr>
          <w:spacing w:val="-6"/>
          <w:w w:val="103"/>
          <w:sz w:val="24"/>
          <w:szCs w:val="24"/>
        </w:rPr>
        <w:t>n</w:t>
      </w:r>
      <w:r>
        <w:rPr>
          <w:w w:val="136"/>
          <w:sz w:val="24"/>
          <w:szCs w:val="24"/>
        </w:rPr>
        <w:t>t</w:t>
      </w:r>
      <w:r>
        <w:rPr>
          <w:spacing w:val="8"/>
          <w:sz w:val="24"/>
          <w:szCs w:val="24"/>
        </w:rPr>
        <w:t xml:space="preserve"> </w:t>
      </w:r>
      <w:r>
        <w:rPr>
          <w:sz w:val="24"/>
          <w:szCs w:val="24"/>
        </w:rPr>
        <w:t>it</w:t>
      </w:r>
      <w:r>
        <w:rPr>
          <w:spacing w:val="32"/>
          <w:sz w:val="24"/>
          <w:szCs w:val="24"/>
        </w:rPr>
        <w:t xml:space="preserve"> </w:t>
      </w:r>
      <w:r>
        <w:rPr>
          <w:sz w:val="24"/>
          <w:szCs w:val="24"/>
        </w:rPr>
        <w:t>is</w:t>
      </w:r>
      <w:r>
        <w:rPr>
          <w:spacing w:val="5"/>
          <w:sz w:val="24"/>
          <w:szCs w:val="24"/>
        </w:rPr>
        <w:t xml:space="preserve"> </w:t>
      </w:r>
      <w:r>
        <w:rPr>
          <w:sz w:val="24"/>
          <w:szCs w:val="24"/>
        </w:rPr>
        <w:t>the</w:t>
      </w:r>
      <w:r>
        <w:rPr>
          <w:spacing w:val="38"/>
          <w:sz w:val="24"/>
          <w:szCs w:val="24"/>
        </w:rPr>
        <w:t xml:space="preserve"> </w:t>
      </w:r>
      <w:r>
        <w:rPr>
          <w:sz w:val="24"/>
          <w:szCs w:val="24"/>
        </w:rPr>
        <w:t>unkn</w:t>
      </w:r>
      <w:r>
        <w:rPr>
          <w:spacing w:val="-6"/>
          <w:sz w:val="24"/>
          <w:szCs w:val="24"/>
        </w:rPr>
        <w:t>o</w:t>
      </w:r>
      <w:r>
        <w:rPr>
          <w:sz w:val="24"/>
          <w:szCs w:val="24"/>
        </w:rPr>
        <w:t>wn</w:t>
      </w:r>
      <w:r>
        <w:rPr>
          <w:spacing w:val="35"/>
          <w:sz w:val="24"/>
          <w:szCs w:val="24"/>
        </w:rPr>
        <w:t xml:space="preserve"> </w:t>
      </w:r>
      <w:r>
        <w:rPr>
          <w:w w:val="110"/>
          <w:sz w:val="24"/>
          <w:szCs w:val="24"/>
        </w:rPr>
        <w:t>qua</w:t>
      </w:r>
      <w:r>
        <w:rPr>
          <w:spacing w:val="-7"/>
          <w:w w:val="110"/>
          <w:sz w:val="24"/>
          <w:szCs w:val="24"/>
        </w:rPr>
        <w:t>n</w:t>
      </w:r>
      <w:r>
        <w:rPr>
          <w:w w:val="110"/>
          <w:sz w:val="24"/>
          <w:szCs w:val="24"/>
        </w:rPr>
        <w:t>ti</w:t>
      </w:r>
      <w:r>
        <w:rPr>
          <w:spacing w:val="-7"/>
          <w:w w:val="110"/>
          <w:sz w:val="24"/>
          <w:szCs w:val="24"/>
        </w:rPr>
        <w:t>t</w:t>
      </w:r>
      <w:r>
        <w:rPr>
          <w:w w:val="110"/>
          <w:sz w:val="24"/>
          <w:szCs w:val="24"/>
        </w:rPr>
        <w:t>y</w:t>
      </w:r>
      <w:r>
        <w:rPr>
          <w:spacing w:val="6"/>
          <w:w w:val="110"/>
          <w:sz w:val="24"/>
          <w:szCs w:val="24"/>
        </w:rPr>
        <w:t xml:space="preserve"> </w:t>
      </w:r>
      <w:r>
        <w:rPr>
          <w:sz w:val="24"/>
          <w:szCs w:val="24"/>
        </w:rPr>
        <w:t>in</w:t>
      </w:r>
      <w:r>
        <w:rPr>
          <w:spacing w:val="15"/>
          <w:sz w:val="24"/>
          <w:szCs w:val="24"/>
        </w:rPr>
        <w:t xml:space="preserve"> </w:t>
      </w:r>
      <w:r>
        <w:rPr>
          <w:sz w:val="24"/>
          <w:szCs w:val="24"/>
        </w:rPr>
        <w:t>the</w:t>
      </w:r>
      <w:r>
        <w:rPr>
          <w:spacing w:val="38"/>
          <w:sz w:val="24"/>
          <w:szCs w:val="24"/>
        </w:rPr>
        <w:t xml:space="preserve"> </w:t>
      </w:r>
      <w:r>
        <w:rPr>
          <w:sz w:val="24"/>
          <w:szCs w:val="24"/>
        </w:rPr>
        <w:t>system. The</w:t>
      </w:r>
      <w:r>
        <w:rPr>
          <w:spacing w:val="38"/>
          <w:sz w:val="24"/>
          <w:szCs w:val="24"/>
        </w:rPr>
        <w:t xml:space="preserve"> </w:t>
      </w:r>
      <w:r>
        <w:rPr>
          <w:sz w:val="24"/>
          <w:szCs w:val="24"/>
        </w:rPr>
        <w:t>function</w:t>
      </w:r>
      <w:r>
        <w:rPr>
          <w:spacing w:val="41"/>
          <w:sz w:val="24"/>
          <w:szCs w:val="24"/>
        </w:rPr>
        <w:t xml:space="preserve"> </w:t>
      </w:r>
      <w:r>
        <w:rPr>
          <w:w w:val="109"/>
          <w:sz w:val="24"/>
          <w:szCs w:val="24"/>
        </w:rPr>
        <w:t>m</w:t>
      </w:r>
      <w:r>
        <w:rPr>
          <w:w w:val="81"/>
          <w:sz w:val="24"/>
          <w:szCs w:val="24"/>
        </w:rPr>
        <w:t>[</w:t>
      </w:r>
      <w:r>
        <w:rPr>
          <w:w w:val="109"/>
          <w:sz w:val="24"/>
          <w:szCs w:val="24"/>
        </w:rPr>
        <w:t>x,</w:t>
      </w:r>
      <w:r>
        <w:rPr>
          <w:spacing w:val="-20"/>
          <w:sz w:val="24"/>
          <w:szCs w:val="24"/>
        </w:rPr>
        <w:t xml:space="preserve"> </w:t>
      </w:r>
      <w:r>
        <w:rPr>
          <w:spacing w:val="9"/>
          <w:sz w:val="24"/>
          <w:szCs w:val="24"/>
        </w:rPr>
        <w:t>y</w:t>
      </w:r>
      <w:r>
        <w:rPr>
          <w:sz w:val="24"/>
          <w:szCs w:val="24"/>
        </w:rPr>
        <w:t>,</w:t>
      </w:r>
      <w:r>
        <w:rPr>
          <w:spacing w:val="-22"/>
          <w:sz w:val="24"/>
          <w:szCs w:val="24"/>
        </w:rPr>
        <w:t xml:space="preserve"> </w:t>
      </w:r>
      <w:proofErr w:type="gramStart"/>
      <w:r>
        <w:rPr>
          <w:w w:val="126"/>
          <w:sz w:val="24"/>
          <w:szCs w:val="24"/>
        </w:rPr>
        <w:t>t</w:t>
      </w:r>
      <w:proofErr w:type="gramEnd"/>
      <w:r>
        <w:rPr>
          <w:w w:val="81"/>
          <w:sz w:val="24"/>
          <w:szCs w:val="24"/>
        </w:rPr>
        <w:t>]</w:t>
      </w:r>
      <w:r>
        <w:rPr>
          <w:spacing w:val="8"/>
          <w:sz w:val="24"/>
          <w:szCs w:val="24"/>
        </w:rPr>
        <w:t xml:space="preserve"> </w:t>
      </w:r>
      <w:r>
        <w:rPr>
          <w:sz w:val="24"/>
          <w:szCs w:val="24"/>
        </w:rPr>
        <w:t>is</w:t>
      </w:r>
      <w:r>
        <w:rPr>
          <w:spacing w:val="5"/>
          <w:sz w:val="24"/>
          <w:szCs w:val="24"/>
        </w:rPr>
        <w:t xml:space="preserve"> </w:t>
      </w:r>
      <w:r>
        <w:rPr>
          <w:w w:val="110"/>
          <w:sz w:val="24"/>
          <w:szCs w:val="24"/>
        </w:rPr>
        <w:t xml:space="preserve">the </w:t>
      </w:r>
      <w:r>
        <w:rPr>
          <w:w w:val="107"/>
          <w:sz w:val="24"/>
          <w:szCs w:val="24"/>
        </w:rPr>
        <w:t>transformation</w:t>
      </w:r>
      <w:r>
        <w:rPr>
          <w:spacing w:val="27"/>
          <w:w w:val="107"/>
          <w:sz w:val="24"/>
          <w:szCs w:val="24"/>
        </w:rPr>
        <w:t xml:space="preserve"> </w:t>
      </w:r>
      <w:r>
        <w:rPr>
          <w:sz w:val="24"/>
          <w:szCs w:val="24"/>
        </w:rPr>
        <w:t>applied</w:t>
      </w:r>
      <w:r>
        <w:rPr>
          <w:spacing w:val="58"/>
          <w:sz w:val="24"/>
          <w:szCs w:val="24"/>
        </w:rPr>
        <w:t xml:space="preserve"> </w:t>
      </w:r>
      <w:r>
        <w:rPr>
          <w:spacing w:val="-6"/>
          <w:sz w:val="24"/>
          <w:szCs w:val="24"/>
        </w:rPr>
        <w:t>b</w:t>
      </w:r>
      <w:r>
        <w:rPr>
          <w:sz w:val="24"/>
          <w:szCs w:val="24"/>
        </w:rPr>
        <w:t>y</w:t>
      </w:r>
      <w:r>
        <w:rPr>
          <w:spacing w:val="41"/>
          <w:sz w:val="24"/>
          <w:szCs w:val="24"/>
        </w:rPr>
        <w:t xml:space="preserve"> </w:t>
      </w:r>
      <w:r>
        <w:rPr>
          <w:sz w:val="24"/>
          <w:szCs w:val="24"/>
        </w:rPr>
        <w:t>the</w:t>
      </w:r>
      <w:r>
        <w:rPr>
          <w:spacing w:val="58"/>
          <w:sz w:val="24"/>
          <w:szCs w:val="24"/>
        </w:rPr>
        <w:t xml:space="preserve"> </w:t>
      </w:r>
      <w:r>
        <w:rPr>
          <w:sz w:val="24"/>
          <w:szCs w:val="24"/>
        </w:rPr>
        <w:t>SPIFI grating, and</w:t>
      </w:r>
      <w:r>
        <w:rPr>
          <w:spacing w:val="57"/>
          <w:sz w:val="24"/>
          <w:szCs w:val="24"/>
        </w:rPr>
        <w:t xml:space="preserve"> </w:t>
      </w:r>
      <w:r>
        <w:rPr>
          <w:sz w:val="24"/>
          <w:szCs w:val="24"/>
        </w:rPr>
        <w:t>its</w:t>
      </w:r>
      <w:r>
        <w:rPr>
          <w:spacing w:val="49"/>
          <w:sz w:val="24"/>
          <w:szCs w:val="24"/>
        </w:rPr>
        <w:t xml:space="preserve"> </w:t>
      </w:r>
      <w:r>
        <w:rPr>
          <w:sz w:val="24"/>
          <w:szCs w:val="24"/>
        </w:rPr>
        <w:t>form</w:t>
      </w:r>
      <w:del w:id="29" w:author="Matt Young" w:date="2016-10-29T16:17:00Z">
        <w:r w:rsidDel="003F09DA">
          <w:rPr>
            <w:spacing w:val="34"/>
            <w:sz w:val="24"/>
            <w:szCs w:val="24"/>
          </w:rPr>
          <w:delText xml:space="preserve"> </w:delText>
        </w:r>
        <w:r w:rsidDel="003F09DA">
          <w:rPr>
            <w:sz w:val="24"/>
            <w:szCs w:val="24"/>
          </w:rPr>
          <w:delText>is</w:delText>
        </w:r>
        <w:r w:rsidDel="003F09DA">
          <w:rPr>
            <w:spacing w:val="26"/>
            <w:sz w:val="24"/>
            <w:szCs w:val="24"/>
          </w:rPr>
          <w:delText xml:space="preserve"> </w:delText>
        </w:r>
        <w:r w:rsidDel="003F09DA">
          <w:rPr>
            <w:w w:val="105"/>
            <w:sz w:val="24"/>
            <w:szCs w:val="24"/>
          </w:rPr>
          <w:delText>de</w:delText>
        </w:r>
        <w:r w:rsidDel="003F09DA">
          <w:rPr>
            <w:spacing w:val="7"/>
            <w:w w:val="105"/>
            <w:sz w:val="24"/>
            <w:szCs w:val="24"/>
          </w:rPr>
          <w:delText>p</w:delText>
        </w:r>
        <w:r w:rsidDel="003F09DA">
          <w:rPr>
            <w:w w:val="103"/>
            <w:sz w:val="24"/>
            <w:szCs w:val="24"/>
          </w:rPr>
          <w:delText>ende</w:delText>
        </w:r>
        <w:r w:rsidDel="003F09DA">
          <w:rPr>
            <w:spacing w:val="-6"/>
            <w:w w:val="108"/>
            <w:sz w:val="24"/>
            <w:szCs w:val="24"/>
          </w:rPr>
          <w:delText>n</w:delText>
        </w:r>
        <w:r w:rsidDel="003F09DA">
          <w:rPr>
            <w:w w:val="136"/>
            <w:sz w:val="24"/>
            <w:szCs w:val="24"/>
          </w:rPr>
          <w:delText>t</w:delText>
        </w:r>
        <w:r w:rsidDel="003F09DA">
          <w:rPr>
            <w:spacing w:val="29"/>
            <w:sz w:val="24"/>
            <w:szCs w:val="24"/>
          </w:rPr>
          <w:delText xml:space="preserve"> </w:delText>
        </w:r>
      </w:del>
      <w:ins w:id="30" w:author="Matt Young" w:date="2016-10-29T16:17:00Z">
        <w:r w:rsidR="003F09DA">
          <w:rPr>
            <w:sz w:val="24"/>
            <w:szCs w:val="24"/>
          </w:rPr>
          <w:t xml:space="preserve"> depends </w:t>
        </w:r>
      </w:ins>
      <w:r>
        <w:rPr>
          <w:w w:val="102"/>
          <w:sz w:val="24"/>
          <w:szCs w:val="24"/>
        </w:rPr>
        <w:t xml:space="preserve">on </w:t>
      </w:r>
      <w:r>
        <w:rPr>
          <w:sz w:val="24"/>
          <w:szCs w:val="24"/>
        </w:rPr>
        <w:t>the</w:t>
      </w:r>
      <w:r>
        <w:rPr>
          <w:spacing w:val="58"/>
          <w:sz w:val="24"/>
          <w:szCs w:val="24"/>
        </w:rPr>
        <w:t xml:space="preserve"> </w:t>
      </w:r>
      <w:r>
        <w:rPr>
          <w:w w:val="112"/>
          <w:sz w:val="24"/>
          <w:szCs w:val="24"/>
        </w:rPr>
        <w:t>patt</w:t>
      </w:r>
      <w:r>
        <w:rPr>
          <w:spacing w:val="1"/>
          <w:w w:val="112"/>
          <w:sz w:val="24"/>
          <w:szCs w:val="24"/>
        </w:rPr>
        <w:t>e</w:t>
      </w:r>
      <w:r>
        <w:rPr>
          <w:w w:val="112"/>
          <w:sz w:val="24"/>
          <w:szCs w:val="24"/>
        </w:rPr>
        <w:t>rn</w:t>
      </w:r>
      <w:r>
        <w:rPr>
          <w:spacing w:val="27"/>
          <w:w w:val="112"/>
          <w:sz w:val="24"/>
          <w:szCs w:val="24"/>
        </w:rPr>
        <w:t xml:space="preserve"> </w:t>
      </w:r>
      <w:r>
        <w:rPr>
          <w:sz w:val="24"/>
          <w:szCs w:val="24"/>
        </w:rPr>
        <w:t>used. Examples of</w:t>
      </w:r>
      <w:r>
        <w:rPr>
          <w:spacing w:val="17"/>
          <w:sz w:val="24"/>
          <w:szCs w:val="24"/>
        </w:rPr>
        <w:t xml:space="preserve"> </w:t>
      </w:r>
      <w:r>
        <w:rPr>
          <w:spacing w:val="-6"/>
          <w:w w:val="136"/>
          <w:sz w:val="24"/>
          <w:szCs w:val="24"/>
        </w:rPr>
        <w:t>t</w:t>
      </w:r>
      <w:r>
        <w:rPr>
          <w:w w:val="103"/>
          <w:sz w:val="24"/>
          <w:szCs w:val="24"/>
        </w:rPr>
        <w:t>ypical</w:t>
      </w:r>
      <w:r>
        <w:rPr>
          <w:spacing w:val="30"/>
          <w:sz w:val="24"/>
          <w:szCs w:val="24"/>
        </w:rPr>
        <w:t xml:space="preserve"> </w:t>
      </w:r>
      <w:r>
        <w:rPr>
          <w:sz w:val="24"/>
          <w:szCs w:val="24"/>
        </w:rPr>
        <w:t>gratings are</w:t>
      </w:r>
      <w:r>
        <w:rPr>
          <w:spacing w:val="47"/>
          <w:sz w:val="24"/>
          <w:szCs w:val="24"/>
        </w:rPr>
        <w:t xml:space="preserve"> </w:t>
      </w:r>
      <w:r>
        <w:rPr>
          <w:sz w:val="24"/>
          <w:szCs w:val="24"/>
        </w:rPr>
        <w:t>sh</w:t>
      </w:r>
      <w:r>
        <w:rPr>
          <w:spacing w:val="-6"/>
          <w:sz w:val="24"/>
          <w:szCs w:val="24"/>
        </w:rPr>
        <w:t>o</w:t>
      </w:r>
      <w:r>
        <w:rPr>
          <w:sz w:val="24"/>
          <w:szCs w:val="24"/>
        </w:rPr>
        <w:t>wn</w:t>
      </w:r>
      <w:r>
        <w:rPr>
          <w:spacing w:val="35"/>
          <w:sz w:val="24"/>
          <w:szCs w:val="24"/>
        </w:rPr>
        <w:t xml:space="preserve"> </w:t>
      </w:r>
      <w:r>
        <w:rPr>
          <w:sz w:val="24"/>
          <w:szCs w:val="24"/>
        </w:rPr>
        <w:t>in</w:t>
      </w:r>
      <w:r>
        <w:rPr>
          <w:spacing w:val="36"/>
          <w:sz w:val="24"/>
          <w:szCs w:val="24"/>
        </w:rPr>
        <w:t xml:space="preserve"> </w:t>
      </w:r>
      <w:r>
        <w:rPr>
          <w:sz w:val="24"/>
          <w:szCs w:val="24"/>
        </w:rPr>
        <w:t>Figure</w:t>
      </w:r>
      <w:r>
        <w:rPr>
          <w:spacing w:val="59"/>
          <w:sz w:val="24"/>
          <w:szCs w:val="24"/>
        </w:rPr>
        <w:t xml:space="preserve"> </w:t>
      </w:r>
      <w:r>
        <w:rPr>
          <w:sz w:val="24"/>
          <w:szCs w:val="24"/>
        </w:rPr>
        <w:t xml:space="preserve">4. </w:t>
      </w:r>
      <w:r>
        <w:rPr>
          <w:spacing w:val="-20"/>
          <w:w w:val="114"/>
          <w:sz w:val="24"/>
          <w:szCs w:val="24"/>
        </w:rPr>
        <w:t>F</w:t>
      </w:r>
      <w:r>
        <w:rPr>
          <w:w w:val="103"/>
          <w:sz w:val="24"/>
          <w:szCs w:val="24"/>
        </w:rPr>
        <w:t xml:space="preserve">or </w:t>
      </w:r>
      <w:r>
        <w:rPr>
          <w:sz w:val="24"/>
          <w:szCs w:val="24"/>
        </w:rPr>
        <w:t>the</w:t>
      </w:r>
      <w:r>
        <w:rPr>
          <w:spacing w:val="50"/>
          <w:sz w:val="24"/>
          <w:szCs w:val="24"/>
        </w:rPr>
        <w:t xml:space="preserve"> </w:t>
      </w:r>
      <w:r>
        <w:rPr>
          <w:sz w:val="24"/>
          <w:szCs w:val="24"/>
        </w:rPr>
        <w:t>common</w:t>
      </w:r>
      <w:r>
        <w:rPr>
          <w:spacing w:val="39"/>
          <w:sz w:val="24"/>
          <w:szCs w:val="24"/>
        </w:rPr>
        <w:t xml:space="preserve"> </w:t>
      </w:r>
      <w:r>
        <w:rPr>
          <w:sz w:val="24"/>
          <w:szCs w:val="24"/>
        </w:rPr>
        <w:t>circular</w:t>
      </w:r>
      <w:r>
        <w:rPr>
          <w:spacing w:val="51"/>
          <w:sz w:val="24"/>
          <w:szCs w:val="24"/>
        </w:rPr>
        <w:t xml:space="preserve"> </w:t>
      </w:r>
      <w:r>
        <w:rPr>
          <w:sz w:val="24"/>
          <w:szCs w:val="24"/>
        </w:rPr>
        <w:t>grating -</w:t>
      </w:r>
      <w:r>
        <w:rPr>
          <w:spacing w:val="19"/>
          <w:sz w:val="24"/>
          <w:szCs w:val="24"/>
        </w:rPr>
        <w:t xml:space="preserve"> </w:t>
      </w:r>
      <w:r>
        <w:rPr>
          <w:sz w:val="24"/>
          <w:szCs w:val="24"/>
        </w:rPr>
        <w:t>similar</w:t>
      </w:r>
      <w:r>
        <w:rPr>
          <w:spacing w:val="42"/>
          <w:sz w:val="24"/>
          <w:szCs w:val="24"/>
        </w:rPr>
        <w:t xml:space="preserve"> </w:t>
      </w:r>
      <w:r>
        <w:rPr>
          <w:sz w:val="24"/>
          <w:szCs w:val="24"/>
        </w:rPr>
        <w:t>to</w:t>
      </w:r>
      <w:r>
        <w:rPr>
          <w:spacing w:val="42"/>
          <w:sz w:val="24"/>
          <w:szCs w:val="24"/>
        </w:rPr>
        <w:t xml:space="preserve"> </w:t>
      </w:r>
      <w:r>
        <w:rPr>
          <w:sz w:val="24"/>
          <w:szCs w:val="24"/>
        </w:rPr>
        <w:t>the</w:t>
      </w:r>
      <w:r>
        <w:rPr>
          <w:spacing w:val="50"/>
          <w:sz w:val="24"/>
          <w:szCs w:val="24"/>
        </w:rPr>
        <w:t xml:space="preserve"> </w:t>
      </w:r>
      <w:r>
        <w:rPr>
          <w:sz w:val="24"/>
          <w:szCs w:val="24"/>
        </w:rPr>
        <w:t>one</w:t>
      </w:r>
      <w:r>
        <w:rPr>
          <w:spacing w:val="24"/>
          <w:sz w:val="24"/>
          <w:szCs w:val="24"/>
        </w:rPr>
        <w:t xml:space="preserve"> </w:t>
      </w:r>
      <w:r>
        <w:rPr>
          <w:sz w:val="24"/>
          <w:szCs w:val="24"/>
        </w:rPr>
        <w:t>in</w:t>
      </w:r>
      <w:r>
        <w:rPr>
          <w:spacing w:val="29"/>
          <w:sz w:val="24"/>
          <w:szCs w:val="24"/>
        </w:rPr>
        <w:t xml:space="preserve"> </w:t>
      </w:r>
      <w:r>
        <w:rPr>
          <w:sz w:val="24"/>
          <w:szCs w:val="24"/>
        </w:rPr>
        <w:t>the</w:t>
      </w:r>
      <w:r>
        <w:rPr>
          <w:spacing w:val="50"/>
          <w:sz w:val="24"/>
          <w:szCs w:val="24"/>
        </w:rPr>
        <w:t xml:space="preserve"> </w:t>
      </w:r>
      <w:del w:id="31" w:author="Matt Young" w:date="2016-10-29T16:17:00Z">
        <w:r w:rsidDel="003F09DA">
          <w:rPr>
            <w:sz w:val="24"/>
            <w:szCs w:val="24"/>
          </w:rPr>
          <w:delText>figure</w:delText>
        </w:r>
        <w:r w:rsidDel="003F09DA">
          <w:rPr>
            <w:spacing w:val="16"/>
            <w:sz w:val="24"/>
            <w:szCs w:val="24"/>
          </w:rPr>
          <w:delText xml:space="preserve"> </w:delText>
        </w:r>
      </w:del>
      <w:ins w:id="32" w:author="Matt Young" w:date="2016-10-29T16:17:00Z">
        <w:r w:rsidR="003F09DA">
          <w:rPr>
            <w:sz w:val="24"/>
            <w:szCs w:val="24"/>
          </w:rPr>
          <w:t>Figure 4</w:t>
        </w:r>
      </w:ins>
      <w:r>
        <w:rPr>
          <w:sz w:val="24"/>
          <w:szCs w:val="24"/>
        </w:rPr>
        <w:t>-,</w:t>
      </w:r>
      <w:r>
        <w:rPr>
          <w:spacing w:val="25"/>
          <w:sz w:val="24"/>
          <w:szCs w:val="24"/>
        </w:rPr>
        <w:t xml:space="preserve"> </w:t>
      </w:r>
      <w:r>
        <w:rPr>
          <w:sz w:val="24"/>
          <w:szCs w:val="24"/>
        </w:rPr>
        <w:t>the</w:t>
      </w:r>
      <w:r>
        <w:rPr>
          <w:spacing w:val="51"/>
          <w:sz w:val="24"/>
          <w:szCs w:val="24"/>
        </w:rPr>
        <w:t xml:space="preserve"> </w:t>
      </w:r>
      <w:r>
        <w:rPr>
          <w:sz w:val="24"/>
          <w:szCs w:val="24"/>
        </w:rPr>
        <w:t>form</w:t>
      </w:r>
      <w:r>
        <w:rPr>
          <w:spacing w:val="26"/>
          <w:sz w:val="24"/>
          <w:szCs w:val="24"/>
        </w:rPr>
        <w:t xml:space="preserve"> </w:t>
      </w:r>
      <w:r>
        <w:rPr>
          <w:sz w:val="24"/>
          <w:szCs w:val="24"/>
        </w:rPr>
        <w:t>of the</w:t>
      </w:r>
      <w:r>
        <w:rPr>
          <w:spacing w:val="47"/>
          <w:sz w:val="24"/>
          <w:szCs w:val="24"/>
        </w:rPr>
        <w:t xml:space="preserve"> </w:t>
      </w:r>
      <w:r>
        <w:rPr>
          <w:w w:val="113"/>
          <w:sz w:val="24"/>
          <w:szCs w:val="24"/>
        </w:rPr>
        <w:t>pattern</w:t>
      </w:r>
      <w:r>
        <w:rPr>
          <w:spacing w:val="11"/>
          <w:w w:val="113"/>
          <w:sz w:val="24"/>
          <w:szCs w:val="24"/>
        </w:rPr>
        <w:t xml:space="preserve"> </w:t>
      </w:r>
      <w:r>
        <w:rPr>
          <w:sz w:val="24"/>
          <w:szCs w:val="24"/>
        </w:rPr>
        <w:t>in</w:t>
      </w:r>
      <w:r>
        <w:rPr>
          <w:spacing w:val="25"/>
          <w:sz w:val="24"/>
          <w:szCs w:val="24"/>
        </w:rPr>
        <w:t xml:space="preserve"> </w:t>
      </w:r>
      <w:r>
        <w:rPr>
          <w:spacing w:val="7"/>
          <w:sz w:val="24"/>
          <w:szCs w:val="24"/>
        </w:rPr>
        <w:t>p</w:t>
      </w:r>
      <w:r>
        <w:rPr>
          <w:sz w:val="24"/>
          <w:szCs w:val="24"/>
        </w:rPr>
        <w:t>olar</w:t>
      </w:r>
      <w:r>
        <w:rPr>
          <w:spacing w:val="43"/>
          <w:sz w:val="24"/>
          <w:szCs w:val="24"/>
        </w:rPr>
        <w:t xml:space="preserve"> </w:t>
      </w:r>
      <w:r>
        <w:rPr>
          <w:sz w:val="24"/>
          <w:szCs w:val="24"/>
        </w:rPr>
        <w:t>c</w:t>
      </w:r>
      <w:r>
        <w:rPr>
          <w:spacing w:val="7"/>
          <w:sz w:val="24"/>
          <w:szCs w:val="24"/>
        </w:rPr>
        <w:t>o</w:t>
      </w:r>
      <w:r>
        <w:rPr>
          <w:sz w:val="24"/>
          <w:szCs w:val="24"/>
        </w:rPr>
        <w:t>ordinates is</w:t>
      </w:r>
    </w:p>
    <w:p w:rsidR="00703A58" w:rsidRDefault="00703A58" w:rsidP="007D342C">
      <w:pPr>
        <w:spacing w:before="5" w:line="140" w:lineRule="exact"/>
        <w:rPr>
          <w:sz w:val="15"/>
          <w:szCs w:val="15"/>
        </w:rPr>
        <w:sectPr w:rsidR="00703A58">
          <w:type w:val="continuous"/>
          <w:pgSz w:w="12240" w:h="15840"/>
          <w:pgMar w:top="1480" w:right="1720" w:bottom="280" w:left="1720" w:header="720" w:footer="720" w:gutter="0"/>
          <w:cols w:space="720"/>
        </w:sectPr>
      </w:pPr>
    </w:p>
    <w:p w:rsidR="00703A58" w:rsidRDefault="00703A58" w:rsidP="007D342C">
      <w:pPr>
        <w:spacing w:before="7" w:line="160" w:lineRule="exact"/>
        <w:rPr>
          <w:sz w:val="17"/>
          <w:szCs w:val="17"/>
        </w:rPr>
      </w:pPr>
    </w:p>
    <w:p w:rsidR="00703A58" w:rsidRDefault="007D342C" w:rsidP="007D342C">
      <w:pPr>
        <w:ind w:left="2542" w:right="-56"/>
        <w:rPr>
          <w:sz w:val="24"/>
          <w:szCs w:val="24"/>
        </w:rPr>
      </w:pPr>
      <w:proofErr w:type="gramStart"/>
      <w:r>
        <w:rPr>
          <w:w w:val="110"/>
          <w:sz w:val="24"/>
          <w:szCs w:val="24"/>
        </w:rPr>
        <w:t>pattern</w:t>
      </w:r>
      <w:r>
        <w:rPr>
          <w:spacing w:val="1"/>
          <w:w w:val="110"/>
          <w:sz w:val="24"/>
          <w:szCs w:val="24"/>
        </w:rPr>
        <w:t>[</w:t>
      </w:r>
      <w:proofErr w:type="gramEnd"/>
      <w:r>
        <w:rPr>
          <w:spacing w:val="-7"/>
          <w:w w:val="110"/>
          <w:sz w:val="24"/>
          <w:szCs w:val="24"/>
        </w:rPr>
        <w:t>r</w:t>
      </w:r>
      <w:r>
        <w:rPr>
          <w:w w:val="110"/>
          <w:sz w:val="24"/>
          <w:szCs w:val="24"/>
        </w:rPr>
        <w:t>,</w:t>
      </w:r>
      <w:r>
        <w:rPr>
          <w:spacing w:val="-18"/>
          <w:w w:val="110"/>
          <w:sz w:val="24"/>
          <w:szCs w:val="24"/>
        </w:rPr>
        <w:t xml:space="preserve"> </w:t>
      </w:r>
      <w:r>
        <w:rPr>
          <w:w w:val="126"/>
          <w:sz w:val="24"/>
          <w:szCs w:val="24"/>
        </w:rPr>
        <w:t>t</w:t>
      </w:r>
      <w:r>
        <w:rPr>
          <w:w w:val="81"/>
          <w:sz w:val="24"/>
          <w:szCs w:val="24"/>
        </w:rPr>
        <w:t>]</w:t>
      </w:r>
      <w:r>
        <w:rPr>
          <w:spacing w:val="7"/>
          <w:sz w:val="24"/>
          <w:szCs w:val="24"/>
        </w:rPr>
        <w:t xml:space="preserve"> </w:t>
      </w:r>
      <w:r>
        <w:rPr>
          <w:w w:val="134"/>
          <w:sz w:val="24"/>
          <w:szCs w:val="24"/>
        </w:rPr>
        <w:t>=</w:t>
      </w:r>
    </w:p>
    <w:p w:rsidR="00703A58" w:rsidRDefault="007D342C" w:rsidP="007D342C">
      <w:pPr>
        <w:spacing w:before="15" w:line="240" w:lineRule="exact"/>
        <w:rPr>
          <w:sz w:val="24"/>
          <w:szCs w:val="24"/>
        </w:rPr>
      </w:pPr>
      <w:r>
        <w:br w:type="column"/>
      </w:r>
      <w:r>
        <w:rPr>
          <w:position w:val="-3"/>
          <w:sz w:val="24"/>
          <w:szCs w:val="24"/>
        </w:rPr>
        <w:lastRenderedPageBreak/>
        <w:t>1 1</w:t>
      </w:r>
    </w:p>
    <w:p w:rsidR="00703A58" w:rsidRDefault="007D342C" w:rsidP="007D342C">
      <w:pPr>
        <w:spacing w:line="340" w:lineRule="exact"/>
        <w:rPr>
          <w:sz w:val="24"/>
          <w:szCs w:val="24"/>
        </w:rPr>
        <w:sectPr w:rsidR="00703A58">
          <w:type w:val="continuous"/>
          <w:pgSz w:w="12240" w:h="15840"/>
          <w:pgMar w:top="1480" w:right="1720" w:bottom="280" w:left="1720" w:header="720" w:footer="720" w:gutter="0"/>
          <w:cols w:num="2" w:space="720" w:equalWidth="0">
            <w:col w:w="3964" w:space="90"/>
            <w:col w:w="4746"/>
          </w:cols>
        </w:sectPr>
      </w:pPr>
      <w:r>
        <w:pict>
          <v:group id="_x0000_s1044" style="position:absolute;margin-left:288.7pt;margin-top:4.25pt;width:5.85pt;height:0;z-index:-251661824;mso-position-horizontal-relative:page" coordorigin="5774,85" coordsize="117,0">
            <v:shape id="_x0000_s1045" style="position:absolute;left:5774;top:85;width:117;height:0" coordorigin="5774,85" coordsize="117,0" path="m5774,85r117,e" filled="f" strokeweight=".14042mm">
              <v:path arrowok="t"/>
            </v:shape>
            <w10:wrap anchorx="page"/>
          </v:group>
        </w:pict>
      </w:r>
      <w:r>
        <w:pict>
          <v:group id="_x0000_s1042" style="position:absolute;margin-left:311.35pt;margin-top:4.25pt;width:5.85pt;height:0;z-index:-251660800;mso-position-horizontal-relative:page" coordorigin="6227,85" coordsize="117,0">
            <v:shape id="_x0000_s1043" style="position:absolute;left:6227;top:85;width:117;height:0" coordorigin="6227,85" coordsize="117,0" path="m6227,85r117,e" filled="f" strokeweight=".14042mm">
              <v:path arrowok="t"/>
            </v:shape>
            <w10:wrap anchorx="page"/>
          </v:group>
        </w:pict>
      </w:r>
      <w:r>
        <w:rPr>
          <w:position w:val="-2"/>
          <w:sz w:val="24"/>
          <w:szCs w:val="24"/>
        </w:rPr>
        <w:t>2</w:t>
      </w:r>
      <w:r>
        <w:rPr>
          <w:spacing w:val="13"/>
          <w:position w:val="-2"/>
          <w:sz w:val="24"/>
          <w:szCs w:val="24"/>
        </w:rPr>
        <w:t xml:space="preserve"> </w:t>
      </w:r>
      <w:r>
        <w:rPr>
          <w:w w:val="134"/>
          <w:position w:val="14"/>
          <w:sz w:val="24"/>
          <w:szCs w:val="24"/>
        </w:rPr>
        <w:t>+</w:t>
      </w:r>
      <w:r>
        <w:rPr>
          <w:spacing w:val="-3"/>
          <w:w w:val="134"/>
          <w:position w:val="14"/>
          <w:sz w:val="24"/>
          <w:szCs w:val="24"/>
        </w:rPr>
        <w:t xml:space="preserve"> </w:t>
      </w:r>
      <w:r>
        <w:rPr>
          <w:position w:val="-2"/>
          <w:sz w:val="24"/>
          <w:szCs w:val="24"/>
        </w:rPr>
        <w:t xml:space="preserve">2 </w:t>
      </w:r>
      <w:r>
        <w:rPr>
          <w:w w:val="97"/>
          <w:position w:val="14"/>
          <w:sz w:val="24"/>
          <w:szCs w:val="24"/>
        </w:rPr>
        <w:t>cos</w:t>
      </w:r>
      <w:r>
        <w:rPr>
          <w:spacing w:val="-18"/>
          <w:w w:val="97"/>
          <w:position w:val="14"/>
          <w:sz w:val="24"/>
          <w:szCs w:val="24"/>
        </w:rPr>
        <w:t xml:space="preserve"> </w:t>
      </w:r>
      <w:r>
        <w:rPr>
          <w:w w:val="90"/>
          <w:position w:val="14"/>
          <w:sz w:val="24"/>
          <w:szCs w:val="24"/>
        </w:rPr>
        <w:t>[2</w:t>
      </w:r>
      <w:r>
        <w:rPr>
          <w:spacing w:val="9"/>
          <w:w w:val="109"/>
          <w:position w:val="14"/>
          <w:sz w:val="24"/>
          <w:szCs w:val="24"/>
        </w:rPr>
        <w:t>π</w:t>
      </w:r>
      <w:r>
        <w:rPr>
          <w:w w:val="144"/>
          <w:position w:val="14"/>
          <w:sz w:val="24"/>
          <w:szCs w:val="24"/>
        </w:rPr>
        <w:t>f</w:t>
      </w:r>
      <w:r>
        <w:rPr>
          <w:w w:val="120"/>
          <w:position w:val="10"/>
          <w:sz w:val="16"/>
          <w:szCs w:val="16"/>
        </w:rPr>
        <w:t>m</w:t>
      </w:r>
      <w:r>
        <w:rPr>
          <w:spacing w:val="-30"/>
          <w:position w:val="10"/>
          <w:sz w:val="16"/>
          <w:szCs w:val="16"/>
        </w:rPr>
        <w:t xml:space="preserve"> </w:t>
      </w:r>
      <w:r>
        <w:rPr>
          <w:w w:val="101"/>
          <w:position w:val="14"/>
          <w:sz w:val="24"/>
          <w:szCs w:val="24"/>
        </w:rPr>
        <w:t>k</w:t>
      </w:r>
      <w:r>
        <w:rPr>
          <w:w w:val="106"/>
          <w:position w:val="10"/>
          <w:sz w:val="16"/>
          <w:szCs w:val="16"/>
        </w:rPr>
        <w:t>p</w:t>
      </w:r>
      <w:r>
        <w:rPr>
          <w:spacing w:val="-30"/>
          <w:position w:val="10"/>
          <w:sz w:val="16"/>
          <w:szCs w:val="16"/>
        </w:rPr>
        <w:t xml:space="preserve"> </w:t>
      </w:r>
      <w:proofErr w:type="spellStart"/>
      <w:r>
        <w:rPr>
          <w:spacing w:val="7"/>
          <w:w w:val="131"/>
          <w:position w:val="14"/>
          <w:sz w:val="24"/>
          <w:szCs w:val="24"/>
        </w:rPr>
        <w:t>r</w:t>
      </w:r>
      <w:r>
        <w:rPr>
          <w:w w:val="126"/>
          <w:position w:val="14"/>
          <w:sz w:val="24"/>
          <w:szCs w:val="24"/>
        </w:rPr>
        <w:t>t</w:t>
      </w:r>
      <w:proofErr w:type="spellEnd"/>
      <w:proofErr w:type="gramStart"/>
      <w:r>
        <w:rPr>
          <w:w w:val="81"/>
          <w:position w:val="14"/>
          <w:sz w:val="24"/>
          <w:szCs w:val="24"/>
        </w:rPr>
        <w:t>]</w:t>
      </w:r>
      <w:r>
        <w:rPr>
          <w:spacing w:val="-20"/>
          <w:position w:val="14"/>
          <w:sz w:val="24"/>
          <w:szCs w:val="24"/>
        </w:rPr>
        <w:t xml:space="preserve"> </w:t>
      </w:r>
      <w:r>
        <w:rPr>
          <w:position w:val="14"/>
          <w:sz w:val="24"/>
          <w:szCs w:val="24"/>
        </w:rPr>
        <w:t>.</w:t>
      </w:r>
      <w:proofErr w:type="gramEnd"/>
      <w:r>
        <w:rPr>
          <w:position w:val="14"/>
          <w:sz w:val="24"/>
          <w:szCs w:val="24"/>
        </w:rPr>
        <w:t xml:space="preserve"> </w:t>
      </w:r>
      <w:r>
        <w:rPr>
          <w:w w:val="106"/>
          <w:position w:val="14"/>
          <w:sz w:val="24"/>
          <w:szCs w:val="24"/>
        </w:rPr>
        <w:t>(2)</w:t>
      </w:r>
    </w:p>
    <w:p w:rsidR="00703A58" w:rsidRDefault="00703A58" w:rsidP="007D342C">
      <w:pPr>
        <w:spacing w:before="1" w:line="140" w:lineRule="exact"/>
        <w:rPr>
          <w:sz w:val="15"/>
          <w:szCs w:val="15"/>
        </w:rPr>
      </w:pPr>
    </w:p>
    <w:p w:rsidR="00703A58" w:rsidRDefault="007D342C" w:rsidP="003F09DA">
      <w:pPr>
        <w:spacing w:line="247" w:lineRule="auto"/>
        <w:ind w:left="497" w:right="487"/>
        <w:rPr>
          <w:sz w:val="24"/>
          <w:szCs w:val="24"/>
        </w:rPr>
        <w:pPrChange w:id="33" w:author="Matt Young" w:date="2016-10-29T16:18:00Z">
          <w:pPr>
            <w:spacing w:line="247" w:lineRule="auto"/>
            <w:ind w:left="497" w:right="487" w:firstLine="351"/>
          </w:pPr>
        </w:pPrChange>
      </w:pPr>
      <w:r>
        <w:pict>
          <v:group id="_x0000_s1040" style="position:absolute;left:0;text-align:left;margin-left:110.85pt;margin-top:94.35pt;width:155.4pt;height:0;z-index:-251659776;mso-position-horizontal-relative:page" coordorigin="2217,1887" coordsize="3108,0">
            <v:shape id="_x0000_s1041" style="position:absolute;left:2217;top:1887;width:3108;height:0" coordorigin="2217,1887" coordsize="3108,0" path="m2217,1887r3108,e" filled="f" strokeweight=".14042mm">
              <v:path arrowok="t"/>
            </v:shape>
            <w10:wrap anchorx="page"/>
          </v:group>
        </w:pict>
      </w:r>
      <w:ins w:id="34" w:author="Matt Young" w:date="2016-10-29T16:18:00Z">
        <w:r w:rsidR="003F09DA">
          <w:rPr>
            <w:w w:val="129"/>
            <w:sz w:val="24"/>
            <w:szCs w:val="24"/>
          </w:rPr>
          <w:t xml:space="preserve">Here, </w:t>
        </w:r>
      </w:ins>
      <w:r>
        <w:rPr>
          <w:w w:val="129"/>
          <w:sz w:val="24"/>
          <w:szCs w:val="24"/>
        </w:rPr>
        <w:t>f</w:t>
      </w:r>
      <w:r>
        <w:rPr>
          <w:w w:val="129"/>
          <w:position w:val="-4"/>
          <w:sz w:val="16"/>
          <w:szCs w:val="16"/>
        </w:rPr>
        <w:t>m</w:t>
      </w:r>
      <w:r>
        <w:rPr>
          <w:spacing w:val="37"/>
          <w:w w:val="129"/>
          <w:position w:val="-4"/>
          <w:sz w:val="16"/>
          <w:szCs w:val="16"/>
        </w:rPr>
        <w:t xml:space="preserve"> </w:t>
      </w:r>
      <w:r>
        <w:rPr>
          <w:sz w:val="24"/>
          <w:szCs w:val="24"/>
        </w:rPr>
        <w:t>is</w:t>
      </w:r>
      <w:r>
        <w:rPr>
          <w:spacing w:val="15"/>
          <w:sz w:val="24"/>
          <w:szCs w:val="24"/>
        </w:rPr>
        <w:t xml:space="preserve"> </w:t>
      </w:r>
      <w:r>
        <w:rPr>
          <w:sz w:val="24"/>
          <w:szCs w:val="24"/>
        </w:rPr>
        <w:t>the</w:t>
      </w:r>
      <w:r>
        <w:rPr>
          <w:spacing w:val="47"/>
          <w:sz w:val="24"/>
          <w:szCs w:val="24"/>
        </w:rPr>
        <w:t xml:space="preserve"> </w:t>
      </w:r>
      <w:ins w:id="35" w:author="Matt Young" w:date="2016-10-29T16:18:00Z">
        <w:r w:rsidR="003F09DA">
          <w:rPr>
            <w:spacing w:val="45"/>
            <w:sz w:val="24"/>
            <w:szCs w:val="24"/>
          </w:rPr>
          <w:t xml:space="preserve">rotational </w:t>
        </w:r>
      </w:ins>
      <w:r>
        <w:rPr>
          <w:sz w:val="24"/>
          <w:szCs w:val="24"/>
        </w:rPr>
        <w:t>frequen</w:t>
      </w:r>
      <w:r>
        <w:rPr>
          <w:spacing w:val="1"/>
          <w:sz w:val="24"/>
          <w:szCs w:val="24"/>
        </w:rPr>
        <w:t>c</w:t>
      </w:r>
      <w:r>
        <w:rPr>
          <w:sz w:val="24"/>
          <w:szCs w:val="24"/>
        </w:rPr>
        <w:t>y</w:t>
      </w:r>
      <w:r>
        <w:rPr>
          <w:spacing w:val="37"/>
          <w:sz w:val="24"/>
          <w:szCs w:val="24"/>
        </w:rPr>
        <w:t xml:space="preserve"> </w:t>
      </w:r>
      <w:del w:id="36" w:author="Matt Young" w:date="2016-10-29T16:18:00Z">
        <w:r w:rsidDel="003F09DA">
          <w:rPr>
            <w:sz w:val="24"/>
            <w:szCs w:val="24"/>
          </w:rPr>
          <w:delText>at</w:delText>
        </w:r>
        <w:r w:rsidDel="003F09DA">
          <w:rPr>
            <w:spacing w:val="53"/>
            <w:sz w:val="24"/>
            <w:szCs w:val="24"/>
          </w:rPr>
          <w:delText xml:space="preserve"> </w:delText>
        </w:r>
        <w:r w:rsidDel="003F09DA">
          <w:rPr>
            <w:sz w:val="24"/>
            <w:szCs w:val="24"/>
          </w:rPr>
          <w:delText>whi</w:delText>
        </w:r>
        <w:r w:rsidDel="003F09DA">
          <w:rPr>
            <w:spacing w:val="-6"/>
            <w:sz w:val="24"/>
            <w:szCs w:val="24"/>
          </w:rPr>
          <w:delText>c</w:delText>
        </w:r>
        <w:r w:rsidDel="003F09DA">
          <w:rPr>
            <w:sz w:val="24"/>
            <w:szCs w:val="24"/>
          </w:rPr>
          <w:delText>h</w:delText>
        </w:r>
        <w:r w:rsidDel="003F09DA">
          <w:rPr>
            <w:spacing w:val="28"/>
            <w:sz w:val="24"/>
            <w:szCs w:val="24"/>
          </w:rPr>
          <w:delText xml:space="preserve"> </w:delText>
        </w:r>
        <w:r w:rsidDel="003F09DA">
          <w:rPr>
            <w:sz w:val="24"/>
            <w:szCs w:val="24"/>
          </w:rPr>
          <w:delText>the</w:delText>
        </w:r>
        <w:r w:rsidDel="003F09DA">
          <w:rPr>
            <w:spacing w:val="47"/>
            <w:sz w:val="24"/>
            <w:szCs w:val="24"/>
          </w:rPr>
          <w:delText xml:space="preserve"> </w:delText>
        </w:r>
        <w:r w:rsidDel="003F09DA">
          <w:rPr>
            <w:sz w:val="24"/>
            <w:szCs w:val="24"/>
          </w:rPr>
          <w:delText>grating spins</w:delText>
        </w:r>
      </w:del>
      <w:ins w:id="37" w:author="Matt Young" w:date="2016-10-29T16:18:00Z">
        <w:r w:rsidR="003F09DA">
          <w:rPr>
            <w:sz w:val="24"/>
            <w:szCs w:val="24"/>
          </w:rPr>
          <w:t>of the grating</w:t>
        </w:r>
      </w:ins>
      <w:r>
        <w:rPr>
          <w:sz w:val="24"/>
          <w:szCs w:val="24"/>
        </w:rPr>
        <w:t>,</w:t>
      </w:r>
      <w:r>
        <w:rPr>
          <w:spacing w:val="36"/>
          <w:sz w:val="24"/>
          <w:szCs w:val="24"/>
        </w:rPr>
        <w:t xml:space="preserve"> </w:t>
      </w:r>
      <w:r>
        <w:rPr>
          <w:sz w:val="24"/>
          <w:szCs w:val="24"/>
        </w:rPr>
        <w:t>and</w:t>
      </w:r>
      <w:r>
        <w:rPr>
          <w:spacing w:val="46"/>
          <w:sz w:val="24"/>
          <w:szCs w:val="24"/>
        </w:rPr>
        <w:t xml:space="preserve"> </w:t>
      </w:r>
      <w:proofErr w:type="gramStart"/>
      <w:r>
        <w:rPr>
          <w:sz w:val="24"/>
          <w:szCs w:val="24"/>
        </w:rPr>
        <w:t>k</w:t>
      </w:r>
      <w:r>
        <w:rPr>
          <w:position w:val="-4"/>
          <w:sz w:val="16"/>
          <w:szCs w:val="16"/>
        </w:rPr>
        <w:t>p</w:t>
      </w:r>
      <w:proofErr w:type="gramEnd"/>
      <w:r>
        <w:rPr>
          <w:position w:val="-4"/>
          <w:sz w:val="16"/>
          <w:szCs w:val="16"/>
        </w:rPr>
        <w:t xml:space="preserve"> </w:t>
      </w:r>
      <w:r>
        <w:rPr>
          <w:sz w:val="24"/>
          <w:szCs w:val="24"/>
        </w:rPr>
        <w:t>is</w:t>
      </w:r>
      <w:r>
        <w:rPr>
          <w:spacing w:val="15"/>
          <w:sz w:val="24"/>
          <w:szCs w:val="24"/>
        </w:rPr>
        <w:t xml:space="preserve"> </w:t>
      </w:r>
      <w:r>
        <w:rPr>
          <w:sz w:val="24"/>
          <w:szCs w:val="24"/>
        </w:rPr>
        <w:t>a</w:t>
      </w:r>
      <w:r>
        <w:rPr>
          <w:spacing w:val="28"/>
          <w:sz w:val="24"/>
          <w:szCs w:val="24"/>
        </w:rPr>
        <w:t xml:space="preserve"> </w:t>
      </w:r>
      <w:r>
        <w:rPr>
          <w:w w:val="106"/>
          <w:sz w:val="24"/>
          <w:szCs w:val="24"/>
        </w:rPr>
        <w:t>consta</w:t>
      </w:r>
      <w:r>
        <w:rPr>
          <w:spacing w:val="-6"/>
          <w:w w:val="106"/>
          <w:sz w:val="24"/>
          <w:szCs w:val="24"/>
        </w:rPr>
        <w:t>n</w:t>
      </w:r>
      <w:r>
        <w:rPr>
          <w:w w:val="136"/>
          <w:sz w:val="24"/>
          <w:szCs w:val="24"/>
        </w:rPr>
        <w:t>t</w:t>
      </w:r>
      <w:r>
        <w:rPr>
          <w:spacing w:val="18"/>
          <w:sz w:val="24"/>
          <w:szCs w:val="24"/>
        </w:rPr>
        <w:t xml:space="preserve"> </w:t>
      </w:r>
      <w:r>
        <w:rPr>
          <w:w w:val="119"/>
          <w:sz w:val="24"/>
          <w:szCs w:val="24"/>
        </w:rPr>
        <w:t xml:space="preserve">that </w:t>
      </w:r>
      <w:r>
        <w:rPr>
          <w:sz w:val="24"/>
          <w:szCs w:val="24"/>
        </w:rPr>
        <w:t>has</w:t>
      </w:r>
      <w:r>
        <w:rPr>
          <w:spacing w:val="34"/>
          <w:sz w:val="24"/>
          <w:szCs w:val="24"/>
        </w:rPr>
        <w:t xml:space="preserve"> </w:t>
      </w:r>
      <w:r>
        <w:rPr>
          <w:sz w:val="24"/>
          <w:szCs w:val="24"/>
        </w:rPr>
        <w:t>to</w:t>
      </w:r>
      <w:r>
        <w:rPr>
          <w:spacing w:val="36"/>
          <w:sz w:val="24"/>
          <w:szCs w:val="24"/>
        </w:rPr>
        <w:t xml:space="preserve"> </w:t>
      </w:r>
      <w:r>
        <w:rPr>
          <w:sz w:val="24"/>
          <w:szCs w:val="24"/>
        </w:rPr>
        <w:t>do</w:t>
      </w:r>
      <w:r>
        <w:rPr>
          <w:spacing w:val="20"/>
          <w:sz w:val="24"/>
          <w:szCs w:val="24"/>
        </w:rPr>
        <w:t xml:space="preserve"> </w:t>
      </w:r>
      <w:r>
        <w:rPr>
          <w:sz w:val="24"/>
          <w:szCs w:val="24"/>
        </w:rPr>
        <w:t>with</w:t>
      </w:r>
      <w:r>
        <w:rPr>
          <w:spacing w:val="41"/>
          <w:sz w:val="24"/>
          <w:szCs w:val="24"/>
        </w:rPr>
        <w:t xml:space="preserve"> </w:t>
      </w:r>
      <w:r>
        <w:rPr>
          <w:sz w:val="24"/>
          <w:szCs w:val="24"/>
        </w:rPr>
        <w:t>the</w:t>
      </w:r>
      <w:r>
        <w:rPr>
          <w:spacing w:val="45"/>
          <w:sz w:val="24"/>
          <w:szCs w:val="24"/>
        </w:rPr>
        <w:t xml:space="preserve"> </w:t>
      </w:r>
      <w:r>
        <w:rPr>
          <w:sz w:val="24"/>
          <w:szCs w:val="24"/>
        </w:rPr>
        <w:t>densi</w:t>
      </w:r>
      <w:r>
        <w:rPr>
          <w:spacing w:val="-6"/>
          <w:sz w:val="24"/>
          <w:szCs w:val="24"/>
        </w:rPr>
        <w:t>t</w:t>
      </w:r>
      <w:r>
        <w:rPr>
          <w:sz w:val="24"/>
          <w:szCs w:val="24"/>
        </w:rPr>
        <w:t>y</w:t>
      </w:r>
      <w:r>
        <w:rPr>
          <w:spacing w:val="52"/>
          <w:sz w:val="24"/>
          <w:szCs w:val="24"/>
        </w:rPr>
        <w:t xml:space="preserve"> </w:t>
      </w:r>
      <w:r>
        <w:rPr>
          <w:sz w:val="24"/>
          <w:szCs w:val="24"/>
        </w:rPr>
        <w:t>of</w:t>
      </w:r>
      <w:r>
        <w:rPr>
          <w:spacing w:val="3"/>
          <w:sz w:val="24"/>
          <w:szCs w:val="24"/>
        </w:rPr>
        <w:t xml:space="preserve"> </w:t>
      </w:r>
      <w:r>
        <w:rPr>
          <w:sz w:val="24"/>
          <w:szCs w:val="24"/>
        </w:rPr>
        <w:t>the</w:t>
      </w:r>
      <w:r>
        <w:rPr>
          <w:spacing w:val="44"/>
          <w:sz w:val="24"/>
          <w:szCs w:val="24"/>
        </w:rPr>
        <w:t xml:space="preserve"> </w:t>
      </w:r>
      <w:r>
        <w:rPr>
          <w:sz w:val="24"/>
          <w:szCs w:val="24"/>
        </w:rPr>
        <w:t>lines</w:t>
      </w:r>
      <w:r>
        <w:rPr>
          <w:spacing w:val="15"/>
          <w:sz w:val="24"/>
          <w:szCs w:val="24"/>
        </w:rPr>
        <w:t xml:space="preserve"> </w:t>
      </w:r>
      <w:r>
        <w:rPr>
          <w:sz w:val="24"/>
          <w:szCs w:val="24"/>
        </w:rPr>
        <w:t>in</w:t>
      </w:r>
      <w:r>
        <w:rPr>
          <w:spacing w:val="22"/>
          <w:sz w:val="24"/>
          <w:szCs w:val="24"/>
        </w:rPr>
        <w:t xml:space="preserve"> </w:t>
      </w:r>
      <w:r>
        <w:rPr>
          <w:sz w:val="24"/>
          <w:szCs w:val="24"/>
        </w:rPr>
        <w:t>the</w:t>
      </w:r>
      <w:r>
        <w:rPr>
          <w:spacing w:val="44"/>
          <w:sz w:val="24"/>
          <w:szCs w:val="24"/>
        </w:rPr>
        <w:t xml:space="preserve"> </w:t>
      </w:r>
      <w:r>
        <w:rPr>
          <w:w w:val="112"/>
          <w:sz w:val="24"/>
          <w:szCs w:val="24"/>
        </w:rPr>
        <w:t>pattern.</w:t>
      </w:r>
      <w:r>
        <w:rPr>
          <w:spacing w:val="37"/>
          <w:w w:val="112"/>
          <w:sz w:val="24"/>
          <w:szCs w:val="24"/>
        </w:rPr>
        <w:t xml:space="preserve"> </w:t>
      </w:r>
      <w:r>
        <w:rPr>
          <w:sz w:val="24"/>
          <w:szCs w:val="24"/>
        </w:rPr>
        <w:t>As</w:t>
      </w:r>
      <w:r>
        <w:rPr>
          <w:spacing w:val="14"/>
          <w:sz w:val="24"/>
          <w:szCs w:val="24"/>
        </w:rPr>
        <w:t xml:space="preserve"> </w:t>
      </w:r>
      <w:r>
        <w:rPr>
          <w:sz w:val="24"/>
          <w:szCs w:val="24"/>
        </w:rPr>
        <w:t>sh</w:t>
      </w:r>
      <w:r>
        <w:rPr>
          <w:spacing w:val="-6"/>
          <w:sz w:val="24"/>
          <w:szCs w:val="24"/>
        </w:rPr>
        <w:t>o</w:t>
      </w:r>
      <w:r>
        <w:rPr>
          <w:sz w:val="24"/>
          <w:szCs w:val="24"/>
        </w:rPr>
        <w:t>wn</w:t>
      </w:r>
      <w:r>
        <w:rPr>
          <w:spacing w:val="21"/>
          <w:sz w:val="24"/>
          <w:szCs w:val="24"/>
        </w:rPr>
        <w:t xml:space="preserve"> </w:t>
      </w:r>
      <w:r>
        <w:rPr>
          <w:sz w:val="24"/>
          <w:szCs w:val="24"/>
        </w:rPr>
        <w:t>in</w:t>
      </w:r>
      <w:r>
        <w:rPr>
          <w:spacing w:val="22"/>
          <w:sz w:val="24"/>
          <w:szCs w:val="24"/>
        </w:rPr>
        <w:t xml:space="preserve"> </w:t>
      </w:r>
      <w:r>
        <w:rPr>
          <w:sz w:val="24"/>
          <w:szCs w:val="24"/>
        </w:rPr>
        <w:t>Figure</w:t>
      </w:r>
      <w:r>
        <w:rPr>
          <w:spacing w:val="46"/>
          <w:sz w:val="24"/>
          <w:szCs w:val="24"/>
        </w:rPr>
        <w:t xml:space="preserve"> </w:t>
      </w:r>
      <w:r>
        <w:rPr>
          <w:sz w:val="24"/>
          <w:szCs w:val="24"/>
        </w:rPr>
        <w:t xml:space="preserve">5, </w:t>
      </w:r>
      <w:commentRangeStart w:id="38"/>
      <w:r>
        <w:rPr>
          <w:sz w:val="24"/>
          <w:szCs w:val="24"/>
        </w:rPr>
        <w:t>this</w:t>
      </w:r>
      <w:r>
        <w:rPr>
          <w:spacing w:val="24"/>
          <w:sz w:val="24"/>
          <w:szCs w:val="24"/>
        </w:rPr>
        <w:t xml:space="preserve"> </w:t>
      </w:r>
      <w:commentRangeEnd w:id="38"/>
      <w:r w:rsidR="003F09DA">
        <w:rPr>
          <w:rStyle w:val="CommentReference"/>
        </w:rPr>
        <w:commentReference w:id="38"/>
      </w:r>
      <w:r>
        <w:rPr>
          <w:sz w:val="24"/>
          <w:szCs w:val="24"/>
        </w:rPr>
        <w:t>m</w:t>
      </w:r>
      <w:r>
        <w:rPr>
          <w:spacing w:val="7"/>
          <w:sz w:val="24"/>
          <w:szCs w:val="24"/>
        </w:rPr>
        <w:t>o</w:t>
      </w:r>
      <w:r>
        <w:rPr>
          <w:sz w:val="24"/>
          <w:szCs w:val="24"/>
        </w:rPr>
        <w:t>dulates</w:t>
      </w:r>
      <w:r>
        <w:rPr>
          <w:spacing w:val="44"/>
          <w:sz w:val="24"/>
          <w:szCs w:val="24"/>
        </w:rPr>
        <w:t xml:space="preserve"> </w:t>
      </w:r>
      <w:r>
        <w:rPr>
          <w:sz w:val="24"/>
          <w:szCs w:val="24"/>
        </w:rPr>
        <w:t>the</w:t>
      </w:r>
      <w:r>
        <w:rPr>
          <w:spacing w:val="22"/>
          <w:sz w:val="24"/>
          <w:szCs w:val="24"/>
        </w:rPr>
        <w:t xml:space="preserve"> </w:t>
      </w:r>
      <w:r>
        <w:rPr>
          <w:sz w:val="24"/>
          <w:szCs w:val="24"/>
        </w:rPr>
        <w:t>laser</w:t>
      </w:r>
      <w:r>
        <w:rPr>
          <w:spacing w:val="7"/>
          <w:sz w:val="24"/>
          <w:szCs w:val="24"/>
        </w:rPr>
        <w:t xml:space="preserve"> </w:t>
      </w:r>
      <w:r>
        <w:rPr>
          <w:sz w:val="24"/>
          <w:szCs w:val="24"/>
        </w:rPr>
        <w:t>as it</w:t>
      </w:r>
      <w:r>
        <w:rPr>
          <w:spacing w:val="16"/>
          <w:sz w:val="24"/>
          <w:szCs w:val="24"/>
        </w:rPr>
        <w:t xml:space="preserve"> </w:t>
      </w:r>
      <w:r>
        <w:rPr>
          <w:sz w:val="24"/>
          <w:szCs w:val="24"/>
        </w:rPr>
        <w:t>passes</w:t>
      </w:r>
      <w:r>
        <w:rPr>
          <w:spacing w:val="5"/>
          <w:sz w:val="24"/>
          <w:szCs w:val="24"/>
        </w:rPr>
        <w:t xml:space="preserve"> </w:t>
      </w:r>
      <w:r>
        <w:rPr>
          <w:sz w:val="24"/>
          <w:szCs w:val="24"/>
        </w:rPr>
        <w:t>through</w:t>
      </w:r>
      <w:r>
        <w:rPr>
          <w:spacing w:val="49"/>
          <w:sz w:val="24"/>
          <w:szCs w:val="24"/>
        </w:rPr>
        <w:t xml:space="preserve"> </w:t>
      </w:r>
      <w:r>
        <w:rPr>
          <w:sz w:val="24"/>
          <w:szCs w:val="24"/>
        </w:rPr>
        <w:t>the</w:t>
      </w:r>
      <w:r>
        <w:rPr>
          <w:spacing w:val="22"/>
          <w:sz w:val="24"/>
          <w:szCs w:val="24"/>
        </w:rPr>
        <w:t xml:space="preserve"> </w:t>
      </w:r>
      <w:r>
        <w:rPr>
          <w:sz w:val="24"/>
          <w:szCs w:val="24"/>
        </w:rPr>
        <w:t>grating</w:t>
      </w:r>
      <w:r>
        <w:rPr>
          <w:spacing w:val="40"/>
          <w:sz w:val="24"/>
          <w:szCs w:val="24"/>
        </w:rPr>
        <w:t xml:space="preserve"> </w:t>
      </w:r>
      <w:r>
        <w:rPr>
          <w:sz w:val="24"/>
          <w:szCs w:val="24"/>
        </w:rPr>
        <w:t>as</w:t>
      </w:r>
      <w:r>
        <w:rPr>
          <w:spacing w:val="1"/>
          <w:sz w:val="24"/>
          <w:szCs w:val="24"/>
        </w:rPr>
        <w:t xml:space="preserve"> </w:t>
      </w:r>
      <w:r>
        <w:rPr>
          <w:sz w:val="24"/>
          <w:szCs w:val="24"/>
        </w:rPr>
        <w:t>a</w:t>
      </w:r>
      <w:r>
        <w:rPr>
          <w:spacing w:val="2"/>
          <w:sz w:val="24"/>
          <w:szCs w:val="24"/>
        </w:rPr>
        <w:t xml:space="preserve"> </w:t>
      </w:r>
      <w:r>
        <w:rPr>
          <w:sz w:val="24"/>
          <w:szCs w:val="24"/>
        </w:rPr>
        <w:t>line,</w:t>
      </w:r>
      <w:r>
        <w:rPr>
          <w:spacing w:val="4"/>
          <w:sz w:val="24"/>
          <w:szCs w:val="24"/>
        </w:rPr>
        <w:t xml:space="preserve"> </w:t>
      </w:r>
      <w:r>
        <w:rPr>
          <w:sz w:val="24"/>
          <w:szCs w:val="24"/>
        </w:rPr>
        <w:t>and</w:t>
      </w:r>
      <w:r>
        <w:rPr>
          <w:spacing w:val="21"/>
          <w:sz w:val="24"/>
          <w:szCs w:val="24"/>
        </w:rPr>
        <w:t xml:space="preserve"> </w:t>
      </w:r>
      <w:r>
        <w:rPr>
          <w:sz w:val="24"/>
          <w:szCs w:val="24"/>
        </w:rPr>
        <w:t>then</w:t>
      </w:r>
      <w:r>
        <w:rPr>
          <w:spacing w:val="34"/>
          <w:sz w:val="24"/>
          <w:szCs w:val="24"/>
        </w:rPr>
        <w:t xml:space="preserve"> </w:t>
      </w:r>
      <w:r>
        <w:rPr>
          <w:sz w:val="24"/>
          <w:szCs w:val="24"/>
        </w:rPr>
        <w:t>is scanned</w:t>
      </w:r>
      <w:r>
        <w:rPr>
          <w:spacing w:val="26"/>
          <w:sz w:val="24"/>
          <w:szCs w:val="24"/>
        </w:rPr>
        <w:t xml:space="preserve"> </w:t>
      </w:r>
      <w:r>
        <w:rPr>
          <w:sz w:val="24"/>
          <w:szCs w:val="24"/>
        </w:rPr>
        <w:t>along</w:t>
      </w:r>
      <w:r>
        <w:rPr>
          <w:spacing w:val="6"/>
          <w:sz w:val="24"/>
          <w:szCs w:val="24"/>
        </w:rPr>
        <w:t xml:space="preserve"> </w:t>
      </w:r>
      <w:r>
        <w:rPr>
          <w:sz w:val="24"/>
          <w:szCs w:val="24"/>
        </w:rPr>
        <w:t>the</w:t>
      </w:r>
      <w:r>
        <w:rPr>
          <w:spacing w:val="24"/>
          <w:sz w:val="24"/>
          <w:szCs w:val="24"/>
        </w:rPr>
        <w:t xml:space="preserve"> </w:t>
      </w:r>
      <w:r>
        <w:rPr>
          <w:sz w:val="24"/>
          <w:szCs w:val="24"/>
        </w:rPr>
        <w:t>o</w:t>
      </w:r>
      <w:r>
        <w:rPr>
          <w:spacing w:val="14"/>
          <w:sz w:val="24"/>
          <w:szCs w:val="24"/>
        </w:rPr>
        <w:t>b</w:t>
      </w:r>
      <w:r>
        <w:rPr>
          <w:sz w:val="24"/>
          <w:szCs w:val="24"/>
        </w:rPr>
        <w:t>ject</w:t>
      </w:r>
      <w:r>
        <w:rPr>
          <w:spacing w:val="23"/>
          <w:sz w:val="24"/>
          <w:szCs w:val="24"/>
        </w:rPr>
        <w:t xml:space="preserve"> </w:t>
      </w:r>
      <w:r>
        <w:rPr>
          <w:sz w:val="24"/>
          <w:szCs w:val="24"/>
        </w:rPr>
        <w:t>from top</w:t>
      </w:r>
      <w:r>
        <w:rPr>
          <w:spacing w:val="26"/>
          <w:sz w:val="24"/>
          <w:szCs w:val="24"/>
        </w:rPr>
        <w:t xml:space="preserve"> </w:t>
      </w:r>
      <w:r>
        <w:rPr>
          <w:sz w:val="24"/>
          <w:szCs w:val="24"/>
        </w:rPr>
        <w:t>to</w:t>
      </w:r>
      <w:r>
        <w:rPr>
          <w:spacing w:val="15"/>
          <w:sz w:val="24"/>
          <w:szCs w:val="24"/>
        </w:rPr>
        <w:t xml:space="preserve"> </w:t>
      </w:r>
      <w:r>
        <w:rPr>
          <w:spacing w:val="7"/>
          <w:sz w:val="24"/>
          <w:szCs w:val="24"/>
        </w:rPr>
        <w:t>b</w:t>
      </w:r>
      <w:r>
        <w:rPr>
          <w:sz w:val="24"/>
          <w:szCs w:val="24"/>
        </w:rPr>
        <w:t>ottom</w:t>
      </w:r>
      <w:r>
        <w:rPr>
          <w:spacing w:val="55"/>
          <w:sz w:val="24"/>
          <w:szCs w:val="24"/>
        </w:rPr>
        <w:t xml:space="preserve"> </w:t>
      </w:r>
      <w:r>
        <w:rPr>
          <w:spacing w:val="-6"/>
          <w:sz w:val="24"/>
          <w:szCs w:val="24"/>
        </w:rPr>
        <w:t>b</w:t>
      </w:r>
      <w:r>
        <w:rPr>
          <w:sz w:val="24"/>
          <w:szCs w:val="24"/>
        </w:rPr>
        <w:t>y</w:t>
      </w:r>
      <w:r>
        <w:rPr>
          <w:spacing w:val="6"/>
          <w:sz w:val="24"/>
          <w:szCs w:val="24"/>
        </w:rPr>
        <w:t xml:space="preserve"> </w:t>
      </w:r>
      <w:r>
        <w:rPr>
          <w:sz w:val="24"/>
          <w:szCs w:val="24"/>
        </w:rPr>
        <w:t>some</w:t>
      </w:r>
      <w:r>
        <w:rPr>
          <w:spacing w:val="-5"/>
          <w:sz w:val="24"/>
          <w:szCs w:val="24"/>
        </w:rPr>
        <w:t xml:space="preserve"> </w:t>
      </w:r>
      <w:r>
        <w:rPr>
          <w:sz w:val="24"/>
          <w:szCs w:val="24"/>
        </w:rPr>
        <w:t>optics</w:t>
      </w:r>
      <w:r>
        <w:rPr>
          <w:spacing w:val="18"/>
          <w:sz w:val="24"/>
          <w:szCs w:val="24"/>
        </w:rPr>
        <w:t xml:space="preserve"> </w:t>
      </w:r>
      <w:r>
        <w:rPr>
          <w:sz w:val="24"/>
          <w:szCs w:val="24"/>
        </w:rPr>
        <w:t>equipme</w:t>
      </w:r>
      <w:r>
        <w:rPr>
          <w:spacing w:val="-5"/>
          <w:sz w:val="24"/>
          <w:szCs w:val="24"/>
        </w:rPr>
        <w:t>n</w:t>
      </w:r>
      <w:r>
        <w:rPr>
          <w:sz w:val="24"/>
          <w:szCs w:val="24"/>
        </w:rPr>
        <w:t xml:space="preserve">t. </w:t>
      </w:r>
      <w:r>
        <w:rPr>
          <w:w w:val="112"/>
          <w:sz w:val="24"/>
          <w:szCs w:val="24"/>
        </w:rPr>
        <w:t>T</w:t>
      </w:r>
      <w:r>
        <w:rPr>
          <w:spacing w:val="-6"/>
          <w:w w:val="112"/>
          <w:sz w:val="24"/>
          <w:szCs w:val="24"/>
        </w:rPr>
        <w:t>h</w:t>
      </w:r>
      <w:r>
        <w:rPr>
          <w:w w:val="104"/>
          <w:sz w:val="24"/>
          <w:szCs w:val="24"/>
        </w:rPr>
        <w:t xml:space="preserve">us </w:t>
      </w:r>
      <w:r>
        <w:rPr>
          <w:sz w:val="24"/>
          <w:szCs w:val="24"/>
        </w:rPr>
        <w:t>a</w:t>
      </w:r>
      <w:r>
        <w:rPr>
          <w:spacing w:val="29"/>
          <w:sz w:val="24"/>
          <w:szCs w:val="24"/>
        </w:rPr>
        <w:t xml:space="preserve"> </w:t>
      </w:r>
      <w:r>
        <w:rPr>
          <w:w w:val="107"/>
          <w:sz w:val="24"/>
          <w:szCs w:val="24"/>
        </w:rPr>
        <w:t>transformation</w:t>
      </w:r>
      <w:r>
        <w:rPr>
          <w:spacing w:val="17"/>
          <w:w w:val="107"/>
          <w:sz w:val="24"/>
          <w:szCs w:val="24"/>
        </w:rPr>
        <w:t xml:space="preserve"> </w:t>
      </w:r>
      <w:r>
        <w:rPr>
          <w:sz w:val="24"/>
          <w:szCs w:val="24"/>
        </w:rPr>
        <w:t>from</w:t>
      </w:r>
      <w:r>
        <w:rPr>
          <w:spacing w:val="24"/>
          <w:sz w:val="24"/>
          <w:szCs w:val="24"/>
        </w:rPr>
        <w:t xml:space="preserve"> </w:t>
      </w:r>
      <w:commentRangeStart w:id="39"/>
      <w:r>
        <w:rPr>
          <w:sz w:val="24"/>
          <w:szCs w:val="24"/>
        </w:rPr>
        <w:t>2</w:t>
      </w:r>
      <w:commentRangeEnd w:id="39"/>
      <w:r w:rsidR="003F09DA">
        <w:rPr>
          <w:rStyle w:val="CommentReference"/>
        </w:rPr>
        <w:commentReference w:id="39"/>
      </w:r>
      <w:r>
        <w:rPr>
          <w:spacing w:val="15"/>
          <w:sz w:val="24"/>
          <w:szCs w:val="24"/>
        </w:rPr>
        <w:t xml:space="preserve"> </w:t>
      </w:r>
      <w:r>
        <w:rPr>
          <w:sz w:val="24"/>
          <w:szCs w:val="24"/>
        </w:rPr>
        <w:t>to</w:t>
      </w:r>
      <w:r>
        <w:rPr>
          <w:spacing w:val="39"/>
          <w:sz w:val="24"/>
          <w:szCs w:val="24"/>
        </w:rPr>
        <w:t xml:space="preserve"> </w:t>
      </w:r>
      <w:r>
        <w:rPr>
          <w:sz w:val="24"/>
          <w:szCs w:val="24"/>
        </w:rPr>
        <w:t>the</w:t>
      </w:r>
      <w:r>
        <w:rPr>
          <w:spacing w:val="49"/>
          <w:sz w:val="24"/>
          <w:szCs w:val="24"/>
        </w:rPr>
        <w:t xml:space="preserve"> </w:t>
      </w:r>
      <w:r>
        <w:rPr>
          <w:w w:val="109"/>
          <w:sz w:val="24"/>
          <w:szCs w:val="24"/>
        </w:rPr>
        <w:t>m</w:t>
      </w:r>
      <w:r>
        <w:rPr>
          <w:w w:val="81"/>
          <w:sz w:val="24"/>
          <w:szCs w:val="24"/>
        </w:rPr>
        <w:t>[</w:t>
      </w:r>
      <w:r>
        <w:rPr>
          <w:w w:val="109"/>
          <w:sz w:val="24"/>
          <w:szCs w:val="24"/>
        </w:rPr>
        <w:t>x,</w:t>
      </w:r>
      <w:r>
        <w:rPr>
          <w:spacing w:val="-20"/>
          <w:sz w:val="24"/>
          <w:szCs w:val="24"/>
        </w:rPr>
        <w:t xml:space="preserve"> </w:t>
      </w:r>
      <w:r>
        <w:rPr>
          <w:spacing w:val="9"/>
          <w:sz w:val="24"/>
          <w:szCs w:val="24"/>
        </w:rPr>
        <w:t>y</w:t>
      </w:r>
      <w:r>
        <w:rPr>
          <w:sz w:val="24"/>
          <w:szCs w:val="24"/>
        </w:rPr>
        <w:t>,</w:t>
      </w:r>
      <w:r>
        <w:rPr>
          <w:spacing w:val="-22"/>
          <w:sz w:val="24"/>
          <w:szCs w:val="24"/>
        </w:rPr>
        <w:t xml:space="preserve"> </w:t>
      </w:r>
      <w:r>
        <w:rPr>
          <w:w w:val="126"/>
          <w:sz w:val="24"/>
          <w:szCs w:val="24"/>
        </w:rPr>
        <w:t>t</w:t>
      </w:r>
      <w:r>
        <w:rPr>
          <w:w w:val="81"/>
          <w:sz w:val="24"/>
          <w:szCs w:val="24"/>
        </w:rPr>
        <w:t>]</w:t>
      </w:r>
      <w:r>
        <w:rPr>
          <w:spacing w:val="19"/>
          <w:sz w:val="24"/>
          <w:szCs w:val="24"/>
        </w:rPr>
        <w:t xml:space="preserve"> </w:t>
      </w:r>
      <w:r>
        <w:rPr>
          <w:sz w:val="24"/>
          <w:szCs w:val="24"/>
        </w:rPr>
        <w:t>transfer function</w:t>
      </w:r>
      <w:r>
        <w:rPr>
          <w:spacing w:val="52"/>
          <w:sz w:val="24"/>
          <w:szCs w:val="24"/>
        </w:rPr>
        <w:t xml:space="preserve"> </w:t>
      </w:r>
      <w:r>
        <w:rPr>
          <w:sz w:val="24"/>
          <w:szCs w:val="24"/>
        </w:rPr>
        <w:t>requires</w:t>
      </w:r>
      <w:r>
        <w:rPr>
          <w:spacing w:val="43"/>
          <w:sz w:val="24"/>
          <w:szCs w:val="24"/>
        </w:rPr>
        <w:t xml:space="preserve"> </w:t>
      </w:r>
      <w:r>
        <w:rPr>
          <w:w w:val="103"/>
          <w:sz w:val="24"/>
          <w:szCs w:val="24"/>
        </w:rPr>
        <w:t xml:space="preserve">sampling </w:t>
      </w:r>
      <w:r>
        <w:rPr>
          <w:sz w:val="24"/>
          <w:szCs w:val="24"/>
        </w:rPr>
        <w:t>the</w:t>
      </w:r>
      <w:r>
        <w:rPr>
          <w:spacing w:val="47"/>
          <w:sz w:val="24"/>
          <w:szCs w:val="24"/>
        </w:rPr>
        <w:t xml:space="preserve"> </w:t>
      </w:r>
      <w:r>
        <w:rPr>
          <w:w w:val="112"/>
          <w:sz w:val="24"/>
          <w:szCs w:val="24"/>
        </w:rPr>
        <w:t>output</w:t>
      </w:r>
      <w:r>
        <w:rPr>
          <w:spacing w:val="12"/>
          <w:w w:val="112"/>
          <w:sz w:val="24"/>
          <w:szCs w:val="24"/>
        </w:rPr>
        <w:t xml:space="preserve"> </w:t>
      </w:r>
      <w:r>
        <w:rPr>
          <w:sz w:val="24"/>
          <w:szCs w:val="24"/>
        </w:rPr>
        <w:t>in</w:t>
      </w:r>
      <w:r>
        <w:rPr>
          <w:spacing w:val="25"/>
          <w:sz w:val="24"/>
          <w:szCs w:val="24"/>
        </w:rPr>
        <w:t xml:space="preserve"> </w:t>
      </w:r>
      <w:r>
        <w:rPr>
          <w:sz w:val="24"/>
          <w:szCs w:val="24"/>
        </w:rPr>
        <w:t>i</w:t>
      </w:r>
      <w:r>
        <w:rPr>
          <w:spacing w:val="-6"/>
          <w:sz w:val="24"/>
          <w:szCs w:val="24"/>
        </w:rPr>
        <w:t>n</w:t>
      </w:r>
      <w:r>
        <w:rPr>
          <w:sz w:val="24"/>
          <w:szCs w:val="24"/>
        </w:rPr>
        <w:t>ter</w:t>
      </w:r>
      <w:r>
        <w:rPr>
          <w:spacing w:val="-13"/>
          <w:sz w:val="24"/>
          <w:szCs w:val="24"/>
        </w:rPr>
        <w:t>v</w:t>
      </w:r>
      <w:r>
        <w:rPr>
          <w:sz w:val="24"/>
          <w:szCs w:val="24"/>
        </w:rPr>
        <w:t>als of</w:t>
      </w:r>
      <w:r>
        <w:rPr>
          <w:spacing w:val="6"/>
          <w:sz w:val="24"/>
          <w:szCs w:val="24"/>
        </w:rPr>
        <w:t xml:space="preserve"> </w:t>
      </w:r>
      <w:r>
        <w:rPr>
          <w:sz w:val="24"/>
          <w:szCs w:val="24"/>
        </w:rPr>
        <w:t>τ</w:t>
      </w:r>
      <w:r>
        <w:rPr>
          <w:position w:val="-4"/>
          <w:sz w:val="16"/>
          <w:szCs w:val="16"/>
        </w:rPr>
        <w:t xml:space="preserve">m </w:t>
      </w:r>
      <w:r>
        <w:rPr>
          <w:w w:val="134"/>
          <w:sz w:val="24"/>
          <w:szCs w:val="24"/>
        </w:rPr>
        <w:t>=</w:t>
      </w:r>
      <w:r>
        <w:rPr>
          <w:spacing w:val="-13"/>
          <w:w w:val="134"/>
          <w:sz w:val="24"/>
          <w:szCs w:val="24"/>
        </w:rPr>
        <w:t xml:space="preserve"> </w:t>
      </w:r>
      <w:r>
        <w:rPr>
          <w:w w:val="97"/>
          <w:sz w:val="24"/>
          <w:szCs w:val="24"/>
        </w:rPr>
        <w:t>1</w:t>
      </w:r>
      <w:r>
        <w:rPr>
          <w:w w:val="158"/>
          <w:sz w:val="24"/>
          <w:szCs w:val="24"/>
        </w:rPr>
        <w:t>/</w:t>
      </w:r>
      <w:proofErr w:type="gramStart"/>
      <w:r>
        <w:rPr>
          <w:w w:val="158"/>
          <w:sz w:val="24"/>
          <w:szCs w:val="24"/>
        </w:rPr>
        <w:t>f</w:t>
      </w:r>
      <w:r>
        <w:rPr>
          <w:w w:val="120"/>
          <w:position w:val="-4"/>
          <w:sz w:val="16"/>
          <w:szCs w:val="16"/>
        </w:rPr>
        <w:t>m</w:t>
      </w:r>
      <w:r>
        <w:rPr>
          <w:spacing w:val="-30"/>
          <w:position w:val="-4"/>
          <w:sz w:val="16"/>
          <w:szCs w:val="16"/>
        </w:rPr>
        <w:t xml:space="preserve"> </w:t>
      </w:r>
      <w:r>
        <w:rPr>
          <w:sz w:val="24"/>
          <w:szCs w:val="24"/>
        </w:rPr>
        <w:t>,</w:t>
      </w:r>
      <w:proofErr w:type="gramEnd"/>
      <w:r>
        <w:rPr>
          <w:spacing w:val="22"/>
          <w:sz w:val="24"/>
          <w:szCs w:val="24"/>
        </w:rPr>
        <w:t xml:space="preserve"> </w:t>
      </w:r>
      <w:r>
        <w:rPr>
          <w:sz w:val="24"/>
          <w:szCs w:val="24"/>
        </w:rPr>
        <w:t>the</w:t>
      </w:r>
      <w:r>
        <w:rPr>
          <w:spacing w:val="48"/>
          <w:sz w:val="24"/>
          <w:szCs w:val="24"/>
        </w:rPr>
        <w:t xml:space="preserve"> </w:t>
      </w:r>
      <w:r>
        <w:rPr>
          <w:spacing w:val="7"/>
          <w:sz w:val="24"/>
          <w:szCs w:val="24"/>
        </w:rPr>
        <w:t>p</w:t>
      </w:r>
      <w:r>
        <w:rPr>
          <w:sz w:val="24"/>
          <w:szCs w:val="24"/>
        </w:rPr>
        <w:t>eri</w:t>
      </w:r>
      <w:r>
        <w:rPr>
          <w:spacing w:val="7"/>
          <w:sz w:val="24"/>
          <w:szCs w:val="24"/>
        </w:rPr>
        <w:t>o</w:t>
      </w:r>
      <w:r>
        <w:rPr>
          <w:sz w:val="24"/>
          <w:szCs w:val="24"/>
        </w:rPr>
        <w:t>d</w:t>
      </w:r>
      <w:r>
        <w:rPr>
          <w:spacing w:val="41"/>
          <w:sz w:val="24"/>
          <w:szCs w:val="24"/>
        </w:rPr>
        <w:t xml:space="preserve"> </w:t>
      </w:r>
      <w:r>
        <w:rPr>
          <w:sz w:val="24"/>
          <w:szCs w:val="24"/>
        </w:rPr>
        <w:t>of</w:t>
      </w:r>
      <w:r>
        <w:rPr>
          <w:spacing w:val="6"/>
          <w:sz w:val="24"/>
          <w:szCs w:val="24"/>
        </w:rPr>
        <w:t xml:space="preserve"> </w:t>
      </w:r>
      <w:r>
        <w:rPr>
          <w:sz w:val="24"/>
          <w:szCs w:val="24"/>
        </w:rPr>
        <w:t>the</w:t>
      </w:r>
      <w:r>
        <w:rPr>
          <w:spacing w:val="47"/>
          <w:sz w:val="24"/>
          <w:szCs w:val="24"/>
        </w:rPr>
        <w:t xml:space="preserve"> </w:t>
      </w:r>
      <w:r>
        <w:rPr>
          <w:sz w:val="24"/>
          <w:szCs w:val="24"/>
        </w:rPr>
        <w:t xml:space="preserve">pattern’s </w:t>
      </w:r>
      <w:r>
        <w:rPr>
          <w:w w:val="104"/>
          <w:sz w:val="24"/>
          <w:szCs w:val="24"/>
        </w:rPr>
        <w:t>spinning.</w:t>
      </w:r>
    </w:p>
    <w:p w:rsidR="00703A58" w:rsidRDefault="00703A58" w:rsidP="007D342C">
      <w:pPr>
        <w:spacing w:before="7" w:line="140" w:lineRule="exact"/>
        <w:rPr>
          <w:sz w:val="15"/>
          <w:szCs w:val="15"/>
        </w:rPr>
      </w:pPr>
    </w:p>
    <w:p w:rsidR="00703A58" w:rsidRDefault="007D342C" w:rsidP="007D342C">
      <w:pPr>
        <w:spacing w:line="249" w:lineRule="auto"/>
        <w:ind w:left="497" w:right="498" w:firstLine="269"/>
        <w:sectPr w:rsidR="00703A58">
          <w:type w:val="continuous"/>
          <w:pgSz w:w="12240" w:h="15840"/>
          <w:pgMar w:top="1480" w:right="1720" w:bottom="280" w:left="1720" w:header="720" w:footer="720" w:gutter="0"/>
          <w:cols w:space="720"/>
        </w:sectPr>
      </w:pPr>
      <w:r>
        <w:rPr>
          <w:w w:val="113"/>
          <w:position w:val="7"/>
          <w:sz w:val="14"/>
          <w:szCs w:val="14"/>
        </w:rPr>
        <w:t>1</w:t>
      </w:r>
      <w:r>
        <w:rPr>
          <w:spacing w:val="-25"/>
          <w:position w:val="7"/>
          <w:sz w:val="14"/>
          <w:szCs w:val="14"/>
        </w:rPr>
        <w:t xml:space="preserve"> </w:t>
      </w:r>
      <w:r>
        <w:t>In</w:t>
      </w:r>
      <w:del w:id="40" w:author="Matt Young" w:date="2016-10-29T16:19:00Z">
        <w:r w:rsidDel="003F09DA">
          <w:rPr>
            <w:spacing w:val="36"/>
          </w:rPr>
          <w:delText xml:space="preserve"> </w:delText>
        </w:r>
        <w:r w:rsidDel="003F09DA">
          <w:delText>the figure</w:delText>
        </w:r>
        <w:r w:rsidDel="003F09DA">
          <w:rPr>
            <w:spacing w:val="31"/>
          </w:rPr>
          <w:delText xml:space="preserve"> </w:delText>
        </w:r>
        <w:r w:rsidDel="003F09DA">
          <w:delText>(2),</w:delText>
        </w:r>
        <w:r w:rsidDel="003F09DA">
          <w:rPr>
            <w:spacing w:val="47"/>
          </w:rPr>
          <w:delText xml:space="preserve"> </w:delText>
        </w:r>
      </w:del>
      <w:ins w:id="41" w:author="Matt Young" w:date="2016-10-29T16:19:00Z">
        <w:r w:rsidR="003F09DA">
          <w:t xml:space="preserve"> </w:t>
        </w:r>
        <w:commentRangeStart w:id="42"/>
        <w:r w:rsidR="003F09DA">
          <w:t xml:space="preserve">Figure </w:t>
        </w:r>
        <w:commentRangeEnd w:id="42"/>
        <w:r w:rsidR="003F09DA">
          <w:rPr>
            <w:rStyle w:val="CommentReference"/>
          </w:rPr>
          <w:commentReference w:id="42"/>
        </w:r>
        <w:r w:rsidR="003F09DA">
          <w:t xml:space="preserve">2 </w:t>
        </w:r>
      </w:ins>
      <w:r>
        <w:t>the las</w:t>
      </w:r>
      <w:r>
        <w:rPr>
          <w:spacing w:val="1"/>
        </w:rPr>
        <w:t>e</w:t>
      </w:r>
      <w:r>
        <w:t>r</w:t>
      </w:r>
      <w:r>
        <w:rPr>
          <w:spacing w:val="41"/>
        </w:rPr>
        <w:t xml:space="preserve"> </w:t>
      </w:r>
      <w:r>
        <w:rPr>
          <w:spacing w:val="-5"/>
        </w:rPr>
        <w:t>c</w:t>
      </w:r>
      <w:r>
        <w:t>hanges</w:t>
      </w:r>
      <w:r>
        <w:rPr>
          <w:spacing w:val="48"/>
        </w:rPr>
        <w:t xml:space="preserve"> </w:t>
      </w:r>
      <w:r>
        <w:t xml:space="preserve">direction. </w:t>
      </w:r>
      <w:commentRangeStart w:id="43"/>
      <w:r>
        <w:t xml:space="preserve">This </w:t>
      </w:r>
      <w:commentRangeEnd w:id="43"/>
      <w:r w:rsidR="003F09DA">
        <w:rPr>
          <w:rStyle w:val="CommentReference"/>
        </w:rPr>
        <w:commentReference w:id="43"/>
      </w:r>
      <w:r>
        <w:t>applies</w:t>
      </w:r>
      <w:r>
        <w:rPr>
          <w:spacing w:val="49"/>
        </w:rPr>
        <w:t xml:space="preserve"> </w:t>
      </w:r>
      <w:r>
        <w:t>no</w:t>
      </w:r>
      <w:r>
        <w:rPr>
          <w:spacing w:val="31"/>
        </w:rPr>
        <w:t xml:space="preserve"> </w:t>
      </w:r>
      <w:r>
        <w:t xml:space="preserve">transfer function </w:t>
      </w:r>
      <w:r>
        <w:rPr>
          <w:w w:val="110"/>
        </w:rPr>
        <w:t xml:space="preserve">other </w:t>
      </w:r>
      <w:r>
        <w:t xml:space="preserve">than this </w:t>
      </w:r>
      <w:r>
        <w:rPr>
          <w:spacing w:val="-5"/>
        </w:rPr>
        <w:t>c</w:t>
      </w:r>
      <w:r>
        <w:t>hange in</w:t>
      </w:r>
      <w:r>
        <w:rPr>
          <w:spacing w:val="40"/>
        </w:rPr>
        <w:t xml:space="preserve"> </w:t>
      </w:r>
      <w:r>
        <w:t>direction, and t</w:t>
      </w:r>
      <w:r>
        <w:rPr>
          <w:spacing w:val="-5"/>
        </w:rPr>
        <w:t>h</w:t>
      </w:r>
      <w:r>
        <w:t xml:space="preserve">us the system can </w:t>
      </w:r>
      <w:r>
        <w:rPr>
          <w:spacing w:val="6"/>
        </w:rPr>
        <w:t>b</w:t>
      </w:r>
      <w:r>
        <w:t>e</w:t>
      </w:r>
      <w:r>
        <w:rPr>
          <w:spacing w:val="40"/>
        </w:rPr>
        <w:t xml:space="preserve"> </w:t>
      </w:r>
      <w:r>
        <w:t xml:space="preserve">considered </w:t>
      </w:r>
      <w:r>
        <w:rPr>
          <w:w w:val="104"/>
        </w:rPr>
        <w:t>equi</w:t>
      </w:r>
      <w:r>
        <w:rPr>
          <w:spacing w:val="-10"/>
          <w:w w:val="104"/>
        </w:rPr>
        <w:t>v</w:t>
      </w:r>
      <w:r>
        <w:rPr>
          <w:w w:val="106"/>
        </w:rPr>
        <w:t>ale</w:t>
      </w:r>
      <w:r>
        <w:rPr>
          <w:spacing w:val="-5"/>
          <w:w w:val="106"/>
        </w:rPr>
        <w:t>n</w:t>
      </w:r>
      <w:r>
        <w:rPr>
          <w:w w:val="139"/>
        </w:rPr>
        <w:t>t</w:t>
      </w:r>
      <w:r>
        <w:rPr>
          <w:spacing w:val="31"/>
          <w:w w:val="139"/>
        </w:rPr>
        <w:t xml:space="preserve"> </w:t>
      </w:r>
      <w:r>
        <w:t xml:space="preserve">to </w:t>
      </w:r>
      <w:r>
        <w:rPr>
          <w:w w:val="103"/>
        </w:rPr>
        <w:t xml:space="preserve">one </w:t>
      </w:r>
      <w:proofErr w:type="gramStart"/>
      <w:r>
        <w:t>whi</w:t>
      </w:r>
      <w:r>
        <w:rPr>
          <w:spacing w:val="-5"/>
        </w:rPr>
        <w:t>c</w:t>
      </w:r>
      <w:r>
        <w:t>h</w:t>
      </w:r>
      <w:proofErr w:type="gramEnd"/>
      <w:r>
        <w:rPr>
          <w:spacing w:val="35"/>
        </w:rPr>
        <w:t xml:space="preserve"> </w:t>
      </w:r>
      <w:r>
        <w:t>d</w:t>
      </w:r>
      <w:r>
        <w:rPr>
          <w:spacing w:val="5"/>
        </w:rPr>
        <w:t>o</w:t>
      </w:r>
      <w:r>
        <w:t>es</w:t>
      </w:r>
      <w:r>
        <w:rPr>
          <w:spacing w:val="27"/>
        </w:rPr>
        <w:t xml:space="preserve"> </w:t>
      </w:r>
      <w:r>
        <w:t>not</w:t>
      </w:r>
      <w:r>
        <w:rPr>
          <w:spacing w:val="48"/>
        </w:rPr>
        <w:t xml:space="preserve"> </w:t>
      </w:r>
      <w:r>
        <w:rPr>
          <w:spacing w:val="-5"/>
        </w:rPr>
        <w:t>c</w:t>
      </w:r>
      <w:r>
        <w:t>hange</w:t>
      </w:r>
      <w:r>
        <w:rPr>
          <w:spacing w:val="45"/>
        </w:rPr>
        <w:t xml:space="preserve"> </w:t>
      </w:r>
      <w:r>
        <w:t>direction for</w:t>
      </w:r>
      <w:r>
        <w:rPr>
          <w:spacing w:val="22"/>
        </w:rPr>
        <w:t xml:space="preserve"> </w:t>
      </w:r>
      <w:r>
        <w:rPr>
          <w:w w:val="108"/>
        </w:rPr>
        <w:t>mathematical</w:t>
      </w:r>
      <w:r>
        <w:rPr>
          <w:spacing w:val="35"/>
          <w:w w:val="108"/>
        </w:rPr>
        <w:t xml:space="preserve"> </w:t>
      </w:r>
      <w:commentRangeStart w:id="44"/>
      <w:r>
        <w:rPr>
          <w:w w:val="108"/>
        </w:rPr>
        <w:t>pur</w:t>
      </w:r>
      <w:r>
        <w:rPr>
          <w:spacing w:val="6"/>
          <w:w w:val="108"/>
        </w:rPr>
        <w:t>p</w:t>
      </w:r>
      <w:r>
        <w:rPr>
          <w:w w:val="108"/>
        </w:rPr>
        <w:t>oses</w:t>
      </w:r>
      <w:commentRangeEnd w:id="44"/>
      <w:r w:rsidR="003F09DA">
        <w:rPr>
          <w:rStyle w:val="CommentReference"/>
        </w:rPr>
        <w:commentReference w:id="44"/>
      </w:r>
      <w:r>
        <w:rPr>
          <w:w w:val="108"/>
        </w:rPr>
        <w:t>.</w:t>
      </w: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before="16" w:line="220" w:lineRule="exact"/>
        <w:rPr>
          <w:sz w:val="22"/>
          <w:szCs w:val="22"/>
        </w:rPr>
      </w:pPr>
    </w:p>
    <w:p w:rsidR="00703A58" w:rsidRDefault="007D342C" w:rsidP="007D342C">
      <w:pPr>
        <w:spacing w:before="15" w:line="246" w:lineRule="auto"/>
        <w:ind w:left="497" w:right="487" w:firstLine="351"/>
        <w:rPr>
          <w:sz w:val="24"/>
          <w:szCs w:val="24"/>
        </w:rPr>
      </w:pPr>
      <w:r>
        <w:rPr>
          <w:sz w:val="24"/>
          <w:szCs w:val="24"/>
        </w:rPr>
        <w:t>Once</w:t>
      </w:r>
      <w:r>
        <w:rPr>
          <w:spacing w:val="10"/>
          <w:sz w:val="24"/>
          <w:szCs w:val="24"/>
        </w:rPr>
        <w:t xml:space="preserve"> </w:t>
      </w:r>
      <w:r>
        <w:rPr>
          <w:sz w:val="24"/>
          <w:szCs w:val="24"/>
        </w:rPr>
        <w:t>the</w:t>
      </w:r>
      <w:r>
        <w:rPr>
          <w:spacing w:val="29"/>
          <w:sz w:val="24"/>
          <w:szCs w:val="24"/>
        </w:rPr>
        <w:t xml:space="preserve"> </w:t>
      </w:r>
      <w:r>
        <w:rPr>
          <w:sz w:val="24"/>
          <w:szCs w:val="24"/>
        </w:rPr>
        <w:t>lig</w:t>
      </w:r>
      <w:r>
        <w:rPr>
          <w:spacing w:val="-6"/>
          <w:sz w:val="24"/>
          <w:szCs w:val="24"/>
        </w:rPr>
        <w:t>h</w:t>
      </w:r>
      <w:r>
        <w:rPr>
          <w:w w:val="136"/>
          <w:sz w:val="24"/>
          <w:szCs w:val="24"/>
        </w:rPr>
        <w:t>t</w:t>
      </w:r>
      <w:r>
        <w:rPr>
          <w:sz w:val="24"/>
          <w:szCs w:val="24"/>
        </w:rPr>
        <w:t xml:space="preserve"> has</w:t>
      </w:r>
      <w:r>
        <w:rPr>
          <w:spacing w:val="19"/>
          <w:sz w:val="24"/>
          <w:szCs w:val="24"/>
        </w:rPr>
        <w:t xml:space="preserve"> </w:t>
      </w:r>
      <w:r>
        <w:rPr>
          <w:spacing w:val="7"/>
          <w:sz w:val="24"/>
          <w:szCs w:val="24"/>
        </w:rPr>
        <w:t>b</w:t>
      </w:r>
      <w:r>
        <w:rPr>
          <w:sz w:val="24"/>
          <w:szCs w:val="24"/>
        </w:rPr>
        <w:t>een</w:t>
      </w:r>
      <w:r>
        <w:rPr>
          <w:spacing w:val="13"/>
          <w:sz w:val="24"/>
          <w:szCs w:val="24"/>
        </w:rPr>
        <w:t xml:space="preserve"> </w:t>
      </w:r>
      <w:r>
        <w:rPr>
          <w:sz w:val="24"/>
          <w:szCs w:val="24"/>
        </w:rPr>
        <w:t>scanned</w:t>
      </w:r>
      <w:r>
        <w:rPr>
          <w:spacing w:val="32"/>
          <w:sz w:val="24"/>
          <w:szCs w:val="24"/>
        </w:rPr>
        <w:t xml:space="preserve"> </w:t>
      </w:r>
      <w:r>
        <w:rPr>
          <w:spacing w:val="-7"/>
          <w:sz w:val="24"/>
          <w:szCs w:val="24"/>
        </w:rPr>
        <w:t>o</w:t>
      </w:r>
      <w:r>
        <w:rPr>
          <w:spacing w:val="-6"/>
          <w:sz w:val="24"/>
          <w:szCs w:val="24"/>
        </w:rPr>
        <w:t>v</w:t>
      </w:r>
      <w:r>
        <w:rPr>
          <w:sz w:val="24"/>
          <w:szCs w:val="24"/>
        </w:rPr>
        <w:t>er</w:t>
      </w:r>
      <w:r>
        <w:rPr>
          <w:spacing w:val="6"/>
          <w:sz w:val="24"/>
          <w:szCs w:val="24"/>
        </w:rPr>
        <w:t xml:space="preserve"> </w:t>
      </w:r>
      <w:r>
        <w:rPr>
          <w:sz w:val="24"/>
          <w:szCs w:val="24"/>
        </w:rPr>
        <w:t>the</w:t>
      </w:r>
      <w:r>
        <w:rPr>
          <w:spacing w:val="29"/>
          <w:sz w:val="24"/>
          <w:szCs w:val="24"/>
        </w:rPr>
        <w:t xml:space="preserve"> </w:t>
      </w:r>
      <w:r>
        <w:rPr>
          <w:sz w:val="24"/>
          <w:szCs w:val="24"/>
        </w:rPr>
        <w:t>o</w:t>
      </w:r>
      <w:r>
        <w:rPr>
          <w:spacing w:val="14"/>
          <w:sz w:val="24"/>
          <w:szCs w:val="24"/>
        </w:rPr>
        <w:t>b</w:t>
      </w:r>
      <w:r>
        <w:rPr>
          <w:sz w:val="24"/>
          <w:szCs w:val="24"/>
        </w:rPr>
        <w:t>ject,</w:t>
      </w:r>
      <w:r>
        <w:rPr>
          <w:spacing w:val="38"/>
          <w:sz w:val="24"/>
          <w:szCs w:val="24"/>
        </w:rPr>
        <w:t xml:space="preserve"> </w:t>
      </w:r>
      <w:r>
        <w:rPr>
          <w:sz w:val="24"/>
          <w:szCs w:val="24"/>
        </w:rPr>
        <w:t>the</w:t>
      </w:r>
      <w:r>
        <w:rPr>
          <w:spacing w:val="29"/>
          <w:sz w:val="24"/>
          <w:szCs w:val="24"/>
        </w:rPr>
        <w:t xml:space="preserve"> </w:t>
      </w:r>
      <w:r>
        <w:rPr>
          <w:sz w:val="24"/>
          <w:szCs w:val="24"/>
        </w:rPr>
        <w:t>i</w:t>
      </w:r>
      <w:r>
        <w:rPr>
          <w:spacing w:val="-6"/>
          <w:sz w:val="24"/>
          <w:szCs w:val="24"/>
        </w:rPr>
        <w:t>n</w:t>
      </w:r>
      <w:r>
        <w:rPr>
          <w:sz w:val="24"/>
          <w:szCs w:val="24"/>
        </w:rPr>
        <w:t>tensi</w:t>
      </w:r>
      <w:r>
        <w:rPr>
          <w:spacing w:val="-5"/>
          <w:sz w:val="24"/>
          <w:szCs w:val="24"/>
        </w:rPr>
        <w:t>t</w:t>
      </w:r>
      <w:r>
        <w:rPr>
          <w:sz w:val="24"/>
          <w:szCs w:val="24"/>
        </w:rPr>
        <w:t>y recorded</w:t>
      </w:r>
      <w:r>
        <w:rPr>
          <w:spacing w:val="26"/>
          <w:sz w:val="24"/>
          <w:szCs w:val="24"/>
        </w:rPr>
        <w:t xml:space="preserve"> </w:t>
      </w:r>
      <w:r>
        <w:rPr>
          <w:spacing w:val="-6"/>
          <w:w w:val="108"/>
          <w:sz w:val="24"/>
          <w:szCs w:val="24"/>
        </w:rPr>
        <w:t>b</w:t>
      </w:r>
      <w:r>
        <w:rPr>
          <w:w w:val="102"/>
          <w:sz w:val="24"/>
          <w:szCs w:val="24"/>
        </w:rPr>
        <w:t xml:space="preserve">y </w:t>
      </w:r>
      <w:r>
        <w:rPr>
          <w:sz w:val="24"/>
          <w:szCs w:val="24"/>
        </w:rPr>
        <w:t>the</w:t>
      </w:r>
      <w:r>
        <w:rPr>
          <w:spacing w:val="47"/>
          <w:sz w:val="24"/>
          <w:szCs w:val="24"/>
        </w:rPr>
        <w:t xml:space="preserve"> </w:t>
      </w:r>
      <w:r>
        <w:rPr>
          <w:sz w:val="24"/>
          <w:szCs w:val="24"/>
        </w:rPr>
        <w:t>detector dur</w:t>
      </w:r>
      <w:r>
        <w:rPr>
          <w:spacing w:val="1"/>
          <w:sz w:val="24"/>
          <w:szCs w:val="24"/>
        </w:rPr>
        <w:t>i</w:t>
      </w:r>
      <w:r>
        <w:rPr>
          <w:sz w:val="24"/>
          <w:szCs w:val="24"/>
        </w:rPr>
        <w:t>ng</w:t>
      </w:r>
      <w:r>
        <w:rPr>
          <w:spacing w:val="49"/>
          <w:sz w:val="24"/>
          <w:szCs w:val="24"/>
        </w:rPr>
        <w:t xml:space="preserve"> </w:t>
      </w:r>
      <w:r>
        <w:rPr>
          <w:sz w:val="24"/>
          <w:szCs w:val="24"/>
        </w:rPr>
        <w:t>τ</w:t>
      </w:r>
      <w:r>
        <w:rPr>
          <w:position w:val="-4"/>
          <w:sz w:val="16"/>
          <w:szCs w:val="16"/>
        </w:rPr>
        <w:t xml:space="preserve">m </w:t>
      </w:r>
      <w:r>
        <w:rPr>
          <w:sz w:val="24"/>
          <w:szCs w:val="24"/>
        </w:rPr>
        <w:t>can</w:t>
      </w:r>
      <w:r>
        <w:rPr>
          <w:spacing w:val="34"/>
          <w:sz w:val="24"/>
          <w:szCs w:val="24"/>
        </w:rPr>
        <w:t xml:space="preserve"> </w:t>
      </w:r>
      <w:r>
        <w:rPr>
          <w:spacing w:val="7"/>
          <w:sz w:val="24"/>
          <w:szCs w:val="24"/>
        </w:rPr>
        <w:t>b</w:t>
      </w:r>
      <w:r>
        <w:rPr>
          <w:sz w:val="24"/>
          <w:szCs w:val="24"/>
        </w:rPr>
        <w:t>e</w:t>
      </w:r>
      <w:del w:id="45" w:author="Matt Young" w:date="2016-10-29T16:20:00Z">
        <w:r w:rsidDel="003F09DA">
          <w:rPr>
            <w:spacing w:val="24"/>
            <w:sz w:val="24"/>
            <w:szCs w:val="24"/>
          </w:rPr>
          <w:delText xml:space="preserve"> </w:delText>
        </w:r>
        <w:r w:rsidDel="003F09DA">
          <w:rPr>
            <w:spacing w:val="-20"/>
            <w:sz w:val="24"/>
            <w:szCs w:val="24"/>
          </w:rPr>
          <w:delText>F</w:delText>
        </w:r>
        <w:r w:rsidDel="003F09DA">
          <w:rPr>
            <w:sz w:val="24"/>
            <w:szCs w:val="24"/>
          </w:rPr>
          <w:delText xml:space="preserve">ourier transformed </w:delText>
        </w:r>
      </w:del>
      <w:ins w:id="46" w:author="Matt Young" w:date="2016-10-29T16:20:00Z">
        <w:r w:rsidR="003F09DA">
          <w:rPr>
            <w:spacing w:val="-20"/>
            <w:sz w:val="24"/>
            <w:szCs w:val="24"/>
          </w:rPr>
          <w:t xml:space="preserve"> Fourier-transformed </w:t>
        </w:r>
      </w:ins>
      <w:r>
        <w:rPr>
          <w:sz w:val="24"/>
          <w:szCs w:val="24"/>
        </w:rPr>
        <w:t>to</w:t>
      </w:r>
      <w:r>
        <w:rPr>
          <w:spacing w:val="38"/>
          <w:sz w:val="24"/>
          <w:szCs w:val="24"/>
        </w:rPr>
        <w:t xml:space="preserve"> </w:t>
      </w:r>
      <w:r>
        <w:rPr>
          <w:sz w:val="24"/>
          <w:szCs w:val="24"/>
        </w:rPr>
        <w:t>find</w:t>
      </w:r>
      <w:r>
        <w:rPr>
          <w:spacing w:val="17"/>
          <w:sz w:val="24"/>
          <w:szCs w:val="24"/>
        </w:rPr>
        <w:t xml:space="preserve"> </w:t>
      </w:r>
      <w:r>
        <w:rPr>
          <w:sz w:val="24"/>
          <w:szCs w:val="24"/>
        </w:rPr>
        <w:t>the</w:t>
      </w:r>
      <w:r>
        <w:rPr>
          <w:spacing w:val="47"/>
          <w:sz w:val="24"/>
          <w:szCs w:val="24"/>
        </w:rPr>
        <w:t xml:space="preserve"> </w:t>
      </w:r>
      <w:r>
        <w:rPr>
          <w:w w:val="101"/>
          <w:sz w:val="24"/>
          <w:szCs w:val="24"/>
        </w:rPr>
        <w:t>co</w:t>
      </w:r>
      <w:r>
        <w:rPr>
          <w:spacing w:val="-6"/>
          <w:w w:val="101"/>
          <w:sz w:val="24"/>
          <w:szCs w:val="24"/>
        </w:rPr>
        <w:t>n</w:t>
      </w:r>
      <w:r>
        <w:rPr>
          <w:w w:val="108"/>
          <w:sz w:val="24"/>
          <w:szCs w:val="24"/>
        </w:rPr>
        <w:t xml:space="preserve">tributions </w:t>
      </w:r>
      <w:r>
        <w:rPr>
          <w:sz w:val="24"/>
          <w:szCs w:val="24"/>
        </w:rPr>
        <w:t>from</w:t>
      </w:r>
      <w:r>
        <w:rPr>
          <w:spacing w:val="14"/>
          <w:sz w:val="24"/>
          <w:szCs w:val="24"/>
        </w:rPr>
        <w:t xml:space="preserve"> </w:t>
      </w:r>
      <w:r>
        <w:rPr>
          <w:sz w:val="24"/>
          <w:szCs w:val="24"/>
        </w:rPr>
        <w:t>ea</w:t>
      </w:r>
      <w:r>
        <w:rPr>
          <w:spacing w:val="-6"/>
          <w:sz w:val="24"/>
          <w:szCs w:val="24"/>
        </w:rPr>
        <w:t>c</w:t>
      </w:r>
      <w:r>
        <w:rPr>
          <w:sz w:val="24"/>
          <w:szCs w:val="24"/>
        </w:rPr>
        <w:t>h</w:t>
      </w:r>
      <w:r>
        <w:rPr>
          <w:spacing w:val="21"/>
          <w:sz w:val="24"/>
          <w:szCs w:val="24"/>
        </w:rPr>
        <w:t xml:space="preserve"> </w:t>
      </w:r>
      <w:r>
        <w:rPr>
          <w:sz w:val="24"/>
          <w:szCs w:val="24"/>
        </w:rPr>
        <w:t>frequen</w:t>
      </w:r>
      <w:r>
        <w:rPr>
          <w:spacing w:val="1"/>
          <w:sz w:val="24"/>
          <w:szCs w:val="24"/>
        </w:rPr>
        <w:t>c</w:t>
      </w:r>
      <w:r>
        <w:rPr>
          <w:sz w:val="24"/>
          <w:szCs w:val="24"/>
        </w:rPr>
        <w:t>y</w:t>
      </w:r>
      <w:r>
        <w:rPr>
          <w:spacing w:val="27"/>
          <w:sz w:val="24"/>
          <w:szCs w:val="24"/>
        </w:rPr>
        <w:t xml:space="preserve"> </w:t>
      </w:r>
      <w:r>
        <w:rPr>
          <w:sz w:val="24"/>
          <w:szCs w:val="24"/>
        </w:rPr>
        <w:t>at</w:t>
      </w:r>
      <w:r>
        <w:rPr>
          <w:spacing w:val="43"/>
          <w:sz w:val="24"/>
          <w:szCs w:val="24"/>
        </w:rPr>
        <w:t xml:space="preserve"> </w:t>
      </w:r>
      <w:r>
        <w:rPr>
          <w:sz w:val="24"/>
          <w:szCs w:val="24"/>
        </w:rPr>
        <w:t>a</w:t>
      </w:r>
      <w:r>
        <w:rPr>
          <w:spacing w:val="18"/>
          <w:sz w:val="24"/>
          <w:szCs w:val="24"/>
        </w:rPr>
        <w:t xml:space="preserve"> </w:t>
      </w:r>
      <w:r>
        <w:rPr>
          <w:sz w:val="24"/>
          <w:szCs w:val="24"/>
        </w:rPr>
        <w:t>gi</w:t>
      </w:r>
      <w:r>
        <w:rPr>
          <w:spacing w:val="-6"/>
          <w:sz w:val="24"/>
          <w:szCs w:val="24"/>
        </w:rPr>
        <w:t>v</w:t>
      </w:r>
      <w:r>
        <w:rPr>
          <w:sz w:val="24"/>
          <w:szCs w:val="24"/>
        </w:rPr>
        <w:t>en</w:t>
      </w:r>
      <w:del w:id="47" w:author="Matt Young" w:date="2016-10-29T16:20:00Z">
        <w:r w:rsidDel="003F09DA">
          <w:rPr>
            <w:spacing w:val="12"/>
            <w:sz w:val="24"/>
            <w:szCs w:val="24"/>
          </w:rPr>
          <w:delText xml:space="preserve"> </w:delText>
        </w:r>
        <w:r w:rsidDel="003F09DA">
          <w:rPr>
            <w:w w:val="102"/>
            <w:sz w:val="24"/>
            <w:szCs w:val="24"/>
          </w:rPr>
          <w:delText>mome</w:delText>
        </w:r>
        <w:r w:rsidDel="003F09DA">
          <w:rPr>
            <w:spacing w:val="-6"/>
            <w:w w:val="102"/>
            <w:sz w:val="24"/>
            <w:szCs w:val="24"/>
          </w:rPr>
          <w:delText>n</w:delText>
        </w:r>
        <w:r w:rsidDel="003F09DA">
          <w:rPr>
            <w:w w:val="136"/>
            <w:sz w:val="24"/>
            <w:szCs w:val="24"/>
          </w:rPr>
          <w:delText>t</w:delText>
        </w:r>
        <w:r w:rsidDel="003F09DA">
          <w:rPr>
            <w:spacing w:val="8"/>
            <w:sz w:val="24"/>
            <w:szCs w:val="24"/>
          </w:rPr>
          <w:delText xml:space="preserve"> </w:delText>
        </w:r>
        <w:r w:rsidDel="003F09DA">
          <w:rPr>
            <w:sz w:val="24"/>
            <w:szCs w:val="24"/>
          </w:rPr>
          <w:delText>in</w:delText>
        </w:r>
        <w:r w:rsidDel="003F09DA">
          <w:rPr>
            <w:spacing w:val="16"/>
            <w:sz w:val="24"/>
            <w:szCs w:val="24"/>
          </w:rPr>
          <w:delText xml:space="preserve"> </w:delText>
        </w:r>
      </w:del>
      <w:ins w:id="48" w:author="Matt Young" w:date="2016-10-29T16:20:00Z">
        <w:r w:rsidR="003F09DA">
          <w:rPr>
            <w:w w:val="102"/>
            <w:sz w:val="24"/>
            <w:szCs w:val="24"/>
          </w:rPr>
          <w:t xml:space="preserve"> </w:t>
        </w:r>
      </w:ins>
      <w:r>
        <w:rPr>
          <w:sz w:val="24"/>
          <w:szCs w:val="24"/>
        </w:rPr>
        <w:t>time. In</w:t>
      </w:r>
      <w:r>
        <w:rPr>
          <w:spacing w:val="22"/>
          <w:sz w:val="24"/>
          <w:szCs w:val="24"/>
        </w:rPr>
        <w:t xml:space="preserve"> </w:t>
      </w:r>
      <w:r>
        <w:rPr>
          <w:sz w:val="24"/>
          <w:szCs w:val="24"/>
        </w:rPr>
        <w:t>other</w:t>
      </w:r>
      <w:r>
        <w:rPr>
          <w:spacing w:val="48"/>
          <w:sz w:val="24"/>
          <w:szCs w:val="24"/>
        </w:rPr>
        <w:t xml:space="preserve"> </w:t>
      </w:r>
      <w:r>
        <w:rPr>
          <w:spacing w:val="-6"/>
          <w:sz w:val="24"/>
          <w:szCs w:val="24"/>
        </w:rPr>
        <w:t>w</w:t>
      </w:r>
      <w:r>
        <w:rPr>
          <w:sz w:val="24"/>
          <w:szCs w:val="24"/>
        </w:rPr>
        <w:t>ords,</w:t>
      </w:r>
      <w:r>
        <w:rPr>
          <w:spacing w:val="23"/>
          <w:sz w:val="24"/>
          <w:szCs w:val="24"/>
        </w:rPr>
        <w:t xml:space="preserve"> </w:t>
      </w:r>
      <w:r>
        <w:rPr>
          <w:sz w:val="24"/>
          <w:szCs w:val="24"/>
        </w:rPr>
        <w:t>1</w:t>
      </w:r>
      <w:r>
        <w:rPr>
          <w:spacing w:val="4"/>
          <w:sz w:val="24"/>
          <w:szCs w:val="24"/>
        </w:rPr>
        <w:t xml:space="preserve"> </w:t>
      </w:r>
      <w:r>
        <w:rPr>
          <w:w w:val="104"/>
          <w:sz w:val="24"/>
          <w:szCs w:val="24"/>
        </w:rPr>
        <w:t>represe</w:t>
      </w:r>
      <w:r>
        <w:rPr>
          <w:spacing w:val="-5"/>
          <w:w w:val="104"/>
          <w:sz w:val="24"/>
          <w:szCs w:val="24"/>
        </w:rPr>
        <w:t>n</w:t>
      </w:r>
      <w:r>
        <w:rPr>
          <w:w w:val="114"/>
          <w:sz w:val="24"/>
          <w:szCs w:val="24"/>
        </w:rPr>
        <w:t xml:space="preserve">ts </w:t>
      </w:r>
      <w:r>
        <w:rPr>
          <w:sz w:val="24"/>
          <w:szCs w:val="24"/>
        </w:rPr>
        <w:t>the</w:t>
      </w:r>
      <w:r>
        <w:rPr>
          <w:spacing w:val="43"/>
          <w:sz w:val="24"/>
          <w:szCs w:val="24"/>
        </w:rPr>
        <w:t xml:space="preserve"> </w:t>
      </w:r>
      <w:r>
        <w:rPr>
          <w:sz w:val="24"/>
          <w:szCs w:val="24"/>
        </w:rPr>
        <w:t>i</w:t>
      </w:r>
      <w:r>
        <w:rPr>
          <w:spacing w:val="-6"/>
          <w:sz w:val="24"/>
          <w:szCs w:val="24"/>
        </w:rPr>
        <w:t>n</w:t>
      </w:r>
      <w:r>
        <w:rPr>
          <w:sz w:val="24"/>
          <w:szCs w:val="24"/>
        </w:rPr>
        <w:t>tensi</w:t>
      </w:r>
      <w:r>
        <w:rPr>
          <w:spacing w:val="-6"/>
          <w:sz w:val="24"/>
          <w:szCs w:val="24"/>
        </w:rPr>
        <w:t>t</w:t>
      </w:r>
      <w:r>
        <w:rPr>
          <w:sz w:val="24"/>
          <w:szCs w:val="24"/>
        </w:rPr>
        <w:t>y of</w:t>
      </w:r>
      <w:r>
        <w:rPr>
          <w:spacing w:val="2"/>
          <w:sz w:val="24"/>
          <w:szCs w:val="24"/>
        </w:rPr>
        <w:t xml:space="preserve"> </w:t>
      </w:r>
      <w:r>
        <w:rPr>
          <w:sz w:val="24"/>
          <w:szCs w:val="24"/>
        </w:rPr>
        <w:t>a</w:t>
      </w:r>
      <w:r>
        <w:rPr>
          <w:spacing w:val="24"/>
          <w:sz w:val="24"/>
          <w:szCs w:val="24"/>
        </w:rPr>
        <w:t xml:space="preserve"> </w:t>
      </w:r>
      <w:r>
        <w:rPr>
          <w:sz w:val="24"/>
          <w:szCs w:val="24"/>
        </w:rPr>
        <w:t>s</w:t>
      </w:r>
      <w:r>
        <w:rPr>
          <w:spacing w:val="7"/>
          <w:sz w:val="24"/>
          <w:szCs w:val="24"/>
        </w:rPr>
        <w:t>p</w:t>
      </w:r>
      <w:r>
        <w:rPr>
          <w:sz w:val="24"/>
          <w:szCs w:val="24"/>
        </w:rPr>
        <w:t>ecific</w:t>
      </w:r>
      <w:r>
        <w:rPr>
          <w:spacing w:val="-4"/>
          <w:sz w:val="24"/>
          <w:szCs w:val="24"/>
        </w:rPr>
        <w:t xml:space="preserve"> </w:t>
      </w:r>
      <w:r>
        <w:rPr>
          <w:sz w:val="24"/>
          <w:szCs w:val="24"/>
        </w:rPr>
        <w:t>horizo</w:t>
      </w:r>
      <w:r>
        <w:rPr>
          <w:spacing w:val="-5"/>
          <w:sz w:val="24"/>
          <w:szCs w:val="24"/>
        </w:rPr>
        <w:t>n</w:t>
      </w:r>
      <w:r>
        <w:rPr>
          <w:sz w:val="24"/>
          <w:szCs w:val="24"/>
        </w:rPr>
        <w:t>tal</w:t>
      </w:r>
      <w:r>
        <w:rPr>
          <w:spacing w:val="60"/>
          <w:sz w:val="24"/>
          <w:szCs w:val="24"/>
        </w:rPr>
        <w:t xml:space="preserve"> </w:t>
      </w:r>
      <w:r>
        <w:rPr>
          <w:sz w:val="24"/>
          <w:szCs w:val="24"/>
        </w:rPr>
        <w:t>line</w:t>
      </w:r>
      <w:r>
        <w:rPr>
          <w:spacing w:val="18"/>
          <w:sz w:val="24"/>
          <w:szCs w:val="24"/>
        </w:rPr>
        <w:t xml:space="preserve"> </w:t>
      </w:r>
      <w:r>
        <w:rPr>
          <w:sz w:val="24"/>
          <w:szCs w:val="24"/>
        </w:rPr>
        <w:t>on</w:t>
      </w:r>
      <w:r>
        <w:rPr>
          <w:spacing w:val="19"/>
          <w:sz w:val="24"/>
          <w:szCs w:val="24"/>
        </w:rPr>
        <w:t xml:space="preserve"> </w:t>
      </w:r>
      <w:r>
        <w:rPr>
          <w:sz w:val="24"/>
          <w:szCs w:val="24"/>
        </w:rPr>
        <w:t>the</w:t>
      </w:r>
      <w:r>
        <w:rPr>
          <w:spacing w:val="43"/>
          <w:sz w:val="24"/>
          <w:szCs w:val="24"/>
        </w:rPr>
        <w:t xml:space="preserve"> </w:t>
      </w:r>
      <w:r>
        <w:rPr>
          <w:sz w:val="24"/>
          <w:szCs w:val="24"/>
        </w:rPr>
        <w:t>o</w:t>
      </w:r>
      <w:r>
        <w:rPr>
          <w:spacing w:val="13"/>
          <w:sz w:val="24"/>
          <w:szCs w:val="24"/>
        </w:rPr>
        <w:t>b</w:t>
      </w:r>
      <w:r>
        <w:rPr>
          <w:sz w:val="24"/>
          <w:szCs w:val="24"/>
        </w:rPr>
        <w:t>ject,</w:t>
      </w:r>
      <w:r>
        <w:rPr>
          <w:spacing w:val="48"/>
          <w:sz w:val="24"/>
          <w:szCs w:val="24"/>
        </w:rPr>
        <w:t xml:space="preserve"> </w:t>
      </w:r>
      <w:r>
        <w:rPr>
          <w:sz w:val="24"/>
          <w:szCs w:val="24"/>
        </w:rPr>
        <w:t>and</w:t>
      </w:r>
      <w:r>
        <w:rPr>
          <w:spacing w:val="42"/>
          <w:sz w:val="24"/>
          <w:szCs w:val="24"/>
        </w:rPr>
        <w:t xml:space="preserve"> </w:t>
      </w:r>
      <w:r>
        <w:rPr>
          <w:sz w:val="24"/>
          <w:szCs w:val="24"/>
        </w:rPr>
        <w:t>the</w:t>
      </w:r>
      <w:r>
        <w:rPr>
          <w:spacing w:val="43"/>
          <w:sz w:val="24"/>
          <w:szCs w:val="24"/>
        </w:rPr>
        <w:t xml:space="preserve"> </w:t>
      </w:r>
      <w:r>
        <w:rPr>
          <w:w w:val="105"/>
          <w:sz w:val="24"/>
          <w:szCs w:val="24"/>
        </w:rPr>
        <w:t>time</w:t>
      </w:r>
      <w:r>
        <w:rPr>
          <w:spacing w:val="1"/>
          <w:w w:val="105"/>
          <w:sz w:val="24"/>
          <w:szCs w:val="24"/>
        </w:rPr>
        <w:t>-</w:t>
      </w:r>
      <w:r>
        <w:rPr>
          <w:w w:val="104"/>
          <w:sz w:val="24"/>
          <w:szCs w:val="24"/>
        </w:rPr>
        <w:t xml:space="preserve">domain </w:t>
      </w:r>
      <w:r>
        <w:rPr>
          <w:sz w:val="24"/>
          <w:szCs w:val="24"/>
        </w:rPr>
        <w:t>and</w:t>
      </w:r>
      <w:r>
        <w:rPr>
          <w:spacing w:val="27"/>
          <w:sz w:val="24"/>
          <w:szCs w:val="24"/>
        </w:rPr>
        <w:t xml:space="preserve"> </w:t>
      </w:r>
      <w:r>
        <w:rPr>
          <w:sz w:val="24"/>
          <w:szCs w:val="24"/>
        </w:rPr>
        <w:t>frequency-do</w:t>
      </w:r>
      <w:r>
        <w:rPr>
          <w:spacing w:val="2"/>
          <w:sz w:val="24"/>
          <w:szCs w:val="24"/>
        </w:rPr>
        <w:t>m</w:t>
      </w:r>
      <w:r>
        <w:rPr>
          <w:sz w:val="24"/>
          <w:szCs w:val="24"/>
        </w:rPr>
        <w:t>ain</w:t>
      </w:r>
      <w:r>
        <w:rPr>
          <w:spacing w:val="46"/>
          <w:sz w:val="24"/>
          <w:szCs w:val="24"/>
        </w:rPr>
        <w:t xml:space="preserve"> </w:t>
      </w:r>
      <w:r>
        <w:rPr>
          <w:sz w:val="24"/>
          <w:szCs w:val="24"/>
        </w:rPr>
        <w:t>plots</w:t>
      </w:r>
      <w:r>
        <w:rPr>
          <w:spacing w:val="27"/>
          <w:sz w:val="24"/>
          <w:szCs w:val="24"/>
        </w:rPr>
        <w:t xml:space="preserve"> </w:t>
      </w:r>
      <w:r>
        <w:rPr>
          <w:sz w:val="24"/>
          <w:szCs w:val="24"/>
        </w:rPr>
        <w:t>of</w:t>
      </w:r>
      <w:r>
        <w:rPr>
          <w:spacing w:val="-13"/>
          <w:sz w:val="24"/>
          <w:szCs w:val="24"/>
        </w:rPr>
        <w:t xml:space="preserve"> </w:t>
      </w:r>
      <w:commentRangeStart w:id="49"/>
      <w:r>
        <w:rPr>
          <w:sz w:val="24"/>
          <w:szCs w:val="24"/>
        </w:rPr>
        <w:t>this</w:t>
      </w:r>
      <w:r>
        <w:rPr>
          <w:spacing w:val="30"/>
          <w:sz w:val="24"/>
          <w:szCs w:val="24"/>
        </w:rPr>
        <w:t xml:space="preserve"> </w:t>
      </w:r>
      <w:commentRangeEnd w:id="49"/>
      <w:r w:rsidR="003F09DA">
        <w:rPr>
          <w:rStyle w:val="CommentReference"/>
        </w:rPr>
        <w:commentReference w:id="49"/>
      </w:r>
      <w:r>
        <w:rPr>
          <w:sz w:val="24"/>
          <w:szCs w:val="24"/>
        </w:rPr>
        <w:t>for</w:t>
      </w:r>
      <w:r>
        <w:rPr>
          <w:spacing w:val="-5"/>
          <w:sz w:val="24"/>
          <w:szCs w:val="24"/>
        </w:rPr>
        <w:t xml:space="preserve"> </w:t>
      </w:r>
      <w:r>
        <w:rPr>
          <w:sz w:val="24"/>
          <w:szCs w:val="24"/>
        </w:rPr>
        <w:t>some</w:t>
      </w:r>
      <w:r>
        <w:rPr>
          <w:spacing w:val="-1"/>
          <w:sz w:val="24"/>
          <w:szCs w:val="24"/>
        </w:rPr>
        <w:t xml:space="preserve"> </w:t>
      </w:r>
      <w:r>
        <w:rPr>
          <w:sz w:val="24"/>
          <w:szCs w:val="24"/>
        </w:rPr>
        <w:t>unkn</w:t>
      </w:r>
      <w:r>
        <w:rPr>
          <w:spacing w:val="-5"/>
          <w:sz w:val="24"/>
          <w:szCs w:val="24"/>
        </w:rPr>
        <w:t>o</w:t>
      </w:r>
      <w:r>
        <w:rPr>
          <w:sz w:val="24"/>
          <w:szCs w:val="24"/>
        </w:rPr>
        <w:t>wn</w:t>
      </w:r>
      <w:r>
        <w:rPr>
          <w:spacing w:val="26"/>
          <w:sz w:val="24"/>
          <w:szCs w:val="24"/>
        </w:rPr>
        <w:t xml:space="preserve"> </w:t>
      </w:r>
      <w:r>
        <w:rPr>
          <w:sz w:val="24"/>
          <w:szCs w:val="24"/>
        </w:rPr>
        <w:t>o</w:t>
      </w:r>
      <w:r>
        <w:rPr>
          <w:spacing w:val="13"/>
          <w:sz w:val="24"/>
          <w:szCs w:val="24"/>
        </w:rPr>
        <w:t>b</w:t>
      </w:r>
      <w:r>
        <w:rPr>
          <w:sz w:val="24"/>
          <w:szCs w:val="24"/>
        </w:rPr>
        <w:t>ject</w:t>
      </w:r>
      <w:r>
        <w:rPr>
          <w:spacing w:val="28"/>
          <w:sz w:val="24"/>
          <w:szCs w:val="24"/>
        </w:rPr>
        <w:t xml:space="preserve"> </w:t>
      </w:r>
      <w:r>
        <w:rPr>
          <w:sz w:val="24"/>
          <w:szCs w:val="24"/>
        </w:rPr>
        <w:t>l</w:t>
      </w:r>
      <w:r>
        <w:rPr>
          <w:spacing w:val="7"/>
          <w:sz w:val="24"/>
          <w:szCs w:val="24"/>
        </w:rPr>
        <w:t>o</w:t>
      </w:r>
      <w:r>
        <w:rPr>
          <w:sz w:val="24"/>
          <w:szCs w:val="24"/>
        </w:rPr>
        <w:t>oks</w:t>
      </w:r>
      <w:r>
        <w:rPr>
          <w:spacing w:val="-10"/>
          <w:sz w:val="24"/>
          <w:szCs w:val="24"/>
        </w:rPr>
        <w:t xml:space="preserve"> </w:t>
      </w:r>
      <w:r>
        <w:rPr>
          <w:sz w:val="24"/>
          <w:szCs w:val="24"/>
        </w:rPr>
        <w:t>li</w:t>
      </w:r>
      <w:r>
        <w:rPr>
          <w:spacing w:val="-6"/>
          <w:sz w:val="24"/>
          <w:szCs w:val="24"/>
        </w:rPr>
        <w:t>k</w:t>
      </w:r>
      <w:r>
        <w:rPr>
          <w:sz w:val="24"/>
          <w:szCs w:val="24"/>
        </w:rPr>
        <w:t>e</w:t>
      </w:r>
      <w:r>
        <w:rPr>
          <w:spacing w:val="-5"/>
          <w:sz w:val="24"/>
          <w:szCs w:val="24"/>
        </w:rPr>
        <w:t xml:space="preserve"> </w:t>
      </w:r>
      <w:r>
        <w:rPr>
          <w:w w:val="105"/>
          <w:sz w:val="24"/>
          <w:szCs w:val="24"/>
        </w:rPr>
        <w:t>Figure</w:t>
      </w:r>
    </w:p>
    <w:p w:rsidR="00703A58" w:rsidRDefault="007D342C" w:rsidP="007D342C">
      <w:pPr>
        <w:spacing w:before="5" w:line="251" w:lineRule="auto"/>
        <w:ind w:left="497" w:right="491"/>
        <w:rPr>
          <w:sz w:val="24"/>
          <w:szCs w:val="24"/>
        </w:rPr>
      </w:pPr>
      <w:r>
        <w:rPr>
          <w:sz w:val="24"/>
          <w:szCs w:val="24"/>
        </w:rPr>
        <w:t>6.</w:t>
      </w:r>
      <w:r>
        <w:rPr>
          <w:spacing w:val="42"/>
          <w:sz w:val="24"/>
          <w:szCs w:val="24"/>
        </w:rPr>
        <w:t xml:space="preserve"> </w:t>
      </w:r>
      <w:r>
        <w:rPr>
          <w:sz w:val="24"/>
          <w:szCs w:val="24"/>
        </w:rPr>
        <w:t>Gi</w:t>
      </w:r>
      <w:r>
        <w:rPr>
          <w:spacing w:val="-6"/>
          <w:sz w:val="24"/>
          <w:szCs w:val="24"/>
        </w:rPr>
        <w:t>v</w:t>
      </w:r>
      <w:r>
        <w:rPr>
          <w:sz w:val="24"/>
          <w:szCs w:val="24"/>
        </w:rPr>
        <w:t>en</w:t>
      </w:r>
      <w:r>
        <w:rPr>
          <w:spacing w:val="30"/>
          <w:sz w:val="24"/>
          <w:szCs w:val="24"/>
        </w:rPr>
        <w:t xml:space="preserve"> </w:t>
      </w:r>
      <w:ins w:id="50" w:author="Matt Young" w:date="2016-10-29T16:21:00Z">
        <w:r w:rsidR="003F09DA">
          <w:rPr>
            <w:spacing w:val="30"/>
            <w:sz w:val="24"/>
            <w:szCs w:val="24"/>
          </w:rPr>
          <w:t xml:space="preserve">that </w:t>
        </w:r>
      </w:ins>
      <w:r>
        <w:rPr>
          <w:sz w:val="24"/>
          <w:szCs w:val="24"/>
        </w:rPr>
        <w:t>the</w:t>
      </w:r>
      <w:r>
        <w:rPr>
          <w:spacing w:val="41"/>
          <w:sz w:val="24"/>
          <w:szCs w:val="24"/>
        </w:rPr>
        <w:t xml:space="preserve"> </w:t>
      </w:r>
      <w:r>
        <w:rPr>
          <w:sz w:val="24"/>
          <w:szCs w:val="24"/>
        </w:rPr>
        <w:t>forms</w:t>
      </w:r>
      <w:r>
        <w:rPr>
          <w:spacing w:val="18"/>
          <w:sz w:val="24"/>
          <w:szCs w:val="24"/>
        </w:rPr>
        <w:t xml:space="preserve"> </w:t>
      </w:r>
      <w:r>
        <w:rPr>
          <w:sz w:val="24"/>
          <w:szCs w:val="24"/>
        </w:rPr>
        <w:t xml:space="preserve">of </w:t>
      </w:r>
      <w:r>
        <w:rPr>
          <w:w w:val="109"/>
          <w:sz w:val="24"/>
          <w:szCs w:val="24"/>
        </w:rPr>
        <w:t>m</w:t>
      </w:r>
      <w:r>
        <w:rPr>
          <w:w w:val="81"/>
          <w:sz w:val="24"/>
          <w:szCs w:val="24"/>
        </w:rPr>
        <w:t>[</w:t>
      </w:r>
      <w:r>
        <w:rPr>
          <w:w w:val="109"/>
          <w:sz w:val="24"/>
          <w:szCs w:val="24"/>
        </w:rPr>
        <w:t>x,</w:t>
      </w:r>
      <w:r>
        <w:rPr>
          <w:spacing w:val="-20"/>
          <w:sz w:val="24"/>
          <w:szCs w:val="24"/>
        </w:rPr>
        <w:t xml:space="preserve"> </w:t>
      </w:r>
      <w:r>
        <w:rPr>
          <w:spacing w:val="9"/>
          <w:sz w:val="24"/>
          <w:szCs w:val="24"/>
        </w:rPr>
        <w:t>y</w:t>
      </w:r>
      <w:r>
        <w:rPr>
          <w:sz w:val="24"/>
          <w:szCs w:val="24"/>
        </w:rPr>
        <w:t>,</w:t>
      </w:r>
      <w:r>
        <w:rPr>
          <w:spacing w:val="-22"/>
          <w:sz w:val="24"/>
          <w:szCs w:val="24"/>
        </w:rPr>
        <w:t xml:space="preserve"> </w:t>
      </w:r>
      <w:r>
        <w:rPr>
          <w:w w:val="126"/>
          <w:sz w:val="24"/>
          <w:szCs w:val="24"/>
        </w:rPr>
        <w:t>t</w:t>
      </w:r>
      <w:r>
        <w:rPr>
          <w:w w:val="81"/>
          <w:sz w:val="24"/>
          <w:szCs w:val="24"/>
        </w:rPr>
        <w:t>]</w:t>
      </w:r>
      <w:r>
        <w:rPr>
          <w:spacing w:val="11"/>
          <w:sz w:val="24"/>
          <w:szCs w:val="24"/>
        </w:rPr>
        <w:t xml:space="preserve"> </w:t>
      </w:r>
      <w:r>
        <w:rPr>
          <w:sz w:val="24"/>
          <w:szCs w:val="24"/>
        </w:rPr>
        <w:t>and</w:t>
      </w:r>
      <w:r>
        <w:rPr>
          <w:spacing w:val="40"/>
          <w:sz w:val="24"/>
          <w:szCs w:val="24"/>
        </w:rPr>
        <w:t xml:space="preserve"> </w:t>
      </w:r>
      <w:r>
        <w:rPr>
          <w:w w:val="110"/>
          <w:sz w:val="24"/>
          <w:szCs w:val="24"/>
        </w:rPr>
        <w:t>u</w:t>
      </w:r>
      <w:r>
        <w:rPr>
          <w:w w:val="81"/>
          <w:sz w:val="24"/>
          <w:szCs w:val="24"/>
        </w:rPr>
        <w:t>[</w:t>
      </w:r>
      <w:r>
        <w:rPr>
          <w:w w:val="109"/>
          <w:sz w:val="24"/>
          <w:szCs w:val="24"/>
        </w:rPr>
        <w:t>x,</w:t>
      </w:r>
      <w:r>
        <w:rPr>
          <w:spacing w:val="-20"/>
          <w:sz w:val="24"/>
          <w:szCs w:val="24"/>
        </w:rPr>
        <w:t xml:space="preserve"> </w:t>
      </w:r>
      <w:r>
        <w:rPr>
          <w:spacing w:val="8"/>
          <w:w w:val="89"/>
          <w:sz w:val="24"/>
          <w:szCs w:val="24"/>
        </w:rPr>
        <w:t>y</w:t>
      </w:r>
      <w:r>
        <w:rPr>
          <w:w w:val="89"/>
          <w:sz w:val="24"/>
          <w:szCs w:val="24"/>
        </w:rPr>
        <w:t>]</w:t>
      </w:r>
      <w:r>
        <w:rPr>
          <w:spacing w:val="19"/>
          <w:w w:val="89"/>
          <w:sz w:val="24"/>
          <w:szCs w:val="24"/>
        </w:rPr>
        <w:t xml:space="preserve"> </w:t>
      </w:r>
      <w:r>
        <w:rPr>
          <w:sz w:val="24"/>
          <w:szCs w:val="24"/>
        </w:rPr>
        <w:t>are</w:t>
      </w:r>
      <w:r>
        <w:rPr>
          <w:spacing w:val="30"/>
          <w:sz w:val="24"/>
          <w:szCs w:val="24"/>
        </w:rPr>
        <w:t xml:space="preserve"> </w:t>
      </w:r>
      <w:r>
        <w:rPr>
          <w:sz w:val="24"/>
          <w:szCs w:val="24"/>
        </w:rPr>
        <w:t>kn</w:t>
      </w:r>
      <w:r>
        <w:rPr>
          <w:spacing w:val="-6"/>
          <w:sz w:val="24"/>
          <w:szCs w:val="24"/>
        </w:rPr>
        <w:t>o</w:t>
      </w:r>
      <w:r>
        <w:rPr>
          <w:sz w:val="24"/>
          <w:szCs w:val="24"/>
        </w:rPr>
        <w:t>wn,</w:t>
      </w:r>
      <w:r>
        <w:rPr>
          <w:spacing w:val="27"/>
          <w:sz w:val="24"/>
          <w:szCs w:val="24"/>
        </w:rPr>
        <w:t xml:space="preserve"> </w:t>
      </w:r>
      <w:r>
        <w:rPr>
          <w:sz w:val="24"/>
          <w:szCs w:val="24"/>
        </w:rPr>
        <w:t>the</w:t>
      </w:r>
      <w:r>
        <w:rPr>
          <w:spacing w:val="41"/>
          <w:sz w:val="24"/>
          <w:szCs w:val="24"/>
        </w:rPr>
        <w:t xml:space="preserve"> </w:t>
      </w:r>
      <w:r>
        <w:rPr>
          <w:sz w:val="24"/>
          <w:szCs w:val="24"/>
        </w:rPr>
        <w:t>form</w:t>
      </w:r>
      <w:r>
        <w:rPr>
          <w:spacing w:val="17"/>
          <w:sz w:val="24"/>
          <w:szCs w:val="24"/>
        </w:rPr>
        <w:t xml:space="preserve"> </w:t>
      </w:r>
      <w:r>
        <w:rPr>
          <w:sz w:val="24"/>
          <w:szCs w:val="24"/>
        </w:rPr>
        <w:t xml:space="preserve">of </w:t>
      </w:r>
      <w:r>
        <w:rPr>
          <w:spacing w:val="9"/>
          <w:w w:val="93"/>
          <w:sz w:val="24"/>
          <w:szCs w:val="24"/>
        </w:rPr>
        <w:t>g</w:t>
      </w:r>
      <w:r>
        <w:rPr>
          <w:w w:val="81"/>
          <w:sz w:val="24"/>
          <w:szCs w:val="24"/>
        </w:rPr>
        <w:t>[</w:t>
      </w:r>
      <w:r>
        <w:rPr>
          <w:w w:val="109"/>
          <w:sz w:val="24"/>
          <w:szCs w:val="24"/>
        </w:rPr>
        <w:t>x,</w:t>
      </w:r>
      <w:r>
        <w:rPr>
          <w:spacing w:val="-20"/>
          <w:sz w:val="24"/>
          <w:szCs w:val="24"/>
        </w:rPr>
        <w:t xml:space="preserve"> </w:t>
      </w:r>
      <w:r>
        <w:rPr>
          <w:spacing w:val="8"/>
          <w:w w:val="89"/>
          <w:sz w:val="24"/>
          <w:szCs w:val="24"/>
        </w:rPr>
        <w:t>y</w:t>
      </w:r>
      <w:r>
        <w:rPr>
          <w:w w:val="89"/>
          <w:sz w:val="24"/>
          <w:szCs w:val="24"/>
        </w:rPr>
        <w:t>]</w:t>
      </w:r>
      <w:r>
        <w:rPr>
          <w:spacing w:val="19"/>
          <w:w w:val="89"/>
          <w:sz w:val="24"/>
          <w:szCs w:val="24"/>
        </w:rPr>
        <w:t xml:space="preserve"> </w:t>
      </w:r>
      <w:r>
        <w:rPr>
          <w:w w:val="105"/>
          <w:sz w:val="24"/>
          <w:szCs w:val="24"/>
        </w:rPr>
        <w:t xml:space="preserve">can </w:t>
      </w:r>
      <w:r>
        <w:rPr>
          <w:spacing w:val="7"/>
          <w:sz w:val="24"/>
          <w:szCs w:val="24"/>
        </w:rPr>
        <w:t>b</w:t>
      </w:r>
      <w:r>
        <w:rPr>
          <w:sz w:val="24"/>
          <w:szCs w:val="24"/>
        </w:rPr>
        <w:t>e</w:t>
      </w:r>
      <w:r>
        <w:rPr>
          <w:spacing w:val="9"/>
          <w:sz w:val="24"/>
          <w:szCs w:val="24"/>
        </w:rPr>
        <w:t xml:space="preserve"> </w:t>
      </w:r>
      <w:r>
        <w:rPr>
          <w:sz w:val="24"/>
          <w:szCs w:val="24"/>
        </w:rPr>
        <w:t>obtained</w:t>
      </w:r>
      <w:r>
        <w:rPr>
          <w:spacing w:val="57"/>
          <w:sz w:val="24"/>
          <w:szCs w:val="24"/>
        </w:rPr>
        <w:t xml:space="preserve"> </w:t>
      </w:r>
      <w:r>
        <w:rPr>
          <w:sz w:val="24"/>
          <w:szCs w:val="24"/>
        </w:rPr>
        <w:t>(and</w:t>
      </w:r>
      <w:r>
        <w:rPr>
          <w:spacing w:val="42"/>
          <w:sz w:val="24"/>
          <w:szCs w:val="24"/>
        </w:rPr>
        <w:t xml:space="preserve"> </w:t>
      </w:r>
      <w:r>
        <w:rPr>
          <w:sz w:val="24"/>
          <w:szCs w:val="24"/>
        </w:rPr>
        <w:t>equi</w:t>
      </w:r>
      <w:r>
        <w:rPr>
          <w:spacing w:val="-12"/>
          <w:sz w:val="24"/>
          <w:szCs w:val="24"/>
        </w:rPr>
        <w:t>v</w:t>
      </w:r>
      <w:r>
        <w:rPr>
          <w:sz w:val="24"/>
          <w:szCs w:val="24"/>
        </w:rPr>
        <w:t>ale</w:t>
      </w:r>
      <w:r>
        <w:rPr>
          <w:spacing w:val="-6"/>
          <w:sz w:val="24"/>
          <w:szCs w:val="24"/>
        </w:rPr>
        <w:t>n</w:t>
      </w:r>
      <w:r>
        <w:rPr>
          <w:sz w:val="24"/>
          <w:szCs w:val="24"/>
        </w:rPr>
        <w:t>tly</w:t>
      </w:r>
      <w:r>
        <w:rPr>
          <w:spacing w:val="56"/>
          <w:sz w:val="24"/>
          <w:szCs w:val="24"/>
        </w:rPr>
        <w:t xml:space="preserve"> </w:t>
      </w:r>
      <w:r>
        <w:rPr>
          <w:sz w:val="24"/>
          <w:szCs w:val="24"/>
        </w:rPr>
        <w:t>the</w:t>
      </w:r>
      <w:r>
        <w:rPr>
          <w:spacing w:val="33"/>
          <w:sz w:val="24"/>
          <w:szCs w:val="24"/>
        </w:rPr>
        <w:t xml:space="preserve"> </w:t>
      </w:r>
      <w:r>
        <w:rPr>
          <w:sz w:val="24"/>
          <w:szCs w:val="24"/>
        </w:rPr>
        <w:t>sha</w:t>
      </w:r>
      <w:r>
        <w:rPr>
          <w:spacing w:val="7"/>
          <w:sz w:val="24"/>
          <w:szCs w:val="24"/>
        </w:rPr>
        <w:t>p</w:t>
      </w:r>
      <w:r>
        <w:rPr>
          <w:sz w:val="24"/>
          <w:szCs w:val="24"/>
        </w:rPr>
        <w:t>e</w:t>
      </w:r>
      <w:r>
        <w:rPr>
          <w:spacing w:val="26"/>
          <w:sz w:val="24"/>
          <w:szCs w:val="24"/>
        </w:rPr>
        <w:t xml:space="preserve"> </w:t>
      </w:r>
      <w:r>
        <w:rPr>
          <w:sz w:val="24"/>
          <w:szCs w:val="24"/>
        </w:rPr>
        <w:t>of</w:t>
      </w:r>
      <w:r>
        <w:rPr>
          <w:spacing w:val="-9"/>
          <w:sz w:val="24"/>
          <w:szCs w:val="24"/>
        </w:rPr>
        <w:t xml:space="preserve"> </w:t>
      </w:r>
      <w:r>
        <w:rPr>
          <w:sz w:val="24"/>
          <w:szCs w:val="24"/>
        </w:rPr>
        <w:t>the</w:t>
      </w:r>
      <w:r>
        <w:rPr>
          <w:spacing w:val="33"/>
          <w:sz w:val="24"/>
          <w:szCs w:val="24"/>
        </w:rPr>
        <w:t xml:space="preserve"> </w:t>
      </w:r>
      <w:r>
        <w:rPr>
          <w:sz w:val="24"/>
          <w:szCs w:val="24"/>
        </w:rPr>
        <w:t>scanned</w:t>
      </w:r>
      <w:r>
        <w:rPr>
          <w:spacing w:val="35"/>
          <w:sz w:val="24"/>
          <w:szCs w:val="24"/>
        </w:rPr>
        <w:t xml:space="preserve"> </w:t>
      </w:r>
      <w:r>
        <w:rPr>
          <w:sz w:val="24"/>
          <w:szCs w:val="24"/>
        </w:rPr>
        <w:t>o</w:t>
      </w:r>
      <w:r>
        <w:rPr>
          <w:spacing w:val="13"/>
          <w:sz w:val="24"/>
          <w:szCs w:val="24"/>
        </w:rPr>
        <w:t>b</w:t>
      </w:r>
      <w:r>
        <w:rPr>
          <w:sz w:val="24"/>
          <w:szCs w:val="24"/>
        </w:rPr>
        <w:t>ject)</w:t>
      </w:r>
      <w:r>
        <w:rPr>
          <w:spacing w:val="43"/>
          <w:sz w:val="24"/>
          <w:szCs w:val="24"/>
        </w:rPr>
        <w:t xml:space="preserve"> </w:t>
      </w:r>
      <w:r>
        <w:rPr>
          <w:spacing w:val="-6"/>
          <w:sz w:val="24"/>
          <w:szCs w:val="24"/>
        </w:rPr>
        <w:t>b</w:t>
      </w:r>
      <w:r>
        <w:rPr>
          <w:sz w:val="24"/>
          <w:szCs w:val="24"/>
        </w:rPr>
        <w:t>y</w:t>
      </w:r>
      <w:r>
        <w:rPr>
          <w:spacing w:val="15"/>
          <w:sz w:val="24"/>
          <w:szCs w:val="24"/>
        </w:rPr>
        <w:t xml:space="preserve"> </w:t>
      </w:r>
      <w:r>
        <w:rPr>
          <w:w w:val="103"/>
          <w:sz w:val="24"/>
          <w:szCs w:val="24"/>
        </w:rPr>
        <w:t xml:space="preserve">comparing </w:t>
      </w:r>
      <w:r>
        <w:rPr>
          <w:sz w:val="24"/>
          <w:szCs w:val="24"/>
        </w:rPr>
        <w:t>the</w:t>
      </w:r>
      <w:r>
        <w:rPr>
          <w:spacing w:val="40"/>
          <w:sz w:val="24"/>
          <w:szCs w:val="24"/>
        </w:rPr>
        <w:t xml:space="preserve"> </w:t>
      </w:r>
      <w:r>
        <w:rPr>
          <w:w w:val="107"/>
          <w:sz w:val="24"/>
          <w:szCs w:val="24"/>
        </w:rPr>
        <w:t>co</w:t>
      </w:r>
      <w:r>
        <w:rPr>
          <w:spacing w:val="-6"/>
          <w:w w:val="107"/>
          <w:sz w:val="24"/>
          <w:szCs w:val="24"/>
        </w:rPr>
        <w:t>n</w:t>
      </w:r>
      <w:r>
        <w:rPr>
          <w:w w:val="107"/>
          <w:sz w:val="24"/>
          <w:szCs w:val="24"/>
        </w:rPr>
        <w:t>tribution</w:t>
      </w:r>
      <w:r>
        <w:rPr>
          <w:spacing w:val="12"/>
          <w:w w:val="107"/>
          <w:sz w:val="24"/>
          <w:szCs w:val="24"/>
        </w:rPr>
        <w:t xml:space="preserve"> </w:t>
      </w:r>
      <w:r>
        <w:rPr>
          <w:sz w:val="24"/>
          <w:szCs w:val="24"/>
        </w:rPr>
        <w:t>of</w:t>
      </w:r>
      <w:r>
        <w:rPr>
          <w:spacing w:val="-2"/>
          <w:sz w:val="24"/>
          <w:szCs w:val="24"/>
        </w:rPr>
        <w:t xml:space="preserve"> </w:t>
      </w:r>
      <w:r>
        <w:rPr>
          <w:sz w:val="24"/>
          <w:szCs w:val="24"/>
        </w:rPr>
        <w:t>ea</w:t>
      </w:r>
      <w:r>
        <w:rPr>
          <w:spacing w:val="-6"/>
          <w:sz w:val="24"/>
          <w:szCs w:val="24"/>
        </w:rPr>
        <w:t>c</w:t>
      </w:r>
      <w:r>
        <w:rPr>
          <w:sz w:val="24"/>
          <w:szCs w:val="24"/>
        </w:rPr>
        <w:t>h</w:t>
      </w:r>
      <w:r>
        <w:rPr>
          <w:spacing w:val="24"/>
          <w:sz w:val="24"/>
          <w:szCs w:val="24"/>
        </w:rPr>
        <w:t xml:space="preserve"> </w:t>
      </w:r>
      <w:r>
        <w:rPr>
          <w:sz w:val="24"/>
          <w:szCs w:val="24"/>
        </w:rPr>
        <w:t>frequency</w:t>
      </w:r>
      <w:r>
        <w:rPr>
          <w:spacing w:val="31"/>
          <w:sz w:val="24"/>
          <w:szCs w:val="24"/>
        </w:rPr>
        <w:t xml:space="preserve"> </w:t>
      </w:r>
      <w:r>
        <w:rPr>
          <w:sz w:val="24"/>
          <w:szCs w:val="24"/>
        </w:rPr>
        <w:t>pr</w:t>
      </w:r>
      <w:r>
        <w:rPr>
          <w:spacing w:val="7"/>
          <w:sz w:val="24"/>
          <w:szCs w:val="24"/>
        </w:rPr>
        <w:t>o</w:t>
      </w:r>
      <w:r>
        <w:rPr>
          <w:sz w:val="24"/>
          <w:szCs w:val="24"/>
        </w:rPr>
        <w:t>duced</w:t>
      </w:r>
      <w:r>
        <w:rPr>
          <w:spacing w:val="50"/>
          <w:sz w:val="24"/>
          <w:szCs w:val="24"/>
        </w:rPr>
        <w:t xml:space="preserve"> </w:t>
      </w:r>
      <w:r>
        <w:rPr>
          <w:spacing w:val="-6"/>
          <w:sz w:val="24"/>
          <w:szCs w:val="24"/>
        </w:rPr>
        <w:t>b</w:t>
      </w:r>
      <w:r>
        <w:rPr>
          <w:sz w:val="24"/>
          <w:szCs w:val="24"/>
        </w:rPr>
        <w:t>y</w:t>
      </w:r>
      <w:r>
        <w:rPr>
          <w:spacing w:val="22"/>
          <w:sz w:val="24"/>
          <w:szCs w:val="24"/>
        </w:rPr>
        <w:t xml:space="preserve"> </w:t>
      </w:r>
      <w:r>
        <w:rPr>
          <w:sz w:val="24"/>
          <w:szCs w:val="24"/>
        </w:rPr>
        <w:t>the</w:t>
      </w:r>
      <w:r>
        <w:rPr>
          <w:spacing w:val="40"/>
          <w:sz w:val="24"/>
          <w:szCs w:val="24"/>
        </w:rPr>
        <w:t xml:space="preserve"> </w:t>
      </w:r>
      <w:r>
        <w:rPr>
          <w:sz w:val="24"/>
          <w:szCs w:val="24"/>
        </w:rPr>
        <w:t>SPIFI grating</w:t>
      </w:r>
      <w:r>
        <w:rPr>
          <w:spacing w:val="60"/>
          <w:sz w:val="24"/>
          <w:szCs w:val="24"/>
        </w:rPr>
        <w:t xml:space="preserve"> </w:t>
      </w:r>
      <w:r>
        <w:rPr>
          <w:sz w:val="24"/>
          <w:szCs w:val="24"/>
        </w:rPr>
        <w:t>to</w:t>
      </w:r>
      <w:r>
        <w:rPr>
          <w:spacing w:val="32"/>
          <w:sz w:val="24"/>
          <w:szCs w:val="24"/>
        </w:rPr>
        <w:t xml:space="preserve"> </w:t>
      </w:r>
      <w:r>
        <w:rPr>
          <w:sz w:val="24"/>
          <w:szCs w:val="24"/>
        </w:rPr>
        <w:t>what</w:t>
      </w:r>
      <w:r>
        <w:rPr>
          <w:spacing w:val="48"/>
          <w:sz w:val="24"/>
          <w:szCs w:val="24"/>
        </w:rPr>
        <w:t xml:space="preserve"> </w:t>
      </w:r>
      <w:r>
        <w:rPr>
          <w:w w:val="117"/>
          <w:sz w:val="24"/>
          <w:szCs w:val="24"/>
        </w:rPr>
        <w:t xml:space="preserve">it </w:t>
      </w:r>
      <w:r>
        <w:rPr>
          <w:spacing w:val="-6"/>
          <w:sz w:val="24"/>
          <w:szCs w:val="24"/>
        </w:rPr>
        <w:t>w</w:t>
      </w:r>
      <w:r>
        <w:rPr>
          <w:sz w:val="24"/>
          <w:szCs w:val="24"/>
        </w:rPr>
        <w:t>ould</w:t>
      </w:r>
      <w:r>
        <w:rPr>
          <w:spacing w:val="27"/>
          <w:sz w:val="24"/>
          <w:szCs w:val="24"/>
        </w:rPr>
        <w:t xml:space="preserve"> </w:t>
      </w:r>
      <w:r>
        <w:rPr>
          <w:spacing w:val="7"/>
          <w:sz w:val="24"/>
          <w:szCs w:val="24"/>
        </w:rPr>
        <w:t>b</w:t>
      </w:r>
      <w:r>
        <w:rPr>
          <w:sz w:val="24"/>
          <w:szCs w:val="24"/>
        </w:rPr>
        <w:t>e</w:t>
      </w:r>
      <w:r>
        <w:rPr>
          <w:spacing w:val="24"/>
          <w:sz w:val="24"/>
          <w:szCs w:val="24"/>
        </w:rPr>
        <w:t xml:space="preserve"> </w:t>
      </w:r>
      <w:r>
        <w:rPr>
          <w:sz w:val="24"/>
          <w:szCs w:val="24"/>
        </w:rPr>
        <w:t>if</w:t>
      </w:r>
      <w:r>
        <w:rPr>
          <w:spacing w:val="8"/>
          <w:sz w:val="24"/>
          <w:szCs w:val="24"/>
        </w:rPr>
        <w:t xml:space="preserve"> </w:t>
      </w:r>
      <w:r>
        <w:rPr>
          <w:spacing w:val="9"/>
          <w:w w:val="93"/>
          <w:sz w:val="24"/>
          <w:szCs w:val="24"/>
        </w:rPr>
        <w:t>g</w:t>
      </w:r>
      <w:r>
        <w:rPr>
          <w:w w:val="81"/>
          <w:sz w:val="24"/>
          <w:szCs w:val="24"/>
        </w:rPr>
        <w:t>[</w:t>
      </w:r>
      <w:r>
        <w:rPr>
          <w:w w:val="109"/>
          <w:sz w:val="24"/>
          <w:szCs w:val="24"/>
        </w:rPr>
        <w:t>x,</w:t>
      </w:r>
      <w:r>
        <w:rPr>
          <w:spacing w:val="-20"/>
          <w:sz w:val="24"/>
          <w:szCs w:val="24"/>
        </w:rPr>
        <w:t xml:space="preserve"> </w:t>
      </w:r>
      <w:r>
        <w:rPr>
          <w:spacing w:val="8"/>
          <w:w w:val="89"/>
          <w:sz w:val="24"/>
          <w:szCs w:val="24"/>
        </w:rPr>
        <w:t>y</w:t>
      </w:r>
      <w:r>
        <w:rPr>
          <w:w w:val="89"/>
          <w:sz w:val="24"/>
          <w:szCs w:val="24"/>
        </w:rPr>
        <w:t>]</w:t>
      </w:r>
      <w:r>
        <w:rPr>
          <w:spacing w:val="26"/>
          <w:w w:val="89"/>
          <w:sz w:val="24"/>
          <w:szCs w:val="24"/>
        </w:rPr>
        <w:t xml:space="preserve"> </w:t>
      </w:r>
      <w:r>
        <w:rPr>
          <w:spacing w:val="-6"/>
          <w:sz w:val="24"/>
          <w:szCs w:val="24"/>
        </w:rPr>
        <w:t>w</w:t>
      </w:r>
      <w:r>
        <w:rPr>
          <w:sz w:val="24"/>
          <w:szCs w:val="24"/>
        </w:rPr>
        <w:t>ere</w:t>
      </w:r>
      <w:r>
        <w:rPr>
          <w:spacing w:val="19"/>
          <w:sz w:val="24"/>
          <w:szCs w:val="24"/>
        </w:rPr>
        <w:t xml:space="preserve"> </w:t>
      </w:r>
      <w:r>
        <w:rPr>
          <w:sz w:val="24"/>
          <w:szCs w:val="24"/>
        </w:rPr>
        <w:t>al</w:t>
      </w:r>
      <w:r>
        <w:rPr>
          <w:spacing w:val="-6"/>
          <w:sz w:val="24"/>
          <w:szCs w:val="24"/>
        </w:rPr>
        <w:t>wa</w:t>
      </w:r>
      <w:r>
        <w:rPr>
          <w:sz w:val="24"/>
          <w:szCs w:val="24"/>
        </w:rPr>
        <w:t>ys</w:t>
      </w:r>
      <w:r>
        <w:rPr>
          <w:spacing w:val="33"/>
          <w:sz w:val="24"/>
          <w:szCs w:val="24"/>
        </w:rPr>
        <w:t xml:space="preserve"> </w:t>
      </w:r>
      <w:r>
        <w:rPr>
          <w:sz w:val="24"/>
          <w:szCs w:val="24"/>
        </w:rPr>
        <w:t>1.</w:t>
      </w:r>
    </w:p>
    <w:p w:rsidR="00703A58" w:rsidRDefault="00703A58" w:rsidP="007D342C">
      <w:pPr>
        <w:spacing w:line="200" w:lineRule="exact"/>
      </w:pPr>
    </w:p>
    <w:p w:rsidR="00703A58" w:rsidRDefault="00703A58" w:rsidP="007D342C">
      <w:pPr>
        <w:spacing w:before="17" w:line="200" w:lineRule="exact"/>
      </w:pPr>
    </w:p>
    <w:p w:rsidR="00703A58" w:rsidRDefault="007D342C" w:rsidP="007D342C">
      <w:pPr>
        <w:ind w:left="497" w:right="7034"/>
        <w:rPr>
          <w:sz w:val="34"/>
          <w:szCs w:val="34"/>
        </w:rPr>
      </w:pPr>
      <w:commentRangeStart w:id="51"/>
      <w:r>
        <w:rPr>
          <w:w w:val="124"/>
          <w:sz w:val="34"/>
          <w:szCs w:val="34"/>
        </w:rPr>
        <w:t>Theory</w:t>
      </w:r>
      <w:commentRangeEnd w:id="51"/>
      <w:r w:rsidR="00C23BDD">
        <w:rPr>
          <w:rStyle w:val="CommentReference"/>
        </w:rPr>
        <w:commentReference w:id="51"/>
      </w:r>
    </w:p>
    <w:p w:rsidR="00703A58" w:rsidRDefault="00703A58" w:rsidP="007D342C">
      <w:pPr>
        <w:spacing w:before="8" w:line="220" w:lineRule="exact"/>
        <w:rPr>
          <w:sz w:val="22"/>
          <w:szCs w:val="22"/>
        </w:rPr>
      </w:pPr>
    </w:p>
    <w:p w:rsidR="00703A58" w:rsidRDefault="007D342C" w:rsidP="007D342C">
      <w:pPr>
        <w:spacing w:line="250" w:lineRule="auto"/>
        <w:ind w:left="497" w:right="488"/>
        <w:rPr>
          <w:sz w:val="24"/>
          <w:szCs w:val="24"/>
        </w:rPr>
      </w:pPr>
      <w:r>
        <w:pict>
          <v:group id="_x0000_s1038" style="position:absolute;left:0;text-align:left;margin-left:110.85pt;margin-top:340.8pt;width:155.4pt;height:0;z-index:-251657728;mso-position-horizontal-relative:page" coordorigin="2217,6816" coordsize="3108,0">
            <v:shape id="_x0000_s1039" style="position:absolute;left:2217;top:6816;width:3108;height:0" coordorigin="2217,6816" coordsize="3108,0" path="m2217,6816r3108,e" filled="f" strokeweight=".14042mm">
              <v:path arrowok="t"/>
            </v:shape>
            <w10:wrap anchorx="page"/>
          </v:group>
        </w:pict>
      </w:r>
      <w:r>
        <w:rPr>
          <w:sz w:val="24"/>
          <w:szCs w:val="24"/>
        </w:rPr>
        <w:t>The f</w:t>
      </w:r>
      <w:r>
        <w:rPr>
          <w:spacing w:val="7"/>
          <w:sz w:val="24"/>
          <w:szCs w:val="24"/>
        </w:rPr>
        <w:t>o</w:t>
      </w:r>
      <w:r>
        <w:rPr>
          <w:sz w:val="24"/>
          <w:szCs w:val="24"/>
        </w:rPr>
        <w:t>cus</w:t>
      </w:r>
      <w:r>
        <w:rPr>
          <w:spacing w:val="25"/>
          <w:sz w:val="24"/>
          <w:szCs w:val="24"/>
        </w:rPr>
        <w:t xml:space="preserve"> </w:t>
      </w:r>
      <w:r>
        <w:rPr>
          <w:sz w:val="24"/>
          <w:szCs w:val="24"/>
        </w:rPr>
        <w:t>of</w:t>
      </w:r>
      <w:r>
        <w:rPr>
          <w:spacing w:val="19"/>
          <w:sz w:val="24"/>
          <w:szCs w:val="24"/>
        </w:rPr>
        <w:t xml:space="preserve"> </w:t>
      </w:r>
      <w:r>
        <w:rPr>
          <w:sz w:val="24"/>
          <w:szCs w:val="24"/>
        </w:rPr>
        <w:t>this pr</w:t>
      </w:r>
      <w:r>
        <w:rPr>
          <w:spacing w:val="14"/>
          <w:sz w:val="24"/>
          <w:szCs w:val="24"/>
        </w:rPr>
        <w:t>o</w:t>
      </w:r>
      <w:r>
        <w:rPr>
          <w:sz w:val="24"/>
          <w:szCs w:val="24"/>
        </w:rPr>
        <w:t>ject is</w:t>
      </w:r>
      <w:r>
        <w:rPr>
          <w:spacing w:val="28"/>
          <w:sz w:val="24"/>
          <w:szCs w:val="24"/>
        </w:rPr>
        <w:t xml:space="preserve"> </w:t>
      </w:r>
      <w:r>
        <w:rPr>
          <w:sz w:val="24"/>
          <w:szCs w:val="24"/>
        </w:rPr>
        <w:t>to</w:t>
      </w:r>
      <w:r>
        <w:rPr>
          <w:spacing w:val="51"/>
          <w:sz w:val="24"/>
          <w:szCs w:val="24"/>
        </w:rPr>
        <w:t xml:space="preserve"> </w:t>
      </w:r>
      <w:r>
        <w:rPr>
          <w:sz w:val="24"/>
          <w:szCs w:val="24"/>
        </w:rPr>
        <w:t>expand the capabilities of</w:t>
      </w:r>
      <w:r>
        <w:rPr>
          <w:spacing w:val="19"/>
          <w:sz w:val="24"/>
          <w:szCs w:val="24"/>
        </w:rPr>
        <w:t xml:space="preserve"> </w:t>
      </w:r>
      <w:r>
        <w:rPr>
          <w:sz w:val="24"/>
          <w:szCs w:val="24"/>
        </w:rPr>
        <w:t xml:space="preserve">SPIFI </w:t>
      </w:r>
      <w:r>
        <w:rPr>
          <w:spacing w:val="-6"/>
          <w:sz w:val="24"/>
          <w:szCs w:val="24"/>
        </w:rPr>
        <w:t>b</w:t>
      </w:r>
      <w:r>
        <w:rPr>
          <w:sz w:val="24"/>
          <w:szCs w:val="24"/>
        </w:rPr>
        <w:t>y</w:t>
      </w:r>
      <w:r>
        <w:rPr>
          <w:spacing w:val="43"/>
          <w:sz w:val="24"/>
          <w:szCs w:val="24"/>
        </w:rPr>
        <w:t xml:space="preserve"> </w:t>
      </w:r>
      <w:r>
        <w:rPr>
          <w:sz w:val="24"/>
          <w:szCs w:val="24"/>
        </w:rPr>
        <w:t>using</w:t>
      </w:r>
      <w:r>
        <w:rPr>
          <w:spacing w:val="42"/>
          <w:sz w:val="24"/>
          <w:szCs w:val="24"/>
        </w:rPr>
        <w:t xml:space="preserve"> </w:t>
      </w:r>
      <w:r>
        <w:rPr>
          <w:w w:val="109"/>
          <w:sz w:val="24"/>
          <w:szCs w:val="24"/>
        </w:rPr>
        <w:t xml:space="preserve">a </w:t>
      </w:r>
      <w:r>
        <w:rPr>
          <w:sz w:val="24"/>
          <w:szCs w:val="24"/>
        </w:rPr>
        <w:t>diffraction</w:t>
      </w:r>
      <w:r>
        <w:rPr>
          <w:spacing w:val="47"/>
          <w:sz w:val="24"/>
          <w:szCs w:val="24"/>
        </w:rPr>
        <w:t xml:space="preserve"> </w:t>
      </w:r>
      <w:r>
        <w:rPr>
          <w:sz w:val="24"/>
          <w:szCs w:val="24"/>
        </w:rPr>
        <w:t>grating whi</w:t>
      </w:r>
      <w:r>
        <w:rPr>
          <w:spacing w:val="-6"/>
          <w:sz w:val="24"/>
          <w:szCs w:val="24"/>
        </w:rPr>
        <w:t>c</w:t>
      </w:r>
      <w:r>
        <w:rPr>
          <w:sz w:val="24"/>
          <w:szCs w:val="24"/>
        </w:rPr>
        <w:t>h,</w:t>
      </w:r>
      <w:r>
        <w:rPr>
          <w:spacing w:val="30"/>
          <w:sz w:val="24"/>
          <w:szCs w:val="24"/>
        </w:rPr>
        <w:t xml:space="preserve"> </w:t>
      </w:r>
      <w:r>
        <w:rPr>
          <w:sz w:val="24"/>
          <w:szCs w:val="24"/>
        </w:rPr>
        <w:t>unli</w:t>
      </w:r>
      <w:r>
        <w:rPr>
          <w:spacing w:val="-5"/>
          <w:sz w:val="24"/>
          <w:szCs w:val="24"/>
        </w:rPr>
        <w:t>k</w:t>
      </w:r>
      <w:r>
        <w:rPr>
          <w:sz w:val="24"/>
          <w:szCs w:val="24"/>
        </w:rPr>
        <w:t>e</w:t>
      </w:r>
      <w:r>
        <w:rPr>
          <w:spacing w:val="26"/>
          <w:sz w:val="24"/>
          <w:szCs w:val="24"/>
        </w:rPr>
        <w:t xml:space="preserve"> </w:t>
      </w:r>
      <w:r>
        <w:rPr>
          <w:sz w:val="24"/>
          <w:szCs w:val="24"/>
        </w:rPr>
        <w:t>those</w:t>
      </w:r>
      <w:r>
        <w:rPr>
          <w:spacing w:val="41"/>
          <w:sz w:val="24"/>
          <w:szCs w:val="24"/>
        </w:rPr>
        <w:t xml:space="preserve"> </w:t>
      </w:r>
      <w:r>
        <w:rPr>
          <w:sz w:val="24"/>
          <w:szCs w:val="24"/>
        </w:rPr>
        <w:t>prese</w:t>
      </w:r>
      <w:r>
        <w:rPr>
          <w:spacing w:val="-6"/>
          <w:sz w:val="24"/>
          <w:szCs w:val="24"/>
        </w:rPr>
        <w:t>n</w:t>
      </w:r>
      <w:r>
        <w:rPr>
          <w:sz w:val="24"/>
          <w:szCs w:val="24"/>
        </w:rPr>
        <w:t>ted in</w:t>
      </w:r>
      <w:r>
        <w:rPr>
          <w:spacing w:val="23"/>
          <w:sz w:val="24"/>
          <w:szCs w:val="24"/>
        </w:rPr>
        <w:t xml:space="preserve"> </w:t>
      </w:r>
      <w:r>
        <w:rPr>
          <w:sz w:val="24"/>
          <w:szCs w:val="24"/>
        </w:rPr>
        <w:t>the</w:t>
      </w:r>
      <w:r>
        <w:rPr>
          <w:spacing w:val="45"/>
          <w:sz w:val="24"/>
          <w:szCs w:val="24"/>
        </w:rPr>
        <w:t xml:space="preserve"> </w:t>
      </w:r>
      <w:r>
        <w:rPr>
          <w:sz w:val="24"/>
          <w:szCs w:val="24"/>
        </w:rPr>
        <w:t>Ba</w:t>
      </w:r>
      <w:r>
        <w:rPr>
          <w:spacing w:val="-6"/>
          <w:sz w:val="24"/>
          <w:szCs w:val="24"/>
        </w:rPr>
        <w:t>c</w:t>
      </w:r>
      <w:r>
        <w:rPr>
          <w:sz w:val="24"/>
          <w:szCs w:val="24"/>
        </w:rPr>
        <w:t xml:space="preserve">kground </w:t>
      </w:r>
      <w:r>
        <w:rPr>
          <w:w w:val="103"/>
          <w:sz w:val="24"/>
          <w:szCs w:val="24"/>
        </w:rPr>
        <w:t xml:space="preserve">section, </w:t>
      </w:r>
      <w:r>
        <w:rPr>
          <w:sz w:val="24"/>
          <w:szCs w:val="24"/>
        </w:rPr>
        <w:t>diffracts</w:t>
      </w:r>
      <w:r>
        <w:rPr>
          <w:spacing w:val="25"/>
          <w:sz w:val="24"/>
          <w:szCs w:val="24"/>
        </w:rPr>
        <w:t xml:space="preserve"> </w:t>
      </w:r>
      <w:r>
        <w:rPr>
          <w:sz w:val="24"/>
          <w:szCs w:val="24"/>
        </w:rPr>
        <w:t>the</w:t>
      </w:r>
      <w:r>
        <w:rPr>
          <w:spacing w:val="29"/>
          <w:sz w:val="24"/>
          <w:szCs w:val="24"/>
        </w:rPr>
        <w:t xml:space="preserve"> </w:t>
      </w:r>
      <w:r>
        <w:rPr>
          <w:sz w:val="24"/>
          <w:szCs w:val="24"/>
        </w:rPr>
        <w:t>e</w:t>
      </w:r>
      <w:r>
        <w:rPr>
          <w:spacing w:val="-6"/>
          <w:sz w:val="24"/>
          <w:szCs w:val="24"/>
        </w:rPr>
        <w:t>n</w:t>
      </w:r>
      <w:r>
        <w:rPr>
          <w:sz w:val="24"/>
          <w:szCs w:val="24"/>
        </w:rPr>
        <w:t>tire</w:t>
      </w:r>
      <w:r>
        <w:rPr>
          <w:spacing w:val="36"/>
          <w:sz w:val="24"/>
          <w:szCs w:val="24"/>
        </w:rPr>
        <w:t xml:space="preserve"> </w:t>
      </w:r>
      <w:r>
        <w:rPr>
          <w:spacing w:val="7"/>
          <w:sz w:val="24"/>
          <w:szCs w:val="24"/>
        </w:rPr>
        <w:t>b</w:t>
      </w:r>
      <w:r>
        <w:rPr>
          <w:sz w:val="24"/>
          <w:szCs w:val="24"/>
        </w:rPr>
        <w:t>eam</w:t>
      </w:r>
      <w:r>
        <w:rPr>
          <w:spacing w:val="26"/>
          <w:sz w:val="24"/>
          <w:szCs w:val="24"/>
        </w:rPr>
        <w:t xml:space="preserve"> </w:t>
      </w:r>
      <w:r>
        <w:rPr>
          <w:sz w:val="24"/>
          <w:szCs w:val="24"/>
        </w:rPr>
        <w:t>in</w:t>
      </w:r>
      <w:r>
        <w:rPr>
          <w:spacing w:val="7"/>
          <w:sz w:val="24"/>
          <w:szCs w:val="24"/>
        </w:rPr>
        <w:t xml:space="preserve"> </w:t>
      </w:r>
      <w:r>
        <w:rPr>
          <w:spacing w:val="-6"/>
          <w:w w:val="136"/>
          <w:sz w:val="24"/>
          <w:szCs w:val="24"/>
        </w:rPr>
        <w:t>t</w:t>
      </w:r>
      <w:r>
        <w:rPr>
          <w:spacing w:val="-6"/>
          <w:w w:val="97"/>
          <w:sz w:val="24"/>
          <w:szCs w:val="24"/>
        </w:rPr>
        <w:t>w</w:t>
      </w:r>
      <w:r>
        <w:rPr>
          <w:w w:val="97"/>
          <w:sz w:val="24"/>
          <w:szCs w:val="24"/>
        </w:rPr>
        <w:t xml:space="preserve">o </w:t>
      </w:r>
      <w:r>
        <w:rPr>
          <w:sz w:val="24"/>
          <w:szCs w:val="24"/>
        </w:rPr>
        <w:t>dimensions</w:t>
      </w:r>
      <w:r>
        <w:rPr>
          <w:spacing w:val="23"/>
          <w:sz w:val="24"/>
          <w:szCs w:val="24"/>
        </w:rPr>
        <w:t xml:space="preserve"> </w:t>
      </w:r>
      <w:r>
        <w:rPr>
          <w:sz w:val="24"/>
          <w:szCs w:val="24"/>
        </w:rPr>
        <w:t>at</w:t>
      </w:r>
      <w:r>
        <w:rPr>
          <w:spacing w:val="35"/>
          <w:sz w:val="24"/>
          <w:szCs w:val="24"/>
        </w:rPr>
        <w:t xml:space="preserve"> </w:t>
      </w:r>
      <w:r>
        <w:rPr>
          <w:sz w:val="24"/>
          <w:szCs w:val="24"/>
        </w:rPr>
        <w:t>a</w:t>
      </w:r>
      <w:r>
        <w:rPr>
          <w:spacing w:val="-6"/>
          <w:sz w:val="24"/>
          <w:szCs w:val="24"/>
        </w:rPr>
        <w:t>n</w:t>
      </w:r>
      <w:r>
        <w:rPr>
          <w:sz w:val="24"/>
          <w:szCs w:val="24"/>
        </w:rPr>
        <w:t>y</w:t>
      </w:r>
      <w:r>
        <w:rPr>
          <w:spacing w:val="23"/>
          <w:sz w:val="24"/>
          <w:szCs w:val="24"/>
        </w:rPr>
        <w:t xml:space="preserve"> </w:t>
      </w:r>
      <w:r>
        <w:rPr>
          <w:sz w:val="24"/>
          <w:szCs w:val="24"/>
        </w:rPr>
        <w:t>one</w:t>
      </w:r>
      <w:del w:id="52" w:author="Matt Young" w:date="2016-10-29T16:21:00Z">
        <w:r w:rsidDel="003F09DA">
          <w:rPr>
            <w:spacing w:val="3"/>
            <w:sz w:val="24"/>
            <w:szCs w:val="24"/>
          </w:rPr>
          <w:delText xml:space="preserve"> </w:delText>
        </w:r>
        <w:r w:rsidDel="003F09DA">
          <w:rPr>
            <w:spacing w:val="7"/>
            <w:w w:val="108"/>
            <w:sz w:val="24"/>
            <w:szCs w:val="24"/>
          </w:rPr>
          <w:delText>p</w:delText>
        </w:r>
        <w:r w:rsidDel="003F09DA">
          <w:rPr>
            <w:w w:val="101"/>
            <w:sz w:val="24"/>
            <w:szCs w:val="24"/>
          </w:rPr>
          <w:delText>oi</w:delText>
        </w:r>
        <w:r w:rsidDel="003F09DA">
          <w:rPr>
            <w:spacing w:val="-6"/>
            <w:w w:val="101"/>
            <w:sz w:val="24"/>
            <w:szCs w:val="24"/>
          </w:rPr>
          <w:delText>n</w:delText>
        </w:r>
        <w:r w:rsidDel="003F09DA">
          <w:rPr>
            <w:w w:val="136"/>
            <w:sz w:val="24"/>
            <w:szCs w:val="24"/>
          </w:rPr>
          <w:delText xml:space="preserve">t </w:delText>
        </w:r>
        <w:r w:rsidDel="003F09DA">
          <w:rPr>
            <w:sz w:val="24"/>
            <w:szCs w:val="24"/>
          </w:rPr>
          <w:delText>in</w:delText>
        </w:r>
        <w:r w:rsidDel="003F09DA">
          <w:rPr>
            <w:spacing w:val="7"/>
            <w:sz w:val="24"/>
            <w:szCs w:val="24"/>
          </w:rPr>
          <w:delText xml:space="preserve"> </w:delText>
        </w:r>
      </w:del>
      <w:ins w:id="53" w:author="Matt Young" w:date="2016-10-29T16:21:00Z">
        <w:r w:rsidR="003F09DA">
          <w:rPr>
            <w:spacing w:val="7"/>
            <w:w w:val="108"/>
            <w:sz w:val="24"/>
            <w:szCs w:val="24"/>
          </w:rPr>
          <w:t xml:space="preserve"> </w:t>
        </w:r>
      </w:ins>
      <w:r>
        <w:rPr>
          <w:sz w:val="24"/>
          <w:szCs w:val="24"/>
        </w:rPr>
        <w:t>time,</w:t>
      </w:r>
      <w:r>
        <w:rPr>
          <w:spacing w:val="32"/>
          <w:sz w:val="24"/>
          <w:szCs w:val="24"/>
        </w:rPr>
        <w:t xml:space="preserve"> </w:t>
      </w:r>
      <w:r>
        <w:rPr>
          <w:w w:val="108"/>
          <w:sz w:val="24"/>
          <w:szCs w:val="24"/>
        </w:rPr>
        <w:t>there</w:t>
      </w:r>
      <w:r>
        <w:rPr>
          <w:spacing w:val="-5"/>
          <w:w w:val="108"/>
          <w:sz w:val="24"/>
          <w:szCs w:val="24"/>
        </w:rPr>
        <w:t>b</w:t>
      </w:r>
      <w:r>
        <w:rPr>
          <w:w w:val="102"/>
          <w:sz w:val="24"/>
          <w:szCs w:val="24"/>
        </w:rPr>
        <w:t xml:space="preserve">y </w:t>
      </w:r>
      <w:r>
        <w:rPr>
          <w:sz w:val="24"/>
          <w:szCs w:val="24"/>
        </w:rPr>
        <w:t>eliminating the need</w:t>
      </w:r>
      <w:r>
        <w:rPr>
          <w:spacing w:val="53"/>
          <w:sz w:val="24"/>
          <w:szCs w:val="24"/>
        </w:rPr>
        <w:t xml:space="preserve"> </w:t>
      </w:r>
      <w:r>
        <w:rPr>
          <w:sz w:val="24"/>
          <w:szCs w:val="24"/>
        </w:rPr>
        <w:t>to scan</w:t>
      </w:r>
      <w:r>
        <w:rPr>
          <w:spacing w:val="57"/>
          <w:sz w:val="24"/>
          <w:szCs w:val="24"/>
        </w:rPr>
        <w:t xml:space="preserve"> </w:t>
      </w:r>
      <w:r>
        <w:rPr>
          <w:sz w:val="24"/>
          <w:szCs w:val="24"/>
        </w:rPr>
        <w:t xml:space="preserve">the </w:t>
      </w:r>
      <w:commentRangeStart w:id="54"/>
      <w:r>
        <w:rPr>
          <w:sz w:val="24"/>
          <w:szCs w:val="24"/>
        </w:rPr>
        <w:t>laser</w:t>
      </w:r>
      <w:r>
        <w:rPr>
          <w:spacing w:val="53"/>
          <w:sz w:val="24"/>
          <w:szCs w:val="24"/>
        </w:rPr>
        <w:t xml:space="preserve"> </w:t>
      </w:r>
      <w:commentRangeEnd w:id="54"/>
      <w:r w:rsidR="003F09DA">
        <w:rPr>
          <w:rStyle w:val="CommentReference"/>
        </w:rPr>
        <w:commentReference w:id="54"/>
      </w:r>
      <w:ins w:id="55" w:author="Matt Young" w:date="2016-10-29T16:21:00Z">
        <w:r w:rsidR="003F09DA">
          <w:rPr>
            <w:spacing w:val="53"/>
            <w:sz w:val="24"/>
            <w:szCs w:val="24"/>
          </w:rPr>
          <w:t xml:space="preserve">beam </w:t>
        </w:r>
      </w:ins>
      <w:r>
        <w:rPr>
          <w:sz w:val="24"/>
          <w:szCs w:val="24"/>
        </w:rPr>
        <w:t>along</w:t>
      </w:r>
      <w:r>
        <w:rPr>
          <w:spacing w:val="50"/>
          <w:sz w:val="24"/>
          <w:szCs w:val="24"/>
        </w:rPr>
        <w:t xml:space="preserve"> </w:t>
      </w:r>
      <w:r>
        <w:rPr>
          <w:sz w:val="24"/>
          <w:szCs w:val="24"/>
        </w:rPr>
        <w:t>the o</w:t>
      </w:r>
      <w:r>
        <w:rPr>
          <w:spacing w:val="14"/>
          <w:sz w:val="24"/>
          <w:szCs w:val="24"/>
        </w:rPr>
        <w:t>b</w:t>
      </w:r>
      <w:r>
        <w:rPr>
          <w:sz w:val="24"/>
          <w:szCs w:val="24"/>
        </w:rPr>
        <w:t>ject. Because</w:t>
      </w:r>
      <w:r>
        <w:rPr>
          <w:spacing w:val="57"/>
          <w:sz w:val="24"/>
          <w:szCs w:val="24"/>
        </w:rPr>
        <w:t xml:space="preserve"> </w:t>
      </w:r>
      <w:commentRangeStart w:id="56"/>
      <w:r>
        <w:rPr>
          <w:sz w:val="24"/>
          <w:szCs w:val="24"/>
        </w:rPr>
        <w:t xml:space="preserve">this </w:t>
      </w:r>
      <w:commentRangeEnd w:id="56"/>
      <w:r w:rsidR="003F09DA">
        <w:rPr>
          <w:rStyle w:val="CommentReference"/>
        </w:rPr>
        <w:commentReference w:id="56"/>
      </w:r>
      <w:r>
        <w:rPr>
          <w:sz w:val="24"/>
          <w:szCs w:val="24"/>
        </w:rPr>
        <w:t>will all</w:t>
      </w:r>
      <w:r>
        <w:rPr>
          <w:spacing w:val="-6"/>
          <w:sz w:val="24"/>
          <w:szCs w:val="24"/>
        </w:rPr>
        <w:t>o</w:t>
      </w:r>
      <w:r>
        <w:rPr>
          <w:sz w:val="24"/>
          <w:szCs w:val="24"/>
        </w:rPr>
        <w:t>w</w:t>
      </w:r>
      <w:r>
        <w:rPr>
          <w:spacing w:val="33"/>
          <w:sz w:val="24"/>
          <w:szCs w:val="24"/>
        </w:rPr>
        <w:t xml:space="preserve"> </w:t>
      </w:r>
      <w:r>
        <w:rPr>
          <w:sz w:val="24"/>
          <w:szCs w:val="24"/>
        </w:rPr>
        <w:t>scanni</w:t>
      </w:r>
      <w:r>
        <w:rPr>
          <w:spacing w:val="1"/>
          <w:sz w:val="24"/>
          <w:szCs w:val="24"/>
        </w:rPr>
        <w:t>n</w:t>
      </w:r>
      <w:r>
        <w:rPr>
          <w:sz w:val="24"/>
          <w:szCs w:val="24"/>
        </w:rPr>
        <w:t>g of</w:t>
      </w:r>
      <w:r>
        <w:rPr>
          <w:spacing w:val="22"/>
          <w:sz w:val="24"/>
          <w:szCs w:val="24"/>
        </w:rPr>
        <w:t xml:space="preserve"> </w:t>
      </w:r>
      <w:r>
        <w:rPr>
          <w:sz w:val="24"/>
          <w:szCs w:val="24"/>
        </w:rPr>
        <w:t>the o</w:t>
      </w:r>
      <w:r>
        <w:rPr>
          <w:spacing w:val="13"/>
          <w:sz w:val="24"/>
          <w:szCs w:val="24"/>
        </w:rPr>
        <w:t>b</w:t>
      </w:r>
      <w:r>
        <w:rPr>
          <w:sz w:val="24"/>
          <w:szCs w:val="24"/>
        </w:rPr>
        <w:t>ject to</w:t>
      </w:r>
      <w:r>
        <w:rPr>
          <w:spacing w:val="55"/>
          <w:sz w:val="24"/>
          <w:szCs w:val="24"/>
        </w:rPr>
        <w:t xml:space="preserve"> </w:t>
      </w:r>
      <w:r>
        <w:rPr>
          <w:spacing w:val="7"/>
          <w:sz w:val="24"/>
          <w:szCs w:val="24"/>
        </w:rPr>
        <w:t>o</w:t>
      </w:r>
      <w:r>
        <w:rPr>
          <w:sz w:val="24"/>
          <w:szCs w:val="24"/>
        </w:rPr>
        <w:t>ccur</w:t>
      </w:r>
      <w:r>
        <w:rPr>
          <w:spacing w:val="43"/>
          <w:sz w:val="24"/>
          <w:szCs w:val="24"/>
        </w:rPr>
        <w:t xml:space="preserve"> </w:t>
      </w:r>
      <w:r>
        <w:rPr>
          <w:sz w:val="24"/>
          <w:szCs w:val="24"/>
        </w:rPr>
        <w:t>all</w:t>
      </w:r>
      <w:r>
        <w:rPr>
          <w:spacing w:val="41"/>
          <w:sz w:val="24"/>
          <w:szCs w:val="24"/>
        </w:rPr>
        <w:t xml:space="preserve"> </w:t>
      </w:r>
      <w:r>
        <w:rPr>
          <w:sz w:val="24"/>
          <w:szCs w:val="24"/>
        </w:rPr>
        <w:t>at once,</w:t>
      </w:r>
      <w:del w:id="57" w:author="Matt Young" w:date="2016-10-29T16:22:00Z">
        <w:r w:rsidDel="003F09DA">
          <w:rPr>
            <w:spacing w:val="44"/>
            <w:sz w:val="24"/>
            <w:szCs w:val="24"/>
          </w:rPr>
          <w:delText xml:space="preserve"> </w:delText>
        </w:r>
        <w:r w:rsidDel="003F09DA">
          <w:rPr>
            <w:sz w:val="24"/>
            <w:szCs w:val="24"/>
          </w:rPr>
          <w:delText>there’s</w:delText>
        </w:r>
        <w:r w:rsidDel="003F09DA">
          <w:rPr>
            <w:spacing w:val="55"/>
            <w:sz w:val="24"/>
            <w:szCs w:val="24"/>
          </w:rPr>
          <w:delText xml:space="preserve"> </w:delText>
        </w:r>
      </w:del>
      <w:ins w:id="58" w:author="Matt Young" w:date="2016-10-29T16:22:00Z">
        <w:r w:rsidR="003F09DA">
          <w:rPr>
            <w:sz w:val="24"/>
            <w:szCs w:val="24"/>
          </w:rPr>
          <w:t xml:space="preserve"> there is </w:t>
        </w:r>
      </w:ins>
      <w:r>
        <w:rPr>
          <w:sz w:val="24"/>
          <w:szCs w:val="24"/>
        </w:rPr>
        <w:t>no</w:t>
      </w:r>
      <w:r>
        <w:rPr>
          <w:spacing w:val="39"/>
          <w:sz w:val="24"/>
          <w:szCs w:val="24"/>
        </w:rPr>
        <w:t xml:space="preserve"> </w:t>
      </w:r>
      <w:r>
        <w:rPr>
          <w:sz w:val="24"/>
          <w:szCs w:val="24"/>
        </w:rPr>
        <w:t>need</w:t>
      </w:r>
      <w:r>
        <w:rPr>
          <w:spacing w:val="48"/>
          <w:sz w:val="24"/>
          <w:szCs w:val="24"/>
        </w:rPr>
        <w:t xml:space="preserve"> </w:t>
      </w:r>
      <w:r>
        <w:rPr>
          <w:sz w:val="24"/>
          <w:szCs w:val="24"/>
        </w:rPr>
        <w:t>to</w:t>
      </w:r>
      <w:r>
        <w:rPr>
          <w:spacing w:val="55"/>
          <w:sz w:val="24"/>
          <w:szCs w:val="24"/>
        </w:rPr>
        <w:t xml:space="preserve"> </w:t>
      </w:r>
      <w:proofErr w:type="spellStart"/>
      <w:r>
        <w:rPr>
          <w:w w:val="102"/>
          <w:sz w:val="24"/>
          <w:szCs w:val="24"/>
        </w:rPr>
        <w:t>accu</w:t>
      </w:r>
      <w:proofErr w:type="spellEnd"/>
      <w:r>
        <w:rPr>
          <w:w w:val="102"/>
          <w:sz w:val="24"/>
          <w:szCs w:val="24"/>
        </w:rPr>
        <w:t xml:space="preserve">- </w:t>
      </w:r>
      <w:proofErr w:type="spellStart"/>
      <w:r>
        <w:rPr>
          <w:spacing w:val="-6"/>
          <w:sz w:val="24"/>
          <w:szCs w:val="24"/>
        </w:rPr>
        <w:t>m</w:t>
      </w:r>
      <w:r>
        <w:rPr>
          <w:sz w:val="24"/>
          <w:szCs w:val="24"/>
        </w:rPr>
        <w:t>ulate</w:t>
      </w:r>
      <w:proofErr w:type="spellEnd"/>
      <w:r>
        <w:rPr>
          <w:sz w:val="24"/>
          <w:szCs w:val="24"/>
        </w:rPr>
        <w:t xml:space="preserve"> readings</w:t>
      </w:r>
      <w:r>
        <w:rPr>
          <w:spacing w:val="58"/>
          <w:sz w:val="24"/>
          <w:szCs w:val="24"/>
        </w:rPr>
        <w:t xml:space="preserve"> </w:t>
      </w:r>
      <w:r>
        <w:rPr>
          <w:spacing w:val="-6"/>
          <w:sz w:val="24"/>
          <w:szCs w:val="24"/>
        </w:rPr>
        <w:t>ov</w:t>
      </w:r>
      <w:r>
        <w:rPr>
          <w:sz w:val="24"/>
          <w:szCs w:val="24"/>
        </w:rPr>
        <w:t>er</w:t>
      </w:r>
      <w:r>
        <w:rPr>
          <w:spacing w:val="31"/>
          <w:sz w:val="24"/>
          <w:szCs w:val="24"/>
        </w:rPr>
        <w:t xml:space="preserve"> </w:t>
      </w:r>
      <w:r>
        <w:rPr>
          <w:sz w:val="24"/>
          <w:szCs w:val="24"/>
        </w:rPr>
        <w:t>some</w:t>
      </w:r>
      <w:r>
        <w:rPr>
          <w:spacing w:val="25"/>
          <w:sz w:val="24"/>
          <w:szCs w:val="24"/>
        </w:rPr>
        <w:t xml:space="preserve"> </w:t>
      </w:r>
      <w:r>
        <w:rPr>
          <w:sz w:val="24"/>
          <w:szCs w:val="24"/>
        </w:rPr>
        <w:t>time</w:t>
      </w:r>
      <w:r>
        <w:rPr>
          <w:spacing w:val="50"/>
          <w:sz w:val="24"/>
          <w:szCs w:val="24"/>
        </w:rPr>
        <w:t xml:space="preserve"> </w:t>
      </w:r>
      <w:r>
        <w:rPr>
          <w:sz w:val="24"/>
          <w:szCs w:val="24"/>
        </w:rPr>
        <w:t>i</w:t>
      </w:r>
      <w:r>
        <w:rPr>
          <w:spacing w:val="-6"/>
          <w:sz w:val="24"/>
          <w:szCs w:val="24"/>
        </w:rPr>
        <w:t>n</w:t>
      </w:r>
      <w:r>
        <w:rPr>
          <w:sz w:val="24"/>
          <w:szCs w:val="24"/>
        </w:rPr>
        <w:t>ter</w:t>
      </w:r>
      <w:r>
        <w:rPr>
          <w:spacing w:val="-13"/>
          <w:sz w:val="24"/>
          <w:szCs w:val="24"/>
        </w:rPr>
        <w:t>v</w:t>
      </w:r>
      <w:r>
        <w:rPr>
          <w:sz w:val="24"/>
          <w:szCs w:val="24"/>
        </w:rPr>
        <w:t>al, and</w:t>
      </w:r>
      <w:r>
        <w:rPr>
          <w:spacing w:val="53"/>
          <w:sz w:val="24"/>
          <w:szCs w:val="24"/>
        </w:rPr>
        <w:t xml:space="preserve"> </w:t>
      </w:r>
      <w:r>
        <w:rPr>
          <w:sz w:val="24"/>
          <w:szCs w:val="24"/>
        </w:rPr>
        <w:t>therefore real-time imaging</w:t>
      </w:r>
      <w:r>
        <w:rPr>
          <w:spacing w:val="42"/>
          <w:sz w:val="24"/>
          <w:szCs w:val="24"/>
        </w:rPr>
        <w:t xml:space="preserve"> </w:t>
      </w:r>
      <w:r>
        <w:rPr>
          <w:sz w:val="24"/>
          <w:szCs w:val="24"/>
        </w:rPr>
        <w:t>is made</w:t>
      </w:r>
      <w:r>
        <w:rPr>
          <w:spacing w:val="59"/>
          <w:sz w:val="24"/>
          <w:szCs w:val="24"/>
        </w:rPr>
        <w:t xml:space="preserve"> </w:t>
      </w:r>
      <w:r>
        <w:rPr>
          <w:spacing w:val="-6"/>
          <w:sz w:val="24"/>
          <w:szCs w:val="24"/>
        </w:rPr>
        <w:t>m</w:t>
      </w:r>
      <w:r>
        <w:rPr>
          <w:sz w:val="24"/>
          <w:szCs w:val="24"/>
        </w:rPr>
        <w:t>u</w:t>
      </w:r>
      <w:r>
        <w:rPr>
          <w:spacing w:val="-6"/>
          <w:sz w:val="24"/>
          <w:szCs w:val="24"/>
        </w:rPr>
        <w:t>c</w:t>
      </w:r>
      <w:r>
        <w:rPr>
          <w:sz w:val="24"/>
          <w:szCs w:val="24"/>
        </w:rPr>
        <w:t>h</w:t>
      </w:r>
      <w:r>
        <w:rPr>
          <w:spacing w:val="57"/>
          <w:sz w:val="24"/>
          <w:szCs w:val="24"/>
        </w:rPr>
        <w:t xml:space="preserve"> </w:t>
      </w:r>
      <w:r>
        <w:rPr>
          <w:sz w:val="24"/>
          <w:szCs w:val="24"/>
        </w:rPr>
        <w:t>easier. A</w:t>
      </w:r>
      <w:r>
        <w:rPr>
          <w:spacing w:val="35"/>
          <w:sz w:val="24"/>
          <w:szCs w:val="24"/>
        </w:rPr>
        <w:t xml:space="preserve"> </w:t>
      </w:r>
      <w:r>
        <w:rPr>
          <w:sz w:val="24"/>
          <w:szCs w:val="24"/>
        </w:rPr>
        <w:t>basic,</w:t>
      </w:r>
      <w:r>
        <w:rPr>
          <w:spacing w:val="54"/>
          <w:sz w:val="24"/>
          <w:szCs w:val="24"/>
        </w:rPr>
        <w:t xml:space="preserve"> </w:t>
      </w:r>
      <w:r>
        <w:rPr>
          <w:sz w:val="24"/>
          <w:szCs w:val="24"/>
        </w:rPr>
        <w:t>somewhat crude</w:t>
      </w:r>
      <w:r>
        <w:rPr>
          <w:spacing w:val="54"/>
          <w:sz w:val="24"/>
          <w:szCs w:val="24"/>
        </w:rPr>
        <w:t xml:space="preserve"> </w:t>
      </w:r>
      <w:r>
        <w:rPr>
          <w:sz w:val="24"/>
          <w:szCs w:val="24"/>
        </w:rPr>
        <w:t>example</w:t>
      </w:r>
      <w:r>
        <w:rPr>
          <w:spacing w:val="58"/>
          <w:sz w:val="24"/>
          <w:szCs w:val="24"/>
        </w:rPr>
        <w:t xml:space="preserve"> </w:t>
      </w:r>
      <w:r>
        <w:rPr>
          <w:sz w:val="24"/>
          <w:szCs w:val="24"/>
        </w:rPr>
        <w:t>of</w:t>
      </w:r>
      <w:r>
        <w:rPr>
          <w:spacing w:val="20"/>
          <w:sz w:val="24"/>
          <w:szCs w:val="24"/>
        </w:rPr>
        <w:t xml:space="preserve"> </w:t>
      </w:r>
      <w:r>
        <w:rPr>
          <w:sz w:val="24"/>
          <w:szCs w:val="24"/>
        </w:rPr>
        <w:t>a</w:t>
      </w:r>
      <w:r>
        <w:rPr>
          <w:spacing w:val="43"/>
          <w:sz w:val="24"/>
          <w:szCs w:val="24"/>
        </w:rPr>
        <w:t xml:space="preserve"> </w:t>
      </w:r>
      <w:r>
        <w:rPr>
          <w:sz w:val="24"/>
          <w:szCs w:val="24"/>
        </w:rPr>
        <w:t xml:space="preserve">circular </w:t>
      </w:r>
      <w:r>
        <w:rPr>
          <w:w w:val="107"/>
          <w:sz w:val="24"/>
          <w:szCs w:val="24"/>
        </w:rPr>
        <w:t xml:space="preserve">grating </w:t>
      </w:r>
      <w:r>
        <w:rPr>
          <w:sz w:val="24"/>
          <w:szCs w:val="24"/>
        </w:rPr>
        <w:t>that could</w:t>
      </w:r>
      <w:r>
        <w:rPr>
          <w:spacing w:val="18"/>
          <w:sz w:val="24"/>
          <w:szCs w:val="24"/>
        </w:rPr>
        <w:t xml:space="preserve"> </w:t>
      </w:r>
      <w:r>
        <w:rPr>
          <w:spacing w:val="7"/>
          <w:sz w:val="24"/>
          <w:szCs w:val="24"/>
        </w:rPr>
        <w:t>b</w:t>
      </w:r>
      <w:r>
        <w:rPr>
          <w:sz w:val="24"/>
          <w:szCs w:val="24"/>
        </w:rPr>
        <w:t>e</w:t>
      </w:r>
      <w:r>
        <w:rPr>
          <w:spacing w:val="12"/>
          <w:sz w:val="24"/>
          <w:szCs w:val="24"/>
        </w:rPr>
        <w:t xml:space="preserve"> </w:t>
      </w:r>
      <w:r>
        <w:rPr>
          <w:sz w:val="24"/>
          <w:szCs w:val="24"/>
        </w:rPr>
        <w:t>used</w:t>
      </w:r>
      <w:r>
        <w:rPr>
          <w:spacing w:val="20"/>
          <w:sz w:val="24"/>
          <w:szCs w:val="24"/>
        </w:rPr>
        <w:t xml:space="preserve"> </w:t>
      </w:r>
      <w:r>
        <w:rPr>
          <w:sz w:val="24"/>
          <w:szCs w:val="24"/>
        </w:rPr>
        <w:t>is</w:t>
      </w:r>
      <w:r>
        <w:rPr>
          <w:spacing w:val="4"/>
          <w:sz w:val="24"/>
          <w:szCs w:val="24"/>
        </w:rPr>
        <w:t xml:space="preserve"> </w:t>
      </w:r>
      <w:r>
        <w:rPr>
          <w:sz w:val="24"/>
          <w:szCs w:val="24"/>
        </w:rPr>
        <w:t>prese</w:t>
      </w:r>
      <w:r>
        <w:rPr>
          <w:spacing w:val="-6"/>
          <w:sz w:val="24"/>
          <w:szCs w:val="24"/>
        </w:rPr>
        <w:t>n</w:t>
      </w:r>
      <w:r>
        <w:rPr>
          <w:sz w:val="24"/>
          <w:szCs w:val="24"/>
        </w:rPr>
        <w:t>ted</w:t>
      </w:r>
      <w:r>
        <w:rPr>
          <w:spacing w:val="55"/>
          <w:sz w:val="24"/>
          <w:szCs w:val="24"/>
        </w:rPr>
        <w:t xml:space="preserve"> </w:t>
      </w:r>
      <w:r>
        <w:rPr>
          <w:sz w:val="24"/>
          <w:szCs w:val="24"/>
        </w:rPr>
        <w:t>in</w:t>
      </w:r>
      <w:r>
        <w:rPr>
          <w:spacing w:val="14"/>
          <w:sz w:val="24"/>
          <w:szCs w:val="24"/>
        </w:rPr>
        <w:t xml:space="preserve"> </w:t>
      </w:r>
      <w:commentRangeStart w:id="59"/>
      <w:r>
        <w:rPr>
          <w:sz w:val="24"/>
          <w:szCs w:val="24"/>
        </w:rPr>
        <w:t>Figure</w:t>
      </w:r>
      <w:r>
        <w:rPr>
          <w:spacing w:val="38"/>
          <w:sz w:val="24"/>
          <w:szCs w:val="24"/>
        </w:rPr>
        <w:t xml:space="preserve"> </w:t>
      </w:r>
      <w:commentRangeEnd w:id="59"/>
      <w:r w:rsidR="0043200A">
        <w:rPr>
          <w:rStyle w:val="CommentReference"/>
        </w:rPr>
        <w:commentReference w:id="59"/>
      </w:r>
      <w:r>
        <w:rPr>
          <w:sz w:val="24"/>
          <w:szCs w:val="24"/>
        </w:rPr>
        <w:t>7.</w:t>
      </w:r>
      <w:r>
        <w:rPr>
          <w:spacing w:val="41"/>
          <w:sz w:val="24"/>
          <w:szCs w:val="24"/>
        </w:rPr>
        <w:t xml:space="preserve"> </w:t>
      </w:r>
      <w:r>
        <w:rPr>
          <w:sz w:val="24"/>
          <w:szCs w:val="24"/>
        </w:rPr>
        <w:t>Keep</w:t>
      </w:r>
      <w:r>
        <w:rPr>
          <w:spacing w:val="17"/>
          <w:sz w:val="24"/>
          <w:szCs w:val="24"/>
        </w:rPr>
        <w:t xml:space="preserve"> </w:t>
      </w:r>
      <w:r>
        <w:rPr>
          <w:sz w:val="24"/>
          <w:szCs w:val="24"/>
        </w:rPr>
        <w:t>in</w:t>
      </w:r>
      <w:r>
        <w:rPr>
          <w:spacing w:val="14"/>
          <w:sz w:val="24"/>
          <w:szCs w:val="24"/>
        </w:rPr>
        <w:t xml:space="preserve"> </w:t>
      </w:r>
      <w:r>
        <w:rPr>
          <w:sz w:val="24"/>
          <w:szCs w:val="24"/>
        </w:rPr>
        <w:t>mind,</w:t>
      </w:r>
      <w:r>
        <w:rPr>
          <w:spacing w:val="38"/>
          <w:sz w:val="24"/>
          <w:szCs w:val="24"/>
        </w:rPr>
        <w:t xml:space="preserve"> </w:t>
      </w:r>
      <w:r w:rsidRPr="003F09DA">
        <w:rPr>
          <w:sz w:val="24"/>
          <w:szCs w:val="24"/>
          <w:highlight w:val="yellow"/>
          <w:rPrChange w:id="60" w:author="Matt Young" w:date="2016-10-29T16:22:00Z">
            <w:rPr>
              <w:sz w:val="24"/>
              <w:szCs w:val="24"/>
            </w:rPr>
          </w:rPrChange>
        </w:rPr>
        <w:t>this</w:t>
      </w:r>
      <w:r>
        <w:rPr>
          <w:spacing w:val="38"/>
          <w:sz w:val="24"/>
          <w:szCs w:val="24"/>
        </w:rPr>
        <w:t xml:space="preserve"> </w:t>
      </w:r>
      <w:r>
        <w:rPr>
          <w:sz w:val="24"/>
          <w:szCs w:val="24"/>
        </w:rPr>
        <w:t>is</w:t>
      </w:r>
      <w:r>
        <w:rPr>
          <w:spacing w:val="4"/>
          <w:sz w:val="24"/>
          <w:szCs w:val="24"/>
        </w:rPr>
        <w:t xml:space="preserve"> </w:t>
      </w:r>
      <w:r>
        <w:rPr>
          <w:sz w:val="24"/>
          <w:szCs w:val="24"/>
        </w:rPr>
        <w:t>only</w:t>
      </w:r>
      <w:r>
        <w:rPr>
          <w:spacing w:val="11"/>
          <w:sz w:val="24"/>
          <w:szCs w:val="24"/>
        </w:rPr>
        <w:t xml:space="preserve"> </w:t>
      </w:r>
      <w:r>
        <w:rPr>
          <w:w w:val="105"/>
          <w:sz w:val="24"/>
          <w:szCs w:val="24"/>
        </w:rPr>
        <w:t>mea</w:t>
      </w:r>
      <w:r>
        <w:rPr>
          <w:spacing w:val="-6"/>
          <w:w w:val="105"/>
          <w:sz w:val="24"/>
          <w:szCs w:val="24"/>
        </w:rPr>
        <w:t>n</w:t>
      </w:r>
      <w:r>
        <w:rPr>
          <w:w w:val="136"/>
          <w:sz w:val="24"/>
          <w:szCs w:val="24"/>
        </w:rPr>
        <w:t xml:space="preserve">t </w:t>
      </w:r>
      <w:r>
        <w:rPr>
          <w:sz w:val="24"/>
          <w:szCs w:val="24"/>
        </w:rPr>
        <w:t>to</w:t>
      </w:r>
      <w:r>
        <w:rPr>
          <w:spacing w:val="33"/>
          <w:sz w:val="24"/>
          <w:szCs w:val="24"/>
        </w:rPr>
        <w:t xml:space="preserve"> </w:t>
      </w:r>
      <w:r>
        <w:rPr>
          <w:sz w:val="24"/>
          <w:szCs w:val="24"/>
        </w:rPr>
        <w:t>sh</w:t>
      </w:r>
      <w:r>
        <w:rPr>
          <w:spacing w:val="-6"/>
          <w:sz w:val="24"/>
          <w:szCs w:val="24"/>
        </w:rPr>
        <w:t>o</w:t>
      </w:r>
      <w:r>
        <w:rPr>
          <w:sz w:val="24"/>
          <w:szCs w:val="24"/>
        </w:rPr>
        <w:t>w</w:t>
      </w:r>
      <w:r>
        <w:rPr>
          <w:spacing w:val="11"/>
          <w:sz w:val="24"/>
          <w:szCs w:val="24"/>
        </w:rPr>
        <w:t xml:space="preserve"> </w:t>
      </w:r>
      <w:r>
        <w:rPr>
          <w:sz w:val="24"/>
          <w:szCs w:val="24"/>
        </w:rPr>
        <w:t>h</w:t>
      </w:r>
      <w:r>
        <w:rPr>
          <w:spacing w:val="-6"/>
          <w:sz w:val="24"/>
          <w:szCs w:val="24"/>
        </w:rPr>
        <w:t>o</w:t>
      </w:r>
      <w:r>
        <w:rPr>
          <w:sz w:val="24"/>
          <w:szCs w:val="24"/>
        </w:rPr>
        <w:t>w</w:t>
      </w:r>
      <w:r>
        <w:rPr>
          <w:spacing w:val="12"/>
          <w:sz w:val="24"/>
          <w:szCs w:val="24"/>
        </w:rPr>
        <w:t xml:space="preserve"> </w:t>
      </w:r>
      <w:r>
        <w:rPr>
          <w:sz w:val="24"/>
          <w:szCs w:val="24"/>
        </w:rPr>
        <w:t>the</w:t>
      </w:r>
      <w:r>
        <w:rPr>
          <w:spacing w:val="42"/>
          <w:sz w:val="24"/>
          <w:szCs w:val="24"/>
        </w:rPr>
        <w:t xml:space="preserve"> </w:t>
      </w:r>
      <w:r>
        <w:rPr>
          <w:sz w:val="24"/>
          <w:szCs w:val="24"/>
        </w:rPr>
        <w:t>2-dimensional</w:t>
      </w:r>
      <w:r>
        <w:rPr>
          <w:spacing w:val="42"/>
          <w:sz w:val="24"/>
          <w:szCs w:val="24"/>
        </w:rPr>
        <w:t xml:space="preserve"> </w:t>
      </w:r>
      <w:r>
        <w:rPr>
          <w:sz w:val="24"/>
          <w:szCs w:val="24"/>
        </w:rPr>
        <w:t>diffract</w:t>
      </w:r>
      <w:r>
        <w:rPr>
          <w:spacing w:val="1"/>
          <w:sz w:val="24"/>
          <w:szCs w:val="24"/>
        </w:rPr>
        <w:t>i</w:t>
      </w:r>
      <w:r>
        <w:rPr>
          <w:sz w:val="24"/>
          <w:szCs w:val="24"/>
        </w:rPr>
        <w:t>on</w:t>
      </w:r>
      <w:r>
        <w:rPr>
          <w:spacing w:val="41"/>
          <w:sz w:val="24"/>
          <w:szCs w:val="24"/>
        </w:rPr>
        <w:t xml:space="preserve"> </w:t>
      </w:r>
      <w:r>
        <w:rPr>
          <w:sz w:val="24"/>
          <w:szCs w:val="24"/>
        </w:rPr>
        <w:t xml:space="preserve">gratings </w:t>
      </w:r>
      <w:r>
        <w:rPr>
          <w:w w:val="102"/>
          <w:sz w:val="24"/>
          <w:szCs w:val="24"/>
        </w:rPr>
        <w:t>mig</w:t>
      </w:r>
      <w:r>
        <w:rPr>
          <w:spacing w:val="-6"/>
          <w:w w:val="102"/>
          <w:sz w:val="24"/>
          <w:szCs w:val="24"/>
        </w:rPr>
        <w:t>h</w:t>
      </w:r>
      <w:r>
        <w:rPr>
          <w:w w:val="136"/>
          <w:sz w:val="24"/>
          <w:szCs w:val="24"/>
        </w:rPr>
        <w:t>t</w:t>
      </w:r>
      <w:r>
        <w:rPr>
          <w:spacing w:val="13"/>
          <w:w w:val="136"/>
          <w:sz w:val="24"/>
          <w:szCs w:val="24"/>
        </w:rPr>
        <w:t xml:space="preserve"> </w:t>
      </w:r>
      <w:r>
        <w:rPr>
          <w:spacing w:val="7"/>
          <w:sz w:val="24"/>
          <w:szCs w:val="24"/>
        </w:rPr>
        <w:t>b</w:t>
      </w:r>
      <w:r>
        <w:rPr>
          <w:sz w:val="24"/>
          <w:szCs w:val="24"/>
        </w:rPr>
        <w:t>e</w:t>
      </w:r>
      <w:r>
        <w:rPr>
          <w:spacing w:val="19"/>
          <w:sz w:val="24"/>
          <w:szCs w:val="24"/>
        </w:rPr>
        <w:t xml:space="preserve"> </w:t>
      </w:r>
      <w:r>
        <w:rPr>
          <w:sz w:val="24"/>
          <w:szCs w:val="24"/>
        </w:rPr>
        <w:t>mou</w:t>
      </w:r>
      <w:r>
        <w:rPr>
          <w:spacing w:val="-6"/>
          <w:sz w:val="24"/>
          <w:szCs w:val="24"/>
        </w:rPr>
        <w:t>n</w:t>
      </w:r>
      <w:r>
        <w:rPr>
          <w:sz w:val="24"/>
          <w:szCs w:val="24"/>
        </w:rPr>
        <w:t>ted on</w:t>
      </w:r>
      <w:r>
        <w:rPr>
          <w:spacing w:val="17"/>
          <w:sz w:val="24"/>
          <w:szCs w:val="24"/>
        </w:rPr>
        <w:t xml:space="preserve"> </w:t>
      </w:r>
      <w:r>
        <w:rPr>
          <w:w w:val="109"/>
          <w:sz w:val="24"/>
          <w:szCs w:val="24"/>
        </w:rPr>
        <w:t xml:space="preserve">a </w:t>
      </w:r>
      <w:r>
        <w:rPr>
          <w:sz w:val="24"/>
          <w:szCs w:val="24"/>
        </w:rPr>
        <w:t>wheel</w:t>
      </w:r>
      <w:r>
        <w:rPr>
          <w:spacing w:val="16"/>
          <w:sz w:val="24"/>
          <w:szCs w:val="24"/>
        </w:rPr>
        <w:t xml:space="preserve"> </w:t>
      </w:r>
      <w:r>
        <w:rPr>
          <w:sz w:val="24"/>
          <w:szCs w:val="24"/>
        </w:rPr>
        <w:t>to</w:t>
      </w:r>
      <w:r>
        <w:rPr>
          <w:spacing w:val="43"/>
          <w:sz w:val="24"/>
          <w:szCs w:val="24"/>
        </w:rPr>
        <w:t xml:space="preserve"> </w:t>
      </w:r>
      <w:r>
        <w:rPr>
          <w:sz w:val="24"/>
          <w:szCs w:val="24"/>
        </w:rPr>
        <w:t>m</w:t>
      </w:r>
      <w:r>
        <w:rPr>
          <w:spacing w:val="7"/>
          <w:sz w:val="24"/>
          <w:szCs w:val="24"/>
        </w:rPr>
        <w:t>o</w:t>
      </w:r>
      <w:r>
        <w:rPr>
          <w:sz w:val="24"/>
          <w:szCs w:val="24"/>
        </w:rPr>
        <w:t>dulate the</w:t>
      </w:r>
      <w:r>
        <w:rPr>
          <w:spacing w:val="51"/>
          <w:sz w:val="24"/>
          <w:szCs w:val="24"/>
        </w:rPr>
        <w:t xml:space="preserve"> </w:t>
      </w:r>
      <w:r>
        <w:rPr>
          <w:sz w:val="24"/>
          <w:szCs w:val="24"/>
        </w:rPr>
        <w:t>laser</w:t>
      </w:r>
      <w:ins w:id="61" w:author="Matt Young" w:date="2016-10-29T16:22:00Z">
        <w:r w:rsidR="003F09DA">
          <w:rPr>
            <w:sz w:val="24"/>
            <w:szCs w:val="24"/>
          </w:rPr>
          <w:t xml:space="preserve"> beam</w:t>
        </w:r>
      </w:ins>
      <w:r>
        <w:rPr>
          <w:sz w:val="24"/>
          <w:szCs w:val="24"/>
        </w:rPr>
        <w:t>. Figure</w:t>
      </w:r>
      <w:r>
        <w:rPr>
          <w:spacing w:val="53"/>
          <w:sz w:val="24"/>
          <w:szCs w:val="24"/>
        </w:rPr>
        <w:t xml:space="preserve"> </w:t>
      </w:r>
      <w:r>
        <w:rPr>
          <w:sz w:val="24"/>
          <w:szCs w:val="24"/>
        </w:rPr>
        <w:t>8</w:t>
      </w:r>
      <w:r>
        <w:rPr>
          <w:spacing w:val="18"/>
          <w:sz w:val="24"/>
          <w:szCs w:val="24"/>
        </w:rPr>
        <w:t xml:space="preserve"> </w:t>
      </w:r>
      <w:r>
        <w:rPr>
          <w:sz w:val="24"/>
          <w:szCs w:val="24"/>
        </w:rPr>
        <w:t>sh</w:t>
      </w:r>
      <w:r>
        <w:rPr>
          <w:spacing w:val="-6"/>
          <w:sz w:val="24"/>
          <w:szCs w:val="24"/>
        </w:rPr>
        <w:t>o</w:t>
      </w:r>
      <w:r>
        <w:rPr>
          <w:sz w:val="24"/>
          <w:szCs w:val="24"/>
        </w:rPr>
        <w:t>ws</w:t>
      </w:r>
      <w:r>
        <w:rPr>
          <w:spacing w:val="20"/>
          <w:sz w:val="24"/>
          <w:szCs w:val="24"/>
        </w:rPr>
        <w:t xml:space="preserve"> </w:t>
      </w:r>
      <w:r>
        <w:rPr>
          <w:sz w:val="24"/>
          <w:szCs w:val="24"/>
        </w:rPr>
        <w:t>a</w:t>
      </w:r>
      <w:r>
        <w:rPr>
          <w:spacing w:val="32"/>
          <w:sz w:val="24"/>
          <w:szCs w:val="24"/>
        </w:rPr>
        <w:t xml:space="preserve"> </w:t>
      </w:r>
      <w:r>
        <w:rPr>
          <w:sz w:val="24"/>
          <w:szCs w:val="24"/>
        </w:rPr>
        <w:t>l</w:t>
      </w:r>
      <w:r>
        <w:rPr>
          <w:spacing w:val="-6"/>
          <w:sz w:val="24"/>
          <w:szCs w:val="24"/>
        </w:rPr>
        <w:t>o</w:t>
      </w:r>
      <w:r>
        <w:rPr>
          <w:sz w:val="24"/>
          <w:szCs w:val="24"/>
        </w:rPr>
        <w:t>w-densi</w:t>
      </w:r>
      <w:r>
        <w:rPr>
          <w:spacing w:val="-5"/>
          <w:sz w:val="24"/>
          <w:szCs w:val="24"/>
        </w:rPr>
        <w:t>t</w:t>
      </w:r>
      <w:r>
        <w:rPr>
          <w:spacing w:val="-19"/>
          <w:sz w:val="24"/>
          <w:szCs w:val="24"/>
        </w:rPr>
        <w:t>y</w:t>
      </w:r>
      <w:r>
        <w:rPr>
          <w:sz w:val="24"/>
          <w:szCs w:val="24"/>
        </w:rPr>
        <w:t>,</w:t>
      </w:r>
      <w:r>
        <w:rPr>
          <w:spacing w:val="49"/>
          <w:sz w:val="24"/>
          <w:szCs w:val="24"/>
        </w:rPr>
        <w:t xml:space="preserve"> </w:t>
      </w:r>
      <w:r>
        <w:rPr>
          <w:spacing w:val="7"/>
          <w:sz w:val="24"/>
          <w:szCs w:val="24"/>
        </w:rPr>
        <w:t>p</w:t>
      </w:r>
      <w:r>
        <w:rPr>
          <w:sz w:val="24"/>
          <w:szCs w:val="24"/>
        </w:rPr>
        <w:t>ossible</w:t>
      </w:r>
      <w:r>
        <w:rPr>
          <w:spacing w:val="26"/>
          <w:sz w:val="24"/>
          <w:szCs w:val="24"/>
        </w:rPr>
        <w:t xml:space="preserve"> </w:t>
      </w:r>
      <w:r>
        <w:rPr>
          <w:w w:val="113"/>
          <w:sz w:val="24"/>
          <w:szCs w:val="24"/>
        </w:rPr>
        <w:t xml:space="preserve">pattern </w:t>
      </w:r>
      <w:r>
        <w:rPr>
          <w:sz w:val="24"/>
          <w:szCs w:val="24"/>
        </w:rPr>
        <w:t>for</w:t>
      </w:r>
      <w:r>
        <w:rPr>
          <w:spacing w:val="17"/>
          <w:sz w:val="24"/>
          <w:szCs w:val="24"/>
        </w:rPr>
        <w:t xml:space="preserve"> </w:t>
      </w:r>
      <w:r>
        <w:rPr>
          <w:sz w:val="24"/>
          <w:szCs w:val="24"/>
        </w:rPr>
        <w:t>one</w:t>
      </w:r>
      <w:r>
        <w:rPr>
          <w:spacing w:val="23"/>
          <w:sz w:val="24"/>
          <w:szCs w:val="24"/>
        </w:rPr>
        <w:t xml:space="preserve"> </w:t>
      </w:r>
      <w:r>
        <w:rPr>
          <w:sz w:val="24"/>
          <w:szCs w:val="24"/>
        </w:rPr>
        <w:t>of</w:t>
      </w:r>
      <w:r>
        <w:rPr>
          <w:spacing w:val="7"/>
          <w:sz w:val="24"/>
          <w:szCs w:val="24"/>
        </w:rPr>
        <w:t xml:space="preserve"> </w:t>
      </w:r>
      <w:r>
        <w:rPr>
          <w:sz w:val="24"/>
          <w:szCs w:val="24"/>
        </w:rPr>
        <w:t>these</w:t>
      </w:r>
      <w:r>
        <w:rPr>
          <w:spacing w:val="44"/>
          <w:sz w:val="24"/>
          <w:szCs w:val="24"/>
        </w:rPr>
        <w:t xml:space="preserve"> </w:t>
      </w:r>
      <w:r>
        <w:rPr>
          <w:sz w:val="24"/>
          <w:szCs w:val="24"/>
        </w:rPr>
        <w:t xml:space="preserve">squares. </w:t>
      </w:r>
      <w:r>
        <w:rPr>
          <w:spacing w:val="-7"/>
          <w:w w:val="110"/>
          <w:sz w:val="24"/>
          <w:szCs w:val="24"/>
        </w:rPr>
        <w:t>A</w:t>
      </w:r>
      <w:r>
        <w:rPr>
          <w:w w:val="110"/>
          <w:sz w:val="24"/>
          <w:szCs w:val="24"/>
        </w:rPr>
        <w:t>t</w:t>
      </w:r>
      <w:r>
        <w:rPr>
          <w:spacing w:val="16"/>
          <w:w w:val="110"/>
          <w:sz w:val="24"/>
          <w:szCs w:val="24"/>
        </w:rPr>
        <w:t xml:space="preserve"> </w:t>
      </w:r>
      <w:r>
        <w:rPr>
          <w:sz w:val="24"/>
          <w:szCs w:val="24"/>
        </w:rPr>
        <w:t>the</w:t>
      </w:r>
      <w:r>
        <w:rPr>
          <w:spacing w:val="49"/>
          <w:sz w:val="24"/>
          <w:szCs w:val="24"/>
        </w:rPr>
        <w:t xml:space="preserve"> </w:t>
      </w:r>
      <w:r>
        <w:rPr>
          <w:sz w:val="24"/>
          <w:szCs w:val="24"/>
        </w:rPr>
        <w:t>time</w:t>
      </w:r>
      <w:r>
        <w:rPr>
          <w:spacing w:val="46"/>
          <w:sz w:val="24"/>
          <w:szCs w:val="24"/>
        </w:rPr>
        <w:t xml:space="preserve"> </w:t>
      </w:r>
      <w:r>
        <w:rPr>
          <w:sz w:val="24"/>
          <w:szCs w:val="24"/>
        </w:rPr>
        <w:t>of</w:t>
      </w:r>
      <w:r>
        <w:rPr>
          <w:spacing w:val="7"/>
          <w:sz w:val="24"/>
          <w:szCs w:val="24"/>
        </w:rPr>
        <w:t xml:space="preserve"> </w:t>
      </w:r>
      <w:r>
        <w:rPr>
          <w:sz w:val="24"/>
          <w:szCs w:val="24"/>
        </w:rPr>
        <w:t>this</w:t>
      </w:r>
      <w:r>
        <w:rPr>
          <w:spacing w:val="52"/>
          <w:sz w:val="24"/>
          <w:szCs w:val="24"/>
        </w:rPr>
        <w:t xml:space="preserve"> </w:t>
      </w:r>
      <w:r>
        <w:rPr>
          <w:sz w:val="24"/>
          <w:szCs w:val="24"/>
        </w:rPr>
        <w:t xml:space="preserve">writing, </w:t>
      </w:r>
      <w:r>
        <w:rPr>
          <w:w w:val="110"/>
          <w:sz w:val="24"/>
          <w:szCs w:val="24"/>
        </w:rPr>
        <w:t>the</w:t>
      </w:r>
      <w:r>
        <w:rPr>
          <w:spacing w:val="15"/>
          <w:w w:val="110"/>
          <w:sz w:val="24"/>
          <w:szCs w:val="24"/>
        </w:rPr>
        <w:t xml:space="preserve"> </w:t>
      </w:r>
      <w:r>
        <w:rPr>
          <w:sz w:val="24"/>
          <w:szCs w:val="24"/>
        </w:rPr>
        <w:t>idea</w:t>
      </w:r>
      <w:r>
        <w:rPr>
          <w:spacing w:val="36"/>
          <w:sz w:val="24"/>
          <w:szCs w:val="24"/>
        </w:rPr>
        <w:t xml:space="preserve"> </w:t>
      </w:r>
      <w:r>
        <w:rPr>
          <w:sz w:val="24"/>
          <w:szCs w:val="24"/>
        </w:rPr>
        <w:t>for</w:t>
      </w:r>
      <w:r>
        <w:rPr>
          <w:spacing w:val="17"/>
          <w:sz w:val="24"/>
          <w:szCs w:val="24"/>
        </w:rPr>
        <w:t xml:space="preserve"> </w:t>
      </w:r>
      <w:r>
        <w:rPr>
          <w:sz w:val="24"/>
          <w:szCs w:val="24"/>
        </w:rPr>
        <w:t>this</w:t>
      </w:r>
      <w:r>
        <w:rPr>
          <w:spacing w:val="52"/>
          <w:sz w:val="24"/>
          <w:szCs w:val="24"/>
        </w:rPr>
        <w:t xml:space="preserve"> </w:t>
      </w:r>
      <w:r>
        <w:rPr>
          <w:w w:val="107"/>
          <w:sz w:val="24"/>
          <w:szCs w:val="24"/>
        </w:rPr>
        <w:t>te</w:t>
      </w:r>
      <w:r>
        <w:rPr>
          <w:spacing w:val="-6"/>
          <w:w w:val="107"/>
          <w:sz w:val="24"/>
          <w:szCs w:val="24"/>
        </w:rPr>
        <w:t>c</w:t>
      </w:r>
      <w:r>
        <w:rPr>
          <w:w w:val="103"/>
          <w:sz w:val="24"/>
          <w:szCs w:val="24"/>
        </w:rPr>
        <w:t xml:space="preserve">h- </w:t>
      </w:r>
      <w:proofErr w:type="spellStart"/>
      <w:r>
        <w:rPr>
          <w:sz w:val="24"/>
          <w:szCs w:val="24"/>
        </w:rPr>
        <w:t>nology</w:t>
      </w:r>
      <w:proofErr w:type="spellEnd"/>
      <w:r>
        <w:rPr>
          <w:spacing w:val="13"/>
          <w:sz w:val="24"/>
          <w:szCs w:val="24"/>
        </w:rPr>
        <w:t xml:space="preserve"> </w:t>
      </w:r>
      <w:r>
        <w:rPr>
          <w:sz w:val="24"/>
          <w:szCs w:val="24"/>
        </w:rPr>
        <w:t>is</w:t>
      </w:r>
      <w:r>
        <w:rPr>
          <w:spacing w:val="10"/>
          <w:sz w:val="24"/>
          <w:szCs w:val="24"/>
        </w:rPr>
        <w:t xml:space="preserve"> </w:t>
      </w:r>
      <w:commentRangeStart w:id="62"/>
      <w:r>
        <w:rPr>
          <w:sz w:val="24"/>
          <w:szCs w:val="24"/>
        </w:rPr>
        <w:t>little</w:t>
      </w:r>
      <w:r>
        <w:rPr>
          <w:spacing w:val="52"/>
          <w:sz w:val="24"/>
          <w:szCs w:val="24"/>
        </w:rPr>
        <w:t xml:space="preserve"> </w:t>
      </w:r>
      <w:r>
        <w:rPr>
          <w:sz w:val="24"/>
          <w:szCs w:val="24"/>
        </w:rPr>
        <w:t>more</w:t>
      </w:r>
      <w:r>
        <w:rPr>
          <w:spacing w:val="23"/>
          <w:sz w:val="24"/>
          <w:szCs w:val="24"/>
        </w:rPr>
        <w:t xml:space="preserve"> </w:t>
      </w:r>
      <w:r>
        <w:rPr>
          <w:sz w:val="24"/>
          <w:szCs w:val="24"/>
        </w:rPr>
        <w:t>than a</w:t>
      </w:r>
      <w:r>
        <w:rPr>
          <w:spacing w:val="22"/>
          <w:sz w:val="24"/>
          <w:szCs w:val="24"/>
        </w:rPr>
        <w:t xml:space="preserve"> </w:t>
      </w:r>
      <w:r>
        <w:rPr>
          <w:spacing w:val="-6"/>
          <w:sz w:val="24"/>
          <w:szCs w:val="24"/>
        </w:rPr>
        <w:t>w</w:t>
      </w:r>
      <w:r>
        <w:rPr>
          <w:sz w:val="24"/>
          <w:szCs w:val="24"/>
        </w:rPr>
        <w:t>eek</w:t>
      </w:r>
      <w:r>
        <w:rPr>
          <w:spacing w:val="4"/>
          <w:sz w:val="24"/>
          <w:szCs w:val="24"/>
        </w:rPr>
        <w:t xml:space="preserve"> </w:t>
      </w:r>
      <w:r>
        <w:rPr>
          <w:sz w:val="24"/>
          <w:szCs w:val="24"/>
        </w:rPr>
        <w:t>old</w:t>
      </w:r>
      <w:commentRangeEnd w:id="62"/>
      <w:r w:rsidR="0043200A">
        <w:rPr>
          <w:rStyle w:val="CommentReference"/>
        </w:rPr>
        <w:commentReference w:id="62"/>
      </w:r>
      <w:r>
        <w:rPr>
          <w:sz w:val="24"/>
          <w:szCs w:val="24"/>
        </w:rPr>
        <w:t>,</w:t>
      </w:r>
      <w:r>
        <w:rPr>
          <w:spacing w:val="20"/>
          <w:sz w:val="24"/>
          <w:szCs w:val="24"/>
        </w:rPr>
        <w:t xml:space="preserve"> </w:t>
      </w:r>
      <w:r>
        <w:rPr>
          <w:sz w:val="24"/>
          <w:szCs w:val="24"/>
        </w:rPr>
        <w:t>and</w:t>
      </w:r>
      <w:r>
        <w:rPr>
          <w:spacing w:val="41"/>
          <w:sz w:val="24"/>
          <w:szCs w:val="24"/>
        </w:rPr>
        <w:t xml:space="preserve"> </w:t>
      </w:r>
      <w:r>
        <w:rPr>
          <w:sz w:val="24"/>
          <w:szCs w:val="24"/>
        </w:rPr>
        <w:t>only</w:t>
      </w:r>
      <w:r>
        <w:rPr>
          <w:spacing w:val="17"/>
          <w:sz w:val="24"/>
          <w:szCs w:val="24"/>
        </w:rPr>
        <w:t xml:space="preserve"> </w:t>
      </w:r>
      <w:r>
        <w:rPr>
          <w:sz w:val="24"/>
          <w:szCs w:val="24"/>
        </w:rPr>
        <w:t>one</w:t>
      </w:r>
      <w:r>
        <w:rPr>
          <w:spacing w:val="16"/>
          <w:sz w:val="24"/>
          <w:szCs w:val="24"/>
        </w:rPr>
        <w:t xml:space="preserve"> </w:t>
      </w:r>
      <w:r>
        <w:rPr>
          <w:sz w:val="24"/>
          <w:szCs w:val="24"/>
        </w:rPr>
        <w:t>of these</w:t>
      </w:r>
      <w:r>
        <w:rPr>
          <w:spacing w:val="38"/>
          <w:sz w:val="24"/>
          <w:szCs w:val="24"/>
        </w:rPr>
        <w:t xml:space="preserve"> </w:t>
      </w:r>
      <w:r>
        <w:rPr>
          <w:sz w:val="24"/>
          <w:szCs w:val="24"/>
        </w:rPr>
        <w:t>wheels</w:t>
      </w:r>
      <w:r>
        <w:rPr>
          <w:spacing w:val="6"/>
          <w:sz w:val="24"/>
          <w:szCs w:val="24"/>
        </w:rPr>
        <w:t xml:space="preserve"> </w:t>
      </w:r>
      <w:r>
        <w:rPr>
          <w:sz w:val="24"/>
          <w:szCs w:val="24"/>
        </w:rPr>
        <w:t>has</w:t>
      </w:r>
      <w:r>
        <w:rPr>
          <w:spacing w:val="32"/>
          <w:sz w:val="24"/>
          <w:szCs w:val="24"/>
        </w:rPr>
        <w:t xml:space="preserve"> </w:t>
      </w:r>
      <w:r>
        <w:rPr>
          <w:spacing w:val="7"/>
          <w:w w:val="108"/>
          <w:sz w:val="24"/>
          <w:szCs w:val="24"/>
        </w:rPr>
        <w:t>b</w:t>
      </w:r>
      <w:r>
        <w:rPr>
          <w:w w:val="101"/>
          <w:sz w:val="24"/>
          <w:szCs w:val="24"/>
        </w:rPr>
        <w:t xml:space="preserve">een </w:t>
      </w:r>
      <w:r>
        <w:rPr>
          <w:sz w:val="24"/>
          <w:szCs w:val="24"/>
        </w:rPr>
        <w:t>pr</w:t>
      </w:r>
      <w:r>
        <w:rPr>
          <w:spacing w:val="7"/>
          <w:sz w:val="24"/>
          <w:szCs w:val="24"/>
        </w:rPr>
        <w:t>o</w:t>
      </w:r>
      <w:r>
        <w:rPr>
          <w:sz w:val="24"/>
          <w:szCs w:val="24"/>
        </w:rPr>
        <w:t>duced and</w:t>
      </w:r>
      <w:r>
        <w:rPr>
          <w:spacing w:val="59"/>
          <w:sz w:val="24"/>
          <w:szCs w:val="24"/>
        </w:rPr>
        <w:t xml:space="preserve"> </w:t>
      </w:r>
      <w:r>
        <w:rPr>
          <w:sz w:val="24"/>
          <w:szCs w:val="24"/>
        </w:rPr>
        <w:t>teste</w:t>
      </w:r>
      <w:r>
        <w:rPr>
          <w:spacing w:val="1"/>
          <w:sz w:val="24"/>
          <w:szCs w:val="24"/>
        </w:rPr>
        <w:t>d</w:t>
      </w:r>
      <w:r>
        <w:rPr>
          <w:spacing w:val="10"/>
          <w:position w:val="9"/>
          <w:sz w:val="16"/>
          <w:szCs w:val="16"/>
        </w:rPr>
        <w:t>2</w:t>
      </w:r>
      <w:r>
        <w:rPr>
          <w:sz w:val="24"/>
          <w:szCs w:val="24"/>
        </w:rPr>
        <w:t>,</w:t>
      </w:r>
      <w:del w:id="63" w:author="Matt Young" w:date="2016-10-29T16:23:00Z">
        <w:r w:rsidDel="003F09DA">
          <w:rPr>
            <w:sz w:val="24"/>
            <w:szCs w:val="24"/>
          </w:rPr>
          <w:delText xml:space="preserve"> and</w:delText>
        </w:r>
        <w:r w:rsidDel="003F09DA">
          <w:rPr>
            <w:spacing w:val="59"/>
            <w:sz w:val="24"/>
            <w:szCs w:val="24"/>
          </w:rPr>
          <w:delText xml:space="preserve"> </w:delText>
        </w:r>
        <w:commentRangeStart w:id="64"/>
        <w:r w:rsidDel="003F09DA">
          <w:rPr>
            <w:sz w:val="24"/>
            <w:szCs w:val="24"/>
          </w:rPr>
          <w:delText>as</w:delText>
        </w:r>
        <w:r w:rsidDel="003F09DA">
          <w:rPr>
            <w:spacing w:val="39"/>
            <w:sz w:val="24"/>
            <w:szCs w:val="24"/>
          </w:rPr>
          <w:delText xml:space="preserve"> </w:delText>
        </w:r>
        <w:r w:rsidDel="003F09DA">
          <w:rPr>
            <w:sz w:val="24"/>
            <w:szCs w:val="24"/>
          </w:rPr>
          <w:delText>su</w:delText>
        </w:r>
        <w:r w:rsidDel="003F09DA">
          <w:rPr>
            <w:spacing w:val="-6"/>
            <w:sz w:val="24"/>
            <w:szCs w:val="24"/>
          </w:rPr>
          <w:delText>c</w:delText>
        </w:r>
        <w:r w:rsidDel="003F09DA">
          <w:rPr>
            <w:sz w:val="24"/>
            <w:szCs w:val="24"/>
          </w:rPr>
          <w:delText>h</w:delText>
        </w:r>
        <w:r w:rsidDel="003F09DA">
          <w:rPr>
            <w:spacing w:val="47"/>
            <w:sz w:val="24"/>
            <w:szCs w:val="24"/>
          </w:rPr>
          <w:delText xml:space="preserve"> </w:delText>
        </w:r>
      </w:del>
      <w:ins w:id="65" w:author="Matt Young" w:date="2016-10-29T16:23:00Z">
        <w:r w:rsidR="003F09DA">
          <w:rPr>
            <w:sz w:val="24"/>
            <w:szCs w:val="24"/>
          </w:rPr>
          <w:t xml:space="preserve"> </w:t>
        </w:r>
        <w:commentRangeEnd w:id="64"/>
        <w:r w:rsidR="003F09DA">
          <w:rPr>
            <w:rStyle w:val="CommentReference"/>
          </w:rPr>
          <w:commentReference w:id="64"/>
        </w:r>
        <w:r w:rsidR="003F09DA">
          <w:rPr>
            <w:sz w:val="24"/>
            <w:szCs w:val="24"/>
          </w:rPr>
          <w:t xml:space="preserve">so </w:t>
        </w:r>
      </w:ins>
      <w:r>
        <w:rPr>
          <w:sz w:val="24"/>
          <w:szCs w:val="24"/>
        </w:rPr>
        <w:t>images</w:t>
      </w:r>
      <w:r>
        <w:rPr>
          <w:spacing w:val="39"/>
          <w:sz w:val="24"/>
          <w:szCs w:val="24"/>
        </w:rPr>
        <w:t xml:space="preserve"> </w:t>
      </w:r>
      <w:r>
        <w:rPr>
          <w:sz w:val="24"/>
          <w:szCs w:val="24"/>
        </w:rPr>
        <w:t>of</w:t>
      </w:r>
      <w:r>
        <w:rPr>
          <w:spacing w:val="19"/>
          <w:sz w:val="24"/>
          <w:szCs w:val="24"/>
        </w:rPr>
        <w:t xml:space="preserve"> </w:t>
      </w:r>
      <w:r>
        <w:rPr>
          <w:sz w:val="24"/>
          <w:szCs w:val="24"/>
        </w:rPr>
        <w:t>a</w:t>
      </w:r>
      <w:r>
        <w:rPr>
          <w:spacing w:val="41"/>
          <w:sz w:val="24"/>
          <w:szCs w:val="24"/>
        </w:rPr>
        <w:t xml:space="preserve"> </w:t>
      </w:r>
      <w:r>
        <w:rPr>
          <w:sz w:val="24"/>
          <w:szCs w:val="24"/>
        </w:rPr>
        <w:t>real,</w:t>
      </w:r>
      <w:r>
        <w:rPr>
          <w:spacing w:val="55"/>
          <w:sz w:val="24"/>
          <w:szCs w:val="24"/>
        </w:rPr>
        <w:t xml:space="preserve"> </w:t>
      </w:r>
      <w:r>
        <w:rPr>
          <w:spacing w:val="-7"/>
          <w:sz w:val="24"/>
          <w:szCs w:val="24"/>
        </w:rPr>
        <w:t>w</w:t>
      </w:r>
      <w:r>
        <w:rPr>
          <w:sz w:val="24"/>
          <w:szCs w:val="24"/>
        </w:rPr>
        <w:t>orking</w:t>
      </w:r>
      <w:r>
        <w:rPr>
          <w:spacing w:val="39"/>
          <w:sz w:val="24"/>
          <w:szCs w:val="24"/>
        </w:rPr>
        <w:t xml:space="preserve"> </w:t>
      </w:r>
      <w:r>
        <w:rPr>
          <w:sz w:val="24"/>
          <w:szCs w:val="24"/>
        </w:rPr>
        <w:t>grating wheel are</w:t>
      </w:r>
      <w:r>
        <w:rPr>
          <w:spacing w:val="55"/>
          <w:sz w:val="24"/>
          <w:szCs w:val="24"/>
        </w:rPr>
        <w:t xml:space="preserve"> </w:t>
      </w:r>
      <w:r>
        <w:rPr>
          <w:sz w:val="24"/>
          <w:szCs w:val="24"/>
        </w:rPr>
        <w:t>un</w:t>
      </w:r>
      <w:r>
        <w:rPr>
          <w:spacing w:val="-6"/>
          <w:sz w:val="24"/>
          <w:szCs w:val="24"/>
        </w:rPr>
        <w:t>a</w:t>
      </w:r>
      <w:r>
        <w:rPr>
          <w:spacing w:val="-13"/>
          <w:sz w:val="24"/>
          <w:szCs w:val="24"/>
        </w:rPr>
        <w:t>v</w:t>
      </w:r>
      <w:r>
        <w:rPr>
          <w:sz w:val="24"/>
          <w:szCs w:val="24"/>
        </w:rPr>
        <w:t>ailabl</w:t>
      </w:r>
      <w:r>
        <w:rPr>
          <w:spacing w:val="1"/>
          <w:sz w:val="24"/>
          <w:szCs w:val="24"/>
        </w:rPr>
        <w:t>e</w:t>
      </w:r>
      <w:r>
        <w:rPr>
          <w:sz w:val="24"/>
          <w:szCs w:val="24"/>
        </w:rPr>
        <w:t>. The team’s</w:t>
      </w:r>
      <w:r>
        <w:rPr>
          <w:spacing w:val="56"/>
          <w:sz w:val="24"/>
          <w:szCs w:val="24"/>
        </w:rPr>
        <w:t xml:space="preserve"> </w:t>
      </w:r>
      <w:r>
        <w:rPr>
          <w:sz w:val="24"/>
          <w:szCs w:val="24"/>
        </w:rPr>
        <w:t>job</w:t>
      </w:r>
      <w:r>
        <w:rPr>
          <w:spacing w:val="46"/>
          <w:sz w:val="24"/>
          <w:szCs w:val="24"/>
        </w:rPr>
        <w:t xml:space="preserve"> </w:t>
      </w:r>
      <w:r>
        <w:rPr>
          <w:sz w:val="24"/>
          <w:szCs w:val="24"/>
        </w:rPr>
        <w:t>will</w:t>
      </w:r>
      <w:r>
        <w:rPr>
          <w:spacing w:val="26"/>
          <w:sz w:val="24"/>
          <w:szCs w:val="24"/>
        </w:rPr>
        <w:t xml:space="preserve"> </w:t>
      </w:r>
      <w:r>
        <w:rPr>
          <w:spacing w:val="7"/>
          <w:sz w:val="24"/>
          <w:szCs w:val="24"/>
        </w:rPr>
        <w:t>b</w:t>
      </w:r>
      <w:r>
        <w:rPr>
          <w:sz w:val="24"/>
          <w:szCs w:val="24"/>
        </w:rPr>
        <w:t>e</w:t>
      </w:r>
      <w:r>
        <w:rPr>
          <w:spacing w:val="42"/>
          <w:sz w:val="24"/>
          <w:szCs w:val="24"/>
        </w:rPr>
        <w:t xml:space="preserve"> </w:t>
      </w:r>
      <w:r>
        <w:rPr>
          <w:sz w:val="24"/>
          <w:szCs w:val="24"/>
        </w:rPr>
        <w:t>to</w:t>
      </w:r>
      <w:r>
        <w:rPr>
          <w:spacing w:val="58"/>
          <w:sz w:val="24"/>
          <w:szCs w:val="24"/>
        </w:rPr>
        <w:t xml:space="preserve"> </w:t>
      </w:r>
      <w:r>
        <w:rPr>
          <w:w w:val="97"/>
          <w:sz w:val="24"/>
          <w:szCs w:val="24"/>
        </w:rPr>
        <w:t>fir</w:t>
      </w:r>
      <w:r>
        <w:rPr>
          <w:w w:val="98"/>
          <w:sz w:val="24"/>
          <w:szCs w:val="24"/>
        </w:rPr>
        <w:t>s</w:t>
      </w:r>
      <w:r>
        <w:rPr>
          <w:w w:val="136"/>
          <w:sz w:val="24"/>
          <w:szCs w:val="24"/>
        </w:rPr>
        <w:t>t</w:t>
      </w:r>
      <w:r>
        <w:rPr>
          <w:sz w:val="24"/>
          <w:szCs w:val="24"/>
        </w:rPr>
        <w:t xml:space="preserve"> construct a</w:t>
      </w:r>
      <w:r>
        <w:rPr>
          <w:spacing w:val="46"/>
          <w:sz w:val="24"/>
          <w:szCs w:val="24"/>
        </w:rPr>
        <w:t xml:space="preserve"> </w:t>
      </w:r>
      <w:r>
        <w:rPr>
          <w:spacing w:val="-6"/>
          <w:sz w:val="24"/>
          <w:szCs w:val="24"/>
        </w:rPr>
        <w:t>w</w:t>
      </w:r>
      <w:r>
        <w:rPr>
          <w:sz w:val="24"/>
          <w:szCs w:val="24"/>
        </w:rPr>
        <w:t>orking</w:t>
      </w:r>
      <w:r>
        <w:rPr>
          <w:spacing w:val="44"/>
          <w:sz w:val="24"/>
          <w:szCs w:val="24"/>
        </w:rPr>
        <w:t xml:space="preserve"> </w:t>
      </w:r>
      <w:proofErr w:type="spellStart"/>
      <w:r>
        <w:rPr>
          <w:w w:val="101"/>
          <w:sz w:val="24"/>
          <w:szCs w:val="24"/>
        </w:rPr>
        <w:t>si</w:t>
      </w:r>
      <w:r>
        <w:rPr>
          <w:spacing w:val="-6"/>
          <w:w w:val="101"/>
          <w:sz w:val="24"/>
          <w:szCs w:val="24"/>
        </w:rPr>
        <w:t>m</w:t>
      </w:r>
      <w:r>
        <w:rPr>
          <w:w w:val="103"/>
          <w:sz w:val="24"/>
          <w:szCs w:val="24"/>
        </w:rPr>
        <w:t>u</w:t>
      </w:r>
      <w:proofErr w:type="spellEnd"/>
      <w:r>
        <w:rPr>
          <w:w w:val="103"/>
          <w:sz w:val="24"/>
          <w:szCs w:val="24"/>
        </w:rPr>
        <w:t xml:space="preserve">- </w:t>
      </w:r>
      <w:proofErr w:type="spellStart"/>
      <w:r>
        <w:rPr>
          <w:sz w:val="24"/>
          <w:szCs w:val="24"/>
        </w:rPr>
        <w:t>lation</w:t>
      </w:r>
      <w:proofErr w:type="spellEnd"/>
      <w:r>
        <w:rPr>
          <w:sz w:val="24"/>
          <w:szCs w:val="24"/>
        </w:rPr>
        <w:t xml:space="preserve"> of</w:t>
      </w:r>
      <w:r>
        <w:rPr>
          <w:spacing w:val="23"/>
          <w:sz w:val="24"/>
          <w:szCs w:val="24"/>
        </w:rPr>
        <w:t xml:space="preserve"> </w:t>
      </w:r>
      <w:r>
        <w:rPr>
          <w:sz w:val="24"/>
          <w:szCs w:val="24"/>
        </w:rPr>
        <w:t>one</w:t>
      </w:r>
      <w:r>
        <w:rPr>
          <w:spacing w:val="37"/>
          <w:sz w:val="24"/>
          <w:szCs w:val="24"/>
        </w:rPr>
        <w:t xml:space="preserve"> </w:t>
      </w:r>
      <w:r>
        <w:rPr>
          <w:sz w:val="24"/>
          <w:szCs w:val="24"/>
        </w:rPr>
        <w:t>of</w:t>
      </w:r>
      <w:r>
        <w:rPr>
          <w:spacing w:val="22"/>
          <w:sz w:val="24"/>
          <w:szCs w:val="24"/>
        </w:rPr>
        <w:t xml:space="preserve"> </w:t>
      </w:r>
      <w:r>
        <w:rPr>
          <w:sz w:val="24"/>
          <w:szCs w:val="24"/>
        </w:rPr>
        <w:t>these wheels</w:t>
      </w:r>
      <w:r>
        <w:rPr>
          <w:spacing w:val="29"/>
          <w:sz w:val="24"/>
          <w:szCs w:val="24"/>
        </w:rPr>
        <w:t xml:space="preserve"> </w:t>
      </w:r>
      <w:r>
        <w:rPr>
          <w:sz w:val="24"/>
          <w:szCs w:val="24"/>
        </w:rPr>
        <w:t>gi</w:t>
      </w:r>
      <w:r>
        <w:rPr>
          <w:spacing w:val="-6"/>
          <w:sz w:val="24"/>
          <w:szCs w:val="24"/>
        </w:rPr>
        <w:t>v</w:t>
      </w:r>
      <w:r>
        <w:rPr>
          <w:sz w:val="24"/>
          <w:szCs w:val="24"/>
        </w:rPr>
        <w:t>en</w:t>
      </w:r>
      <w:r>
        <w:rPr>
          <w:spacing w:val="39"/>
          <w:sz w:val="24"/>
          <w:szCs w:val="24"/>
        </w:rPr>
        <w:t xml:space="preserve"> </w:t>
      </w:r>
      <w:r>
        <w:rPr>
          <w:sz w:val="24"/>
          <w:szCs w:val="24"/>
        </w:rPr>
        <w:t>a</w:t>
      </w:r>
      <w:r>
        <w:rPr>
          <w:spacing w:val="44"/>
          <w:sz w:val="24"/>
          <w:szCs w:val="24"/>
        </w:rPr>
        <w:t xml:space="preserve"> </w:t>
      </w:r>
      <w:r>
        <w:rPr>
          <w:sz w:val="24"/>
          <w:szCs w:val="24"/>
        </w:rPr>
        <w:t>wheel</w:t>
      </w:r>
      <w:r>
        <w:rPr>
          <w:spacing w:val="30"/>
          <w:sz w:val="24"/>
          <w:szCs w:val="24"/>
        </w:rPr>
        <w:t xml:space="preserve"> </w:t>
      </w:r>
      <w:r>
        <w:rPr>
          <w:w w:val="112"/>
          <w:sz w:val="24"/>
          <w:szCs w:val="24"/>
        </w:rPr>
        <w:t>pattern,</w:t>
      </w:r>
      <w:r>
        <w:rPr>
          <w:spacing w:val="34"/>
          <w:w w:val="112"/>
          <w:sz w:val="24"/>
          <w:szCs w:val="24"/>
        </w:rPr>
        <w:t xml:space="preserve"> </w:t>
      </w:r>
      <w:r>
        <w:rPr>
          <w:sz w:val="24"/>
          <w:szCs w:val="24"/>
        </w:rPr>
        <w:t>then to</w:t>
      </w:r>
      <w:r>
        <w:rPr>
          <w:spacing w:val="56"/>
          <w:sz w:val="24"/>
          <w:szCs w:val="24"/>
        </w:rPr>
        <w:t xml:space="preserve"> </w:t>
      </w:r>
      <w:r>
        <w:rPr>
          <w:sz w:val="24"/>
          <w:szCs w:val="24"/>
        </w:rPr>
        <w:t>create a</w:t>
      </w:r>
      <w:r>
        <w:rPr>
          <w:spacing w:val="45"/>
          <w:sz w:val="24"/>
          <w:szCs w:val="24"/>
        </w:rPr>
        <w:t xml:space="preserve"> </w:t>
      </w:r>
      <w:r>
        <w:rPr>
          <w:w w:val="113"/>
          <w:sz w:val="24"/>
          <w:szCs w:val="24"/>
        </w:rPr>
        <w:t xml:space="preserve">data </w:t>
      </w:r>
      <w:r>
        <w:rPr>
          <w:sz w:val="24"/>
          <w:szCs w:val="24"/>
        </w:rPr>
        <w:t>collection</w:t>
      </w:r>
      <w:r>
        <w:rPr>
          <w:spacing w:val="32"/>
          <w:sz w:val="24"/>
          <w:szCs w:val="24"/>
        </w:rPr>
        <w:t xml:space="preserve"> </w:t>
      </w:r>
      <w:r>
        <w:rPr>
          <w:sz w:val="24"/>
          <w:szCs w:val="24"/>
        </w:rPr>
        <w:t>routine for</w:t>
      </w:r>
      <w:r>
        <w:rPr>
          <w:spacing w:val="19"/>
          <w:sz w:val="24"/>
          <w:szCs w:val="24"/>
        </w:rPr>
        <w:t xml:space="preserve"> </w:t>
      </w:r>
      <w:r>
        <w:rPr>
          <w:w w:val="136"/>
          <w:sz w:val="24"/>
          <w:szCs w:val="24"/>
        </w:rPr>
        <w:t>t</w:t>
      </w:r>
      <w:r>
        <w:rPr>
          <w:w w:val="102"/>
          <w:sz w:val="24"/>
          <w:szCs w:val="24"/>
        </w:rPr>
        <w:t>his</w:t>
      </w:r>
      <w:r>
        <w:rPr>
          <w:spacing w:val="22"/>
          <w:w w:val="102"/>
          <w:sz w:val="24"/>
          <w:szCs w:val="24"/>
        </w:rPr>
        <w:t xml:space="preserve"> </w:t>
      </w:r>
      <w:r>
        <w:rPr>
          <w:sz w:val="24"/>
          <w:szCs w:val="24"/>
        </w:rPr>
        <w:t>new</w:t>
      </w:r>
      <w:r>
        <w:rPr>
          <w:spacing w:val="22"/>
          <w:sz w:val="24"/>
          <w:szCs w:val="24"/>
        </w:rPr>
        <w:t xml:space="preserve"> </w:t>
      </w:r>
      <w:r>
        <w:rPr>
          <w:sz w:val="24"/>
          <w:szCs w:val="24"/>
        </w:rPr>
        <w:t>system-</w:t>
      </w:r>
      <w:r>
        <w:rPr>
          <w:spacing w:val="44"/>
          <w:sz w:val="24"/>
          <w:szCs w:val="24"/>
        </w:rPr>
        <w:t xml:space="preserve"> </w:t>
      </w:r>
      <w:r>
        <w:rPr>
          <w:sz w:val="24"/>
          <w:szCs w:val="24"/>
        </w:rPr>
        <w:t>either from</w:t>
      </w:r>
      <w:r>
        <w:rPr>
          <w:spacing w:val="26"/>
          <w:sz w:val="24"/>
          <w:szCs w:val="24"/>
        </w:rPr>
        <w:t xml:space="preserve"> </w:t>
      </w:r>
      <w:r>
        <w:rPr>
          <w:sz w:val="24"/>
          <w:szCs w:val="24"/>
        </w:rPr>
        <w:t>scrat</w:t>
      </w:r>
      <w:r>
        <w:rPr>
          <w:spacing w:val="-6"/>
          <w:sz w:val="24"/>
          <w:szCs w:val="24"/>
        </w:rPr>
        <w:t>c</w:t>
      </w:r>
      <w:r>
        <w:rPr>
          <w:sz w:val="24"/>
          <w:szCs w:val="24"/>
        </w:rPr>
        <w:t>h or</w:t>
      </w:r>
      <w:r>
        <w:rPr>
          <w:spacing w:val="28"/>
          <w:sz w:val="24"/>
          <w:szCs w:val="24"/>
        </w:rPr>
        <w:t xml:space="preserve"> </w:t>
      </w:r>
      <w:r>
        <w:rPr>
          <w:spacing w:val="-6"/>
          <w:sz w:val="24"/>
          <w:szCs w:val="24"/>
        </w:rPr>
        <w:t>b</w:t>
      </w:r>
      <w:r>
        <w:rPr>
          <w:sz w:val="24"/>
          <w:szCs w:val="24"/>
        </w:rPr>
        <w:t>y</w:t>
      </w:r>
      <w:r>
        <w:rPr>
          <w:spacing w:val="34"/>
          <w:sz w:val="24"/>
          <w:szCs w:val="24"/>
        </w:rPr>
        <w:t xml:space="preserve"> </w:t>
      </w:r>
      <w:r>
        <w:rPr>
          <w:w w:val="101"/>
          <w:sz w:val="24"/>
          <w:szCs w:val="24"/>
        </w:rPr>
        <w:t>m</w:t>
      </w:r>
      <w:r>
        <w:rPr>
          <w:spacing w:val="7"/>
          <w:w w:val="101"/>
          <w:sz w:val="24"/>
          <w:szCs w:val="24"/>
        </w:rPr>
        <w:t>o</w:t>
      </w:r>
      <w:r>
        <w:rPr>
          <w:w w:val="101"/>
          <w:sz w:val="24"/>
          <w:szCs w:val="24"/>
        </w:rPr>
        <w:t xml:space="preserve">difying </w:t>
      </w:r>
      <w:r>
        <w:rPr>
          <w:sz w:val="24"/>
          <w:szCs w:val="24"/>
        </w:rPr>
        <w:t>existing</w:t>
      </w:r>
      <w:r>
        <w:rPr>
          <w:spacing w:val="42"/>
          <w:sz w:val="24"/>
          <w:szCs w:val="24"/>
        </w:rPr>
        <w:t xml:space="preserve"> </w:t>
      </w:r>
      <w:r>
        <w:rPr>
          <w:sz w:val="24"/>
          <w:szCs w:val="24"/>
        </w:rPr>
        <w:t>c</w:t>
      </w:r>
      <w:r>
        <w:rPr>
          <w:spacing w:val="7"/>
          <w:sz w:val="24"/>
          <w:szCs w:val="24"/>
        </w:rPr>
        <w:t>o</w:t>
      </w:r>
      <w:r>
        <w:rPr>
          <w:sz w:val="24"/>
          <w:szCs w:val="24"/>
        </w:rPr>
        <w:t>de</w:t>
      </w:r>
      <w:r>
        <w:rPr>
          <w:spacing w:val="18"/>
          <w:sz w:val="24"/>
          <w:szCs w:val="24"/>
        </w:rPr>
        <w:t xml:space="preserve"> </w:t>
      </w:r>
      <w:r>
        <w:rPr>
          <w:sz w:val="24"/>
          <w:szCs w:val="24"/>
        </w:rPr>
        <w:t xml:space="preserve">written </w:t>
      </w:r>
      <w:r>
        <w:rPr>
          <w:spacing w:val="-6"/>
          <w:sz w:val="24"/>
          <w:szCs w:val="24"/>
        </w:rPr>
        <w:t>b</w:t>
      </w:r>
      <w:r>
        <w:rPr>
          <w:sz w:val="24"/>
          <w:szCs w:val="24"/>
        </w:rPr>
        <w:t>y</w:t>
      </w:r>
      <w:r>
        <w:rPr>
          <w:spacing w:val="30"/>
          <w:sz w:val="24"/>
          <w:szCs w:val="24"/>
        </w:rPr>
        <w:t xml:space="preserve"> </w:t>
      </w:r>
      <w:r>
        <w:rPr>
          <w:sz w:val="24"/>
          <w:szCs w:val="24"/>
        </w:rPr>
        <w:t>the</w:t>
      </w:r>
      <w:r>
        <w:rPr>
          <w:spacing w:val="47"/>
          <w:sz w:val="24"/>
          <w:szCs w:val="24"/>
        </w:rPr>
        <w:t xml:space="preserve"> </w:t>
      </w:r>
      <w:r>
        <w:rPr>
          <w:sz w:val="24"/>
          <w:szCs w:val="24"/>
        </w:rPr>
        <w:t xml:space="preserve">SPIFI </w:t>
      </w:r>
      <w:r>
        <w:rPr>
          <w:w w:val="108"/>
          <w:sz w:val="24"/>
          <w:szCs w:val="24"/>
        </w:rPr>
        <w:t>team.</w:t>
      </w: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before="12" w:line="280" w:lineRule="exact"/>
        <w:rPr>
          <w:sz w:val="28"/>
          <w:szCs w:val="28"/>
        </w:rPr>
      </w:pPr>
    </w:p>
    <w:p w:rsidR="00703A58" w:rsidRDefault="007D342C" w:rsidP="007D342C">
      <w:pPr>
        <w:spacing w:before="36" w:line="248" w:lineRule="auto"/>
        <w:ind w:left="497" w:right="498" w:firstLine="269"/>
        <w:sectPr w:rsidR="00703A58">
          <w:pgSz w:w="12240" w:h="15840"/>
          <w:pgMar w:top="1480" w:right="1720" w:bottom="280" w:left="1720" w:header="0" w:footer="1776" w:gutter="0"/>
          <w:cols w:space="720"/>
        </w:sectPr>
      </w:pPr>
      <w:r>
        <w:rPr>
          <w:w w:val="113"/>
          <w:position w:val="7"/>
          <w:sz w:val="14"/>
          <w:szCs w:val="14"/>
        </w:rPr>
        <w:t>2</w:t>
      </w:r>
      <w:r>
        <w:rPr>
          <w:spacing w:val="-25"/>
          <w:position w:val="7"/>
          <w:sz w:val="14"/>
          <w:szCs w:val="14"/>
        </w:rPr>
        <w:t xml:space="preserve"> </w:t>
      </w:r>
      <w:r>
        <w:t>Imaging has</w:t>
      </w:r>
      <w:r>
        <w:rPr>
          <w:spacing w:val="44"/>
        </w:rPr>
        <w:t xml:space="preserve"> </w:t>
      </w:r>
      <w:r>
        <w:t xml:space="preserve">not </w:t>
      </w:r>
      <w:r>
        <w:rPr>
          <w:spacing w:val="-5"/>
        </w:rPr>
        <w:t>y</w:t>
      </w:r>
      <w:r>
        <w:t>et</w:t>
      </w:r>
      <w:r>
        <w:rPr>
          <w:spacing w:val="50"/>
        </w:rPr>
        <w:t xml:space="preserve"> </w:t>
      </w:r>
      <w:r>
        <w:rPr>
          <w:spacing w:val="6"/>
        </w:rPr>
        <w:t>b</w:t>
      </w:r>
      <w:r>
        <w:t>een</w:t>
      </w:r>
      <w:r>
        <w:rPr>
          <w:spacing w:val="41"/>
        </w:rPr>
        <w:t xml:space="preserve"> </w:t>
      </w:r>
      <w:r>
        <w:rPr>
          <w:spacing w:val="6"/>
        </w:rPr>
        <w:t>p</w:t>
      </w:r>
      <w:r>
        <w:t>erformed</w:t>
      </w:r>
      <w:del w:id="66" w:author="Matt Young" w:date="2016-10-29T16:26:00Z">
        <w:r w:rsidDel="0043200A">
          <w:delText xml:space="preserve">, </w:delText>
        </w:r>
      </w:del>
      <w:ins w:id="67" w:author="Matt Young" w:date="2016-10-29T16:26:00Z">
        <w:r w:rsidR="0043200A">
          <w:t>;</w:t>
        </w:r>
        <w:r w:rsidR="0043200A">
          <w:t xml:space="preserve"> </w:t>
        </w:r>
      </w:ins>
      <w:r>
        <w:t>testing merely</w:t>
      </w:r>
      <w:r>
        <w:rPr>
          <w:spacing w:val="44"/>
        </w:rPr>
        <w:t xml:space="preserve"> </w:t>
      </w:r>
      <w:r>
        <w:t>ser</w:t>
      </w:r>
      <w:r>
        <w:rPr>
          <w:spacing w:val="-5"/>
        </w:rPr>
        <w:t>v</w:t>
      </w:r>
      <w:r>
        <w:t>ed</w:t>
      </w:r>
      <w:r>
        <w:rPr>
          <w:spacing w:val="49"/>
        </w:rPr>
        <w:t xml:space="preserve"> </w:t>
      </w:r>
      <w:r>
        <w:t>to</w:t>
      </w:r>
      <w:r>
        <w:rPr>
          <w:spacing w:val="43"/>
        </w:rPr>
        <w:t xml:space="preserve"> </w:t>
      </w:r>
      <w:r>
        <w:t xml:space="preserve">ensure </w:t>
      </w:r>
      <w:r>
        <w:rPr>
          <w:w w:val="121"/>
        </w:rPr>
        <w:t>that</w:t>
      </w:r>
      <w:r>
        <w:rPr>
          <w:spacing w:val="12"/>
          <w:w w:val="121"/>
        </w:rPr>
        <w:t xml:space="preserve"> </w:t>
      </w:r>
      <w:r>
        <w:t xml:space="preserve">the </w:t>
      </w:r>
      <w:r>
        <w:rPr>
          <w:w w:val="102"/>
        </w:rPr>
        <w:t xml:space="preserve">wheel </w:t>
      </w:r>
      <w:r>
        <w:t>could</w:t>
      </w:r>
      <w:r>
        <w:rPr>
          <w:spacing w:val="35"/>
        </w:rPr>
        <w:t xml:space="preserve"> </w:t>
      </w:r>
      <w:r>
        <w:rPr>
          <w:spacing w:val="6"/>
        </w:rPr>
        <w:t>b</w:t>
      </w:r>
      <w:r>
        <w:t>e</w:t>
      </w:r>
      <w:r>
        <w:rPr>
          <w:spacing w:val="25"/>
        </w:rPr>
        <w:t xml:space="preserve"> </w:t>
      </w:r>
      <w:r>
        <w:t>mou</w:t>
      </w:r>
      <w:r>
        <w:rPr>
          <w:spacing w:val="-5"/>
        </w:rPr>
        <w:t>n</w:t>
      </w:r>
      <w:r>
        <w:t>ted and</w:t>
      </w:r>
      <w:r>
        <w:rPr>
          <w:spacing w:val="49"/>
        </w:rPr>
        <w:t xml:space="preserve"> </w:t>
      </w:r>
      <w:r>
        <w:rPr>
          <w:spacing w:val="-6"/>
        </w:rPr>
        <w:t>w</w:t>
      </w:r>
      <w:r>
        <w:t>ould</w:t>
      </w:r>
      <w:r>
        <w:rPr>
          <w:spacing w:val="33"/>
        </w:rPr>
        <w:t xml:space="preserve"> </w:t>
      </w:r>
      <w:r>
        <w:t>not</w:t>
      </w:r>
      <w:r>
        <w:rPr>
          <w:spacing w:val="48"/>
        </w:rPr>
        <w:t xml:space="preserve"> </w:t>
      </w:r>
      <w:r>
        <w:t>cause</w:t>
      </w:r>
      <w:r>
        <w:rPr>
          <w:spacing w:val="35"/>
        </w:rPr>
        <w:t xml:space="preserve"> </w:t>
      </w:r>
      <w:r>
        <w:t>a</w:t>
      </w:r>
      <w:r>
        <w:rPr>
          <w:spacing w:val="-5"/>
        </w:rPr>
        <w:t>n</w:t>
      </w:r>
      <w:r>
        <w:t>y</w:t>
      </w:r>
      <w:r>
        <w:rPr>
          <w:spacing w:val="43"/>
        </w:rPr>
        <w:t xml:space="preserve"> </w:t>
      </w:r>
      <w:r>
        <w:t>unforeseen me</w:t>
      </w:r>
      <w:r>
        <w:rPr>
          <w:spacing w:val="-5"/>
        </w:rPr>
        <w:t>c</w:t>
      </w:r>
      <w:r>
        <w:t xml:space="preserve">hanical </w:t>
      </w:r>
      <w:r>
        <w:rPr>
          <w:w w:val="102"/>
        </w:rPr>
        <w:t>issues</w:t>
      </w:r>
    </w:p>
    <w:p w:rsidR="00703A58" w:rsidRDefault="00703A58" w:rsidP="007D342C">
      <w:pPr>
        <w:spacing w:before="7" w:line="140" w:lineRule="exact"/>
        <w:rPr>
          <w:sz w:val="15"/>
          <w:szCs w:val="15"/>
        </w:rPr>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D342C" w:rsidP="007D342C">
      <w:pPr>
        <w:ind w:left="497" w:right="5021"/>
        <w:rPr>
          <w:sz w:val="34"/>
          <w:szCs w:val="34"/>
        </w:rPr>
      </w:pPr>
      <w:r>
        <w:rPr>
          <w:w w:val="128"/>
          <w:sz w:val="34"/>
          <w:szCs w:val="34"/>
        </w:rPr>
        <w:t>Stateme</w:t>
      </w:r>
      <w:r>
        <w:rPr>
          <w:spacing w:val="-13"/>
          <w:w w:val="128"/>
          <w:sz w:val="34"/>
          <w:szCs w:val="34"/>
        </w:rPr>
        <w:t>n</w:t>
      </w:r>
      <w:r>
        <w:rPr>
          <w:w w:val="128"/>
          <w:sz w:val="34"/>
          <w:szCs w:val="34"/>
        </w:rPr>
        <w:t>t</w:t>
      </w:r>
      <w:r>
        <w:rPr>
          <w:spacing w:val="27"/>
          <w:w w:val="128"/>
          <w:sz w:val="34"/>
          <w:szCs w:val="34"/>
        </w:rPr>
        <w:t xml:space="preserve"> </w:t>
      </w:r>
      <w:r>
        <w:rPr>
          <w:sz w:val="34"/>
          <w:szCs w:val="34"/>
        </w:rPr>
        <w:t>of</w:t>
      </w:r>
      <w:r>
        <w:rPr>
          <w:spacing w:val="73"/>
          <w:sz w:val="34"/>
          <w:szCs w:val="34"/>
        </w:rPr>
        <w:t xml:space="preserve"> </w:t>
      </w:r>
      <w:commentRangeStart w:id="68"/>
      <w:r>
        <w:rPr>
          <w:spacing w:val="-32"/>
          <w:w w:val="124"/>
          <w:sz w:val="34"/>
          <w:szCs w:val="34"/>
        </w:rPr>
        <w:t>W</w:t>
      </w:r>
      <w:r>
        <w:rPr>
          <w:w w:val="122"/>
          <w:sz w:val="34"/>
          <w:szCs w:val="34"/>
        </w:rPr>
        <w:t>ork</w:t>
      </w:r>
      <w:commentRangeEnd w:id="68"/>
      <w:r w:rsidR="0043200A">
        <w:rPr>
          <w:rStyle w:val="CommentReference"/>
        </w:rPr>
        <w:commentReference w:id="68"/>
      </w:r>
    </w:p>
    <w:p w:rsidR="00703A58" w:rsidRDefault="00703A58" w:rsidP="007D342C">
      <w:pPr>
        <w:spacing w:before="8" w:line="220" w:lineRule="exact"/>
        <w:rPr>
          <w:sz w:val="22"/>
          <w:szCs w:val="22"/>
        </w:rPr>
      </w:pPr>
    </w:p>
    <w:p w:rsidR="00703A58" w:rsidRDefault="007D342C" w:rsidP="007D342C">
      <w:pPr>
        <w:spacing w:line="251" w:lineRule="auto"/>
        <w:ind w:left="497" w:right="491"/>
        <w:rPr>
          <w:sz w:val="24"/>
          <w:szCs w:val="24"/>
        </w:rPr>
      </w:pPr>
      <w:r>
        <w:rPr>
          <w:sz w:val="24"/>
          <w:szCs w:val="24"/>
        </w:rPr>
        <w:t>Our</w:t>
      </w:r>
      <w:r>
        <w:rPr>
          <w:spacing w:val="23"/>
          <w:sz w:val="24"/>
          <w:szCs w:val="24"/>
        </w:rPr>
        <w:t xml:space="preserve"> </w:t>
      </w:r>
      <w:r>
        <w:rPr>
          <w:sz w:val="24"/>
          <w:szCs w:val="24"/>
        </w:rPr>
        <w:t>team</w:t>
      </w:r>
      <w:r>
        <w:rPr>
          <w:spacing w:val="34"/>
          <w:sz w:val="24"/>
          <w:szCs w:val="24"/>
        </w:rPr>
        <w:t xml:space="preserve"> </w:t>
      </w:r>
      <w:r>
        <w:rPr>
          <w:sz w:val="24"/>
          <w:szCs w:val="24"/>
        </w:rPr>
        <w:t>is</w:t>
      </w:r>
      <w:r>
        <w:rPr>
          <w:spacing w:val="-7"/>
          <w:sz w:val="24"/>
          <w:szCs w:val="24"/>
        </w:rPr>
        <w:t xml:space="preserve"> </w:t>
      </w:r>
      <w:r>
        <w:rPr>
          <w:sz w:val="24"/>
          <w:szCs w:val="24"/>
        </w:rPr>
        <w:t>tas</w:t>
      </w:r>
      <w:r>
        <w:rPr>
          <w:spacing w:val="-6"/>
          <w:sz w:val="24"/>
          <w:szCs w:val="24"/>
        </w:rPr>
        <w:t>k</w:t>
      </w:r>
      <w:r>
        <w:rPr>
          <w:sz w:val="24"/>
          <w:szCs w:val="24"/>
        </w:rPr>
        <w:t>ed</w:t>
      </w:r>
      <w:r>
        <w:rPr>
          <w:spacing w:val="38"/>
          <w:sz w:val="24"/>
          <w:szCs w:val="24"/>
        </w:rPr>
        <w:t xml:space="preserve"> </w:t>
      </w:r>
      <w:r>
        <w:rPr>
          <w:sz w:val="24"/>
          <w:szCs w:val="24"/>
        </w:rPr>
        <w:t>with</w:t>
      </w:r>
      <w:del w:id="69" w:author="Matt Young" w:date="2016-10-29T16:27:00Z">
        <w:r w:rsidDel="0043200A">
          <w:rPr>
            <w:spacing w:val="23"/>
            <w:sz w:val="24"/>
            <w:szCs w:val="24"/>
          </w:rPr>
          <w:delText xml:space="preserve"> </w:delText>
        </w:r>
        <w:r w:rsidDel="0043200A">
          <w:rPr>
            <w:sz w:val="24"/>
            <w:szCs w:val="24"/>
          </w:rPr>
          <w:delText>creating</w:delText>
        </w:r>
        <w:r w:rsidDel="0043200A">
          <w:rPr>
            <w:spacing w:val="43"/>
            <w:sz w:val="24"/>
            <w:szCs w:val="24"/>
          </w:rPr>
          <w:delText xml:space="preserve"> </w:delText>
        </w:r>
      </w:del>
      <w:ins w:id="70" w:author="Matt Young" w:date="2016-10-29T16:27:00Z">
        <w:r w:rsidR="0043200A">
          <w:rPr>
            <w:sz w:val="24"/>
            <w:szCs w:val="24"/>
          </w:rPr>
          <w:t xml:space="preserve"> developing </w:t>
        </w:r>
      </w:ins>
      <w:r>
        <w:rPr>
          <w:sz w:val="24"/>
          <w:szCs w:val="24"/>
        </w:rPr>
        <w:t>si</w:t>
      </w:r>
      <w:r>
        <w:rPr>
          <w:spacing w:val="-6"/>
          <w:sz w:val="24"/>
          <w:szCs w:val="24"/>
        </w:rPr>
        <w:t>m</w:t>
      </w:r>
      <w:r>
        <w:rPr>
          <w:sz w:val="24"/>
          <w:szCs w:val="24"/>
        </w:rPr>
        <w:t>ulations</w:t>
      </w:r>
      <w:r>
        <w:rPr>
          <w:spacing w:val="47"/>
          <w:sz w:val="24"/>
          <w:szCs w:val="24"/>
        </w:rPr>
        <w:t xml:space="preserve"> </w:t>
      </w:r>
      <w:r>
        <w:rPr>
          <w:sz w:val="24"/>
          <w:szCs w:val="24"/>
        </w:rPr>
        <w:t>of</w:t>
      </w:r>
      <w:r>
        <w:rPr>
          <w:spacing w:val="-16"/>
          <w:sz w:val="24"/>
          <w:szCs w:val="24"/>
        </w:rPr>
        <w:t xml:space="preserve"> </w:t>
      </w:r>
      <w:r>
        <w:rPr>
          <w:sz w:val="24"/>
          <w:szCs w:val="24"/>
        </w:rPr>
        <w:t>2-dimensional</w:t>
      </w:r>
      <w:r>
        <w:rPr>
          <w:spacing w:val="25"/>
          <w:sz w:val="24"/>
          <w:szCs w:val="24"/>
        </w:rPr>
        <w:t xml:space="preserve"> </w:t>
      </w:r>
      <w:r>
        <w:rPr>
          <w:sz w:val="24"/>
          <w:szCs w:val="24"/>
        </w:rPr>
        <w:t>SPIFI</w:t>
      </w:r>
      <w:r>
        <w:rPr>
          <w:spacing w:val="47"/>
          <w:sz w:val="24"/>
          <w:szCs w:val="24"/>
        </w:rPr>
        <w:t xml:space="preserve"> </w:t>
      </w:r>
      <w:r>
        <w:rPr>
          <w:w w:val="104"/>
          <w:sz w:val="24"/>
          <w:szCs w:val="24"/>
        </w:rPr>
        <w:t>systems</w:t>
      </w:r>
      <w:del w:id="71" w:author="Matt Young" w:date="2016-10-29T16:27:00Z">
        <w:r w:rsidDel="0043200A">
          <w:rPr>
            <w:w w:val="104"/>
            <w:sz w:val="24"/>
            <w:szCs w:val="24"/>
          </w:rPr>
          <w:delText xml:space="preserve">, </w:delText>
        </w:r>
      </w:del>
      <w:ins w:id="72" w:author="Matt Young" w:date="2016-10-29T16:27:00Z">
        <w:r w:rsidR="0043200A">
          <w:rPr>
            <w:w w:val="104"/>
            <w:sz w:val="24"/>
            <w:szCs w:val="24"/>
          </w:rPr>
          <w:t xml:space="preserve"> </w:t>
        </w:r>
      </w:ins>
      <w:r>
        <w:rPr>
          <w:sz w:val="24"/>
          <w:szCs w:val="24"/>
        </w:rPr>
        <w:t>and</w:t>
      </w:r>
      <w:r>
        <w:rPr>
          <w:spacing w:val="27"/>
          <w:sz w:val="24"/>
          <w:szCs w:val="24"/>
        </w:rPr>
        <w:t xml:space="preserve"> </w:t>
      </w:r>
      <w:r>
        <w:rPr>
          <w:sz w:val="24"/>
          <w:szCs w:val="24"/>
        </w:rPr>
        <w:t>with</w:t>
      </w:r>
      <w:r>
        <w:rPr>
          <w:spacing w:val="25"/>
          <w:sz w:val="24"/>
          <w:szCs w:val="24"/>
        </w:rPr>
        <w:t xml:space="preserve"> </w:t>
      </w:r>
      <w:r>
        <w:rPr>
          <w:sz w:val="24"/>
          <w:szCs w:val="24"/>
        </w:rPr>
        <w:t>writing</w:t>
      </w:r>
      <w:r>
        <w:rPr>
          <w:spacing w:val="28"/>
          <w:sz w:val="24"/>
          <w:szCs w:val="24"/>
        </w:rPr>
        <w:t xml:space="preserve"> </w:t>
      </w:r>
      <w:r>
        <w:rPr>
          <w:sz w:val="24"/>
          <w:szCs w:val="24"/>
        </w:rPr>
        <w:t>data</w:t>
      </w:r>
      <w:r>
        <w:rPr>
          <w:spacing w:val="51"/>
          <w:sz w:val="24"/>
          <w:szCs w:val="24"/>
        </w:rPr>
        <w:t xml:space="preserve"> </w:t>
      </w:r>
      <w:r>
        <w:rPr>
          <w:sz w:val="24"/>
          <w:szCs w:val="24"/>
        </w:rPr>
        <w:t>collection</w:t>
      </w:r>
      <w:r>
        <w:rPr>
          <w:spacing w:val="9"/>
          <w:sz w:val="24"/>
          <w:szCs w:val="24"/>
        </w:rPr>
        <w:t xml:space="preserve"> </w:t>
      </w:r>
      <w:r>
        <w:rPr>
          <w:sz w:val="24"/>
          <w:szCs w:val="24"/>
        </w:rPr>
        <w:t>sof</w:t>
      </w:r>
      <w:r>
        <w:rPr>
          <w:spacing w:val="-6"/>
          <w:sz w:val="24"/>
          <w:szCs w:val="24"/>
        </w:rPr>
        <w:t>t</w:t>
      </w:r>
      <w:r>
        <w:rPr>
          <w:spacing w:val="-7"/>
          <w:sz w:val="24"/>
          <w:szCs w:val="24"/>
        </w:rPr>
        <w:t>w</w:t>
      </w:r>
      <w:r>
        <w:rPr>
          <w:sz w:val="24"/>
          <w:szCs w:val="24"/>
        </w:rPr>
        <w:t>are. Ea</w:t>
      </w:r>
      <w:r>
        <w:rPr>
          <w:spacing w:val="-6"/>
          <w:sz w:val="24"/>
          <w:szCs w:val="24"/>
        </w:rPr>
        <w:t>c</w:t>
      </w:r>
      <w:r>
        <w:rPr>
          <w:sz w:val="24"/>
          <w:szCs w:val="24"/>
        </w:rPr>
        <w:t>h</w:t>
      </w:r>
      <w:r>
        <w:rPr>
          <w:spacing w:val="27"/>
          <w:sz w:val="24"/>
          <w:szCs w:val="24"/>
        </w:rPr>
        <w:t xml:space="preserve"> </w:t>
      </w:r>
      <w:r>
        <w:rPr>
          <w:sz w:val="24"/>
          <w:szCs w:val="24"/>
        </w:rPr>
        <w:t>task</w:t>
      </w:r>
      <w:r>
        <w:rPr>
          <w:spacing w:val="34"/>
          <w:sz w:val="24"/>
          <w:szCs w:val="24"/>
        </w:rPr>
        <w:t xml:space="preserve"> </w:t>
      </w:r>
      <w:r>
        <w:rPr>
          <w:sz w:val="24"/>
          <w:szCs w:val="24"/>
        </w:rPr>
        <w:t>will</w:t>
      </w:r>
      <w:r>
        <w:rPr>
          <w:spacing w:val="-12"/>
          <w:sz w:val="24"/>
          <w:szCs w:val="24"/>
        </w:rPr>
        <w:t xml:space="preserve"> </w:t>
      </w:r>
      <w:r>
        <w:rPr>
          <w:spacing w:val="7"/>
          <w:sz w:val="24"/>
          <w:szCs w:val="24"/>
        </w:rPr>
        <w:t>o</w:t>
      </w:r>
      <w:r>
        <w:rPr>
          <w:sz w:val="24"/>
          <w:szCs w:val="24"/>
        </w:rPr>
        <w:t>ccur</w:t>
      </w:r>
      <w:r>
        <w:rPr>
          <w:spacing w:val="8"/>
          <w:sz w:val="24"/>
          <w:szCs w:val="24"/>
        </w:rPr>
        <w:t xml:space="preserve"> </w:t>
      </w:r>
      <w:r>
        <w:rPr>
          <w:sz w:val="24"/>
          <w:szCs w:val="24"/>
        </w:rPr>
        <w:t>in</w:t>
      </w:r>
      <w:r>
        <w:rPr>
          <w:spacing w:val="6"/>
          <w:sz w:val="24"/>
          <w:szCs w:val="24"/>
        </w:rPr>
        <w:t xml:space="preserve"> </w:t>
      </w:r>
      <w:r>
        <w:rPr>
          <w:w w:val="103"/>
          <w:sz w:val="24"/>
          <w:szCs w:val="24"/>
        </w:rPr>
        <w:t>increme</w:t>
      </w:r>
      <w:r>
        <w:rPr>
          <w:spacing w:val="-5"/>
          <w:w w:val="103"/>
          <w:sz w:val="24"/>
          <w:szCs w:val="24"/>
        </w:rPr>
        <w:t>n</w:t>
      </w:r>
      <w:r>
        <w:rPr>
          <w:w w:val="112"/>
          <w:sz w:val="24"/>
          <w:szCs w:val="24"/>
        </w:rPr>
        <w:t xml:space="preserve">ts, </w:t>
      </w:r>
      <w:r>
        <w:rPr>
          <w:sz w:val="24"/>
          <w:szCs w:val="24"/>
        </w:rPr>
        <w:t>and</w:t>
      </w:r>
      <w:r>
        <w:rPr>
          <w:spacing w:val="47"/>
          <w:sz w:val="24"/>
          <w:szCs w:val="24"/>
        </w:rPr>
        <w:t xml:space="preserve"> </w:t>
      </w:r>
      <w:r>
        <w:rPr>
          <w:sz w:val="24"/>
          <w:szCs w:val="24"/>
        </w:rPr>
        <w:t>ea</w:t>
      </w:r>
      <w:r>
        <w:rPr>
          <w:spacing w:val="-6"/>
          <w:sz w:val="24"/>
          <w:szCs w:val="24"/>
        </w:rPr>
        <w:t>c</w:t>
      </w:r>
      <w:r>
        <w:rPr>
          <w:sz w:val="24"/>
          <w:szCs w:val="24"/>
        </w:rPr>
        <w:t>h</w:t>
      </w:r>
      <w:r>
        <w:rPr>
          <w:spacing w:val="31"/>
          <w:sz w:val="24"/>
          <w:szCs w:val="24"/>
        </w:rPr>
        <w:t xml:space="preserve"> </w:t>
      </w:r>
      <w:r>
        <w:rPr>
          <w:sz w:val="24"/>
          <w:szCs w:val="24"/>
        </w:rPr>
        <w:t>will</w:t>
      </w:r>
      <w:r>
        <w:rPr>
          <w:spacing w:val="8"/>
          <w:sz w:val="24"/>
          <w:szCs w:val="24"/>
        </w:rPr>
        <w:t xml:space="preserve"> </w:t>
      </w:r>
      <w:r>
        <w:rPr>
          <w:sz w:val="24"/>
          <w:szCs w:val="24"/>
        </w:rPr>
        <w:t>require</w:t>
      </w:r>
      <w:r>
        <w:rPr>
          <w:spacing w:val="46"/>
          <w:sz w:val="24"/>
          <w:szCs w:val="24"/>
        </w:rPr>
        <w:t xml:space="preserve"> </w:t>
      </w:r>
      <w:r>
        <w:rPr>
          <w:sz w:val="24"/>
          <w:szCs w:val="24"/>
        </w:rPr>
        <w:t>a</w:t>
      </w:r>
      <w:r>
        <w:rPr>
          <w:spacing w:val="28"/>
          <w:sz w:val="24"/>
          <w:szCs w:val="24"/>
        </w:rPr>
        <w:t xml:space="preserve"> </w:t>
      </w:r>
      <w:r>
        <w:rPr>
          <w:sz w:val="24"/>
          <w:szCs w:val="24"/>
        </w:rPr>
        <w:t>re</w:t>
      </w:r>
      <w:r>
        <w:rPr>
          <w:spacing w:val="7"/>
          <w:sz w:val="24"/>
          <w:szCs w:val="24"/>
        </w:rPr>
        <w:t>p</w:t>
      </w:r>
      <w:r>
        <w:rPr>
          <w:sz w:val="24"/>
          <w:szCs w:val="24"/>
        </w:rPr>
        <w:t>ort as</w:t>
      </w:r>
      <w:r>
        <w:rPr>
          <w:spacing w:val="26"/>
          <w:sz w:val="24"/>
          <w:szCs w:val="24"/>
        </w:rPr>
        <w:t xml:space="preserve"> </w:t>
      </w:r>
      <w:r>
        <w:rPr>
          <w:spacing w:val="-6"/>
          <w:sz w:val="24"/>
          <w:szCs w:val="24"/>
        </w:rPr>
        <w:t>w</w:t>
      </w:r>
      <w:r>
        <w:rPr>
          <w:sz w:val="24"/>
          <w:szCs w:val="24"/>
        </w:rPr>
        <w:t>ell</w:t>
      </w:r>
      <w:r>
        <w:rPr>
          <w:spacing w:val="6"/>
          <w:sz w:val="24"/>
          <w:szCs w:val="24"/>
        </w:rPr>
        <w:t xml:space="preserve"> </w:t>
      </w:r>
      <w:r>
        <w:rPr>
          <w:sz w:val="24"/>
          <w:szCs w:val="24"/>
        </w:rPr>
        <w:t>as</w:t>
      </w:r>
      <w:r>
        <w:rPr>
          <w:spacing w:val="26"/>
          <w:sz w:val="24"/>
          <w:szCs w:val="24"/>
        </w:rPr>
        <w:t xml:space="preserve"> </w:t>
      </w:r>
      <w:r>
        <w:rPr>
          <w:w w:val="102"/>
          <w:sz w:val="24"/>
          <w:szCs w:val="24"/>
        </w:rPr>
        <w:t>d</w:t>
      </w:r>
      <w:r>
        <w:rPr>
          <w:spacing w:val="7"/>
          <w:w w:val="102"/>
          <w:sz w:val="24"/>
          <w:szCs w:val="24"/>
        </w:rPr>
        <w:t>o</w:t>
      </w:r>
      <w:r>
        <w:rPr>
          <w:w w:val="103"/>
          <w:sz w:val="24"/>
          <w:szCs w:val="24"/>
        </w:rPr>
        <w:t>cume</w:t>
      </w:r>
      <w:r>
        <w:rPr>
          <w:spacing w:val="-6"/>
          <w:w w:val="103"/>
          <w:sz w:val="24"/>
          <w:szCs w:val="24"/>
        </w:rPr>
        <w:t>n</w:t>
      </w:r>
      <w:r>
        <w:rPr>
          <w:w w:val="136"/>
          <w:sz w:val="24"/>
          <w:szCs w:val="24"/>
        </w:rPr>
        <w:t>t</w:t>
      </w:r>
      <w:r>
        <w:rPr>
          <w:w w:val="108"/>
          <w:sz w:val="24"/>
          <w:szCs w:val="24"/>
        </w:rPr>
        <w:t>ation.</w:t>
      </w:r>
    </w:p>
    <w:p w:rsidR="00703A58" w:rsidRDefault="007D342C" w:rsidP="007D342C">
      <w:pPr>
        <w:ind w:left="848"/>
        <w:rPr>
          <w:sz w:val="24"/>
          <w:szCs w:val="24"/>
        </w:rPr>
      </w:pPr>
      <w:r>
        <w:rPr>
          <w:sz w:val="24"/>
          <w:szCs w:val="24"/>
        </w:rPr>
        <w:t>Firstl</w:t>
      </w:r>
      <w:r>
        <w:rPr>
          <w:spacing w:val="-19"/>
          <w:sz w:val="24"/>
          <w:szCs w:val="24"/>
        </w:rPr>
        <w:t>y</w:t>
      </w:r>
      <w:r>
        <w:rPr>
          <w:sz w:val="24"/>
          <w:szCs w:val="24"/>
        </w:rPr>
        <w:t>, the</w:t>
      </w:r>
      <w:r>
        <w:rPr>
          <w:spacing w:val="47"/>
          <w:sz w:val="24"/>
          <w:szCs w:val="24"/>
        </w:rPr>
        <w:t xml:space="preserve"> </w:t>
      </w:r>
      <w:r>
        <w:rPr>
          <w:sz w:val="24"/>
          <w:szCs w:val="24"/>
        </w:rPr>
        <w:t>si</w:t>
      </w:r>
      <w:r>
        <w:rPr>
          <w:spacing w:val="-6"/>
          <w:sz w:val="24"/>
          <w:szCs w:val="24"/>
        </w:rPr>
        <w:t>m</w:t>
      </w:r>
      <w:r>
        <w:rPr>
          <w:sz w:val="24"/>
          <w:szCs w:val="24"/>
        </w:rPr>
        <w:t>ulation will</w:t>
      </w:r>
      <w:r>
        <w:rPr>
          <w:spacing w:val="8"/>
          <w:sz w:val="24"/>
          <w:szCs w:val="24"/>
        </w:rPr>
        <w:t xml:space="preserve"> </w:t>
      </w:r>
      <w:r>
        <w:rPr>
          <w:spacing w:val="7"/>
          <w:sz w:val="24"/>
          <w:szCs w:val="24"/>
        </w:rPr>
        <w:t>b</w:t>
      </w:r>
      <w:r>
        <w:rPr>
          <w:sz w:val="24"/>
          <w:szCs w:val="24"/>
        </w:rPr>
        <w:t>e</w:t>
      </w:r>
      <w:r>
        <w:rPr>
          <w:spacing w:val="24"/>
          <w:sz w:val="24"/>
          <w:szCs w:val="24"/>
        </w:rPr>
        <w:t xml:space="preserve"> </w:t>
      </w:r>
      <w:r>
        <w:rPr>
          <w:sz w:val="24"/>
          <w:szCs w:val="24"/>
        </w:rPr>
        <w:t>built</w:t>
      </w:r>
      <w:r>
        <w:rPr>
          <w:spacing w:val="59"/>
          <w:sz w:val="24"/>
          <w:szCs w:val="24"/>
        </w:rPr>
        <w:t xml:space="preserve"> </w:t>
      </w:r>
      <w:r>
        <w:rPr>
          <w:sz w:val="24"/>
          <w:szCs w:val="24"/>
        </w:rPr>
        <w:t>up</w:t>
      </w:r>
      <w:r>
        <w:rPr>
          <w:spacing w:val="38"/>
          <w:sz w:val="24"/>
          <w:szCs w:val="24"/>
        </w:rPr>
        <w:t xml:space="preserve"> </w:t>
      </w:r>
      <w:r>
        <w:rPr>
          <w:sz w:val="24"/>
          <w:szCs w:val="24"/>
        </w:rPr>
        <w:t>in</w:t>
      </w:r>
      <w:r>
        <w:rPr>
          <w:spacing w:val="25"/>
          <w:sz w:val="24"/>
          <w:szCs w:val="24"/>
        </w:rPr>
        <w:t xml:space="preserve"> </w:t>
      </w:r>
      <w:r>
        <w:rPr>
          <w:sz w:val="24"/>
          <w:szCs w:val="24"/>
        </w:rPr>
        <w:t>the</w:t>
      </w:r>
      <w:r>
        <w:rPr>
          <w:spacing w:val="47"/>
          <w:sz w:val="24"/>
          <w:szCs w:val="24"/>
        </w:rPr>
        <w:t xml:space="preserve"> </w:t>
      </w:r>
      <w:r>
        <w:rPr>
          <w:sz w:val="24"/>
          <w:szCs w:val="24"/>
        </w:rPr>
        <w:t>foll</w:t>
      </w:r>
      <w:r>
        <w:rPr>
          <w:spacing w:val="-6"/>
          <w:sz w:val="24"/>
          <w:szCs w:val="24"/>
        </w:rPr>
        <w:t>o</w:t>
      </w:r>
      <w:r>
        <w:rPr>
          <w:sz w:val="24"/>
          <w:szCs w:val="24"/>
        </w:rPr>
        <w:t>wing</w:t>
      </w:r>
      <w:r>
        <w:rPr>
          <w:spacing w:val="1"/>
          <w:sz w:val="24"/>
          <w:szCs w:val="24"/>
        </w:rPr>
        <w:t xml:space="preserve"> </w:t>
      </w:r>
      <w:r>
        <w:rPr>
          <w:w w:val="105"/>
          <w:sz w:val="24"/>
          <w:szCs w:val="24"/>
        </w:rPr>
        <w:t>steps:</w:t>
      </w:r>
    </w:p>
    <w:p w:rsidR="00703A58" w:rsidRDefault="00703A58" w:rsidP="007D342C">
      <w:pPr>
        <w:spacing w:before="12" w:line="200" w:lineRule="exact"/>
      </w:pPr>
    </w:p>
    <w:p w:rsidR="00703A58" w:rsidRDefault="007D342C" w:rsidP="007D342C">
      <w:pPr>
        <w:ind w:left="783"/>
        <w:rPr>
          <w:sz w:val="24"/>
          <w:szCs w:val="24"/>
        </w:rPr>
      </w:pPr>
      <w:r>
        <w:rPr>
          <w:sz w:val="24"/>
          <w:szCs w:val="24"/>
        </w:rPr>
        <w:t>1.</w:t>
      </w:r>
      <w:r>
        <w:rPr>
          <w:spacing w:val="58"/>
          <w:sz w:val="24"/>
          <w:szCs w:val="24"/>
        </w:rPr>
        <w:t xml:space="preserve"> </w:t>
      </w:r>
      <w:commentRangeStart w:id="73"/>
      <w:r>
        <w:rPr>
          <w:sz w:val="24"/>
          <w:szCs w:val="24"/>
        </w:rPr>
        <w:t>An</w:t>
      </w:r>
      <w:r>
        <w:rPr>
          <w:spacing w:val="30"/>
          <w:sz w:val="24"/>
          <w:szCs w:val="24"/>
        </w:rPr>
        <w:t xml:space="preserve"> </w:t>
      </w:r>
      <w:r>
        <w:rPr>
          <w:sz w:val="24"/>
          <w:szCs w:val="24"/>
        </w:rPr>
        <w:t>ideal</w:t>
      </w:r>
      <w:r>
        <w:rPr>
          <w:spacing w:val="33"/>
          <w:sz w:val="24"/>
          <w:szCs w:val="24"/>
        </w:rPr>
        <w:t xml:space="preserve"> </w:t>
      </w:r>
      <w:r>
        <w:rPr>
          <w:sz w:val="24"/>
          <w:szCs w:val="24"/>
        </w:rPr>
        <w:t>si</w:t>
      </w:r>
      <w:r>
        <w:rPr>
          <w:spacing w:val="-6"/>
          <w:sz w:val="24"/>
          <w:szCs w:val="24"/>
        </w:rPr>
        <w:t>m</w:t>
      </w:r>
      <w:r>
        <w:rPr>
          <w:sz w:val="24"/>
          <w:szCs w:val="24"/>
        </w:rPr>
        <w:t xml:space="preserve">ulation </w:t>
      </w:r>
      <w:commentRangeEnd w:id="73"/>
      <w:r w:rsidR="0043200A">
        <w:rPr>
          <w:rStyle w:val="CommentReference"/>
        </w:rPr>
        <w:commentReference w:id="73"/>
      </w:r>
      <w:r>
        <w:rPr>
          <w:sz w:val="24"/>
          <w:szCs w:val="24"/>
        </w:rPr>
        <w:t>using</w:t>
      </w:r>
      <w:r>
        <w:rPr>
          <w:spacing w:val="29"/>
          <w:sz w:val="24"/>
          <w:szCs w:val="24"/>
        </w:rPr>
        <w:t xml:space="preserve"> </w:t>
      </w:r>
      <w:r>
        <w:rPr>
          <w:sz w:val="24"/>
          <w:szCs w:val="24"/>
        </w:rPr>
        <w:t>a</w:t>
      </w:r>
      <w:del w:id="74" w:author="Matt Young" w:date="2016-10-29T16:27:00Z">
        <w:r w:rsidDel="0043200A">
          <w:rPr>
            <w:spacing w:val="28"/>
            <w:sz w:val="24"/>
            <w:szCs w:val="24"/>
          </w:rPr>
          <w:delText xml:space="preserve"> </w:delText>
        </w:r>
        <w:r w:rsidDel="0043200A">
          <w:rPr>
            <w:spacing w:val="7"/>
            <w:w w:val="103"/>
            <w:sz w:val="24"/>
            <w:szCs w:val="24"/>
          </w:rPr>
          <w:delText>p</w:delText>
        </w:r>
        <w:r w:rsidDel="0043200A">
          <w:rPr>
            <w:w w:val="103"/>
            <w:sz w:val="24"/>
            <w:szCs w:val="24"/>
          </w:rPr>
          <w:delText>erfectly-co</w:delText>
        </w:r>
        <w:r w:rsidDel="0043200A">
          <w:rPr>
            <w:spacing w:val="-5"/>
            <w:w w:val="103"/>
            <w:sz w:val="24"/>
            <w:szCs w:val="24"/>
          </w:rPr>
          <w:delText>n</w:delText>
        </w:r>
        <w:r w:rsidDel="0043200A">
          <w:rPr>
            <w:w w:val="103"/>
            <w:sz w:val="24"/>
            <w:szCs w:val="24"/>
          </w:rPr>
          <w:delText>ti</w:delText>
        </w:r>
        <w:r w:rsidDel="0043200A">
          <w:rPr>
            <w:spacing w:val="-6"/>
            <w:w w:val="103"/>
            <w:sz w:val="24"/>
            <w:szCs w:val="24"/>
          </w:rPr>
          <w:delText>n</w:delText>
        </w:r>
        <w:r w:rsidDel="0043200A">
          <w:rPr>
            <w:w w:val="103"/>
            <w:sz w:val="24"/>
            <w:szCs w:val="24"/>
          </w:rPr>
          <w:delText>uous</w:delText>
        </w:r>
        <w:r w:rsidDel="0043200A">
          <w:rPr>
            <w:spacing w:val="34"/>
            <w:w w:val="103"/>
            <w:sz w:val="24"/>
            <w:szCs w:val="24"/>
          </w:rPr>
          <w:delText xml:space="preserve"> </w:delText>
        </w:r>
      </w:del>
      <w:ins w:id="75" w:author="Matt Young" w:date="2016-10-29T16:27:00Z">
        <w:r w:rsidR="0043200A">
          <w:rPr>
            <w:spacing w:val="7"/>
            <w:w w:val="103"/>
            <w:sz w:val="24"/>
            <w:szCs w:val="24"/>
          </w:rPr>
          <w:t xml:space="preserve"> perfectly continuous </w:t>
        </w:r>
      </w:ins>
      <w:r>
        <w:rPr>
          <w:sz w:val="24"/>
          <w:szCs w:val="24"/>
        </w:rPr>
        <w:t>grating wheel</w:t>
      </w:r>
    </w:p>
    <w:p w:rsidR="00703A58" w:rsidRDefault="00703A58" w:rsidP="007D342C">
      <w:pPr>
        <w:spacing w:before="12" w:line="200" w:lineRule="exact"/>
      </w:pPr>
    </w:p>
    <w:p w:rsidR="00703A58" w:rsidRDefault="007D342C" w:rsidP="007D342C">
      <w:pPr>
        <w:ind w:left="783"/>
        <w:rPr>
          <w:sz w:val="24"/>
          <w:szCs w:val="24"/>
        </w:rPr>
      </w:pPr>
      <w:r>
        <w:rPr>
          <w:sz w:val="24"/>
          <w:szCs w:val="24"/>
        </w:rPr>
        <w:t>2.</w:t>
      </w:r>
      <w:r>
        <w:rPr>
          <w:spacing w:val="58"/>
          <w:sz w:val="24"/>
          <w:szCs w:val="24"/>
        </w:rPr>
        <w:t xml:space="preserve"> </w:t>
      </w:r>
      <w:r>
        <w:rPr>
          <w:sz w:val="24"/>
          <w:szCs w:val="24"/>
        </w:rPr>
        <w:t>Incor</w:t>
      </w:r>
      <w:r>
        <w:rPr>
          <w:spacing w:val="7"/>
          <w:sz w:val="24"/>
          <w:szCs w:val="24"/>
        </w:rPr>
        <w:t>p</w:t>
      </w:r>
      <w:r>
        <w:rPr>
          <w:sz w:val="24"/>
          <w:szCs w:val="24"/>
        </w:rPr>
        <w:t>orate gaps</w:t>
      </w:r>
      <w:r>
        <w:rPr>
          <w:spacing w:val="32"/>
          <w:sz w:val="24"/>
          <w:szCs w:val="24"/>
        </w:rPr>
        <w:t xml:space="preserve"> </w:t>
      </w:r>
      <w:r>
        <w:rPr>
          <w:spacing w:val="7"/>
          <w:sz w:val="24"/>
          <w:szCs w:val="24"/>
        </w:rPr>
        <w:t>b</w:t>
      </w:r>
      <w:r>
        <w:rPr>
          <w:sz w:val="24"/>
          <w:szCs w:val="24"/>
        </w:rPr>
        <w:t>e</w:t>
      </w:r>
      <w:r>
        <w:rPr>
          <w:spacing w:val="-6"/>
          <w:sz w:val="24"/>
          <w:szCs w:val="24"/>
        </w:rPr>
        <w:t>tw</w:t>
      </w:r>
      <w:r>
        <w:rPr>
          <w:sz w:val="24"/>
          <w:szCs w:val="24"/>
        </w:rPr>
        <w:t>een</w:t>
      </w:r>
      <w:r>
        <w:rPr>
          <w:spacing w:val="46"/>
          <w:sz w:val="24"/>
          <w:szCs w:val="24"/>
        </w:rPr>
        <w:t xml:space="preserve"> </w:t>
      </w:r>
      <w:r>
        <w:rPr>
          <w:w w:val="111"/>
          <w:sz w:val="24"/>
          <w:szCs w:val="24"/>
        </w:rPr>
        <w:t>patterns</w:t>
      </w:r>
      <w:r>
        <w:rPr>
          <w:spacing w:val="12"/>
          <w:w w:val="111"/>
          <w:sz w:val="24"/>
          <w:szCs w:val="24"/>
        </w:rPr>
        <w:t xml:space="preserve"> </w:t>
      </w:r>
      <w:r>
        <w:rPr>
          <w:sz w:val="24"/>
          <w:szCs w:val="24"/>
        </w:rPr>
        <w:t>on</w:t>
      </w:r>
      <w:r>
        <w:rPr>
          <w:spacing w:val="23"/>
          <w:sz w:val="24"/>
          <w:szCs w:val="24"/>
        </w:rPr>
        <w:t xml:space="preserve"> </w:t>
      </w:r>
      <w:r>
        <w:rPr>
          <w:sz w:val="24"/>
          <w:szCs w:val="24"/>
        </w:rPr>
        <w:t>the</w:t>
      </w:r>
      <w:r>
        <w:rPr>
          <w:spacing w:val="47"/>
          <w:sz w:val="24"/>
          <w:szCs w:val="24"/>
        </w:rPr>
        <w:t xml:space="preserve"> </w:t>
      </w:r>
      <w:r>
        <w:rPr>
          <w:sz w:val="24"/>
          <w:szCs w:val="24"/>
        </w:rPr>
        <w:t>wheel</w:t>
      </w:r>
    </w:p>
    <w:p w:rsidR="00703A58" w:rsidRDefault="00703A58" w:rsidP="007D342C">
      <w:pPr>
        <w:spacing w:before="12" w:line="200" w:lineRule="exact"/>
      </w:pPr>
    </w:p>
    <w:p w:rsidR="00703A58" w:rsidRDefault="007D342C" w:rsidP="007D342C">
      <w:pPr>
        <w:ind w:left="783"/>
        <w:rPr>
          <w:sz w:val="24"/>
          <w:szCs w:val="24"/>
        </w:rPr>
      </w:pPr>
      <w:r>
        <w:rPr>
          <w:sz w:val="24"/>
          <w:szCs w:val="24"/>
        </w:rPr>
        <w:t>3.</w:t>
      </w:r>
      <w:r>
        <w:rPr>
          <w:spacing w:val="58"/>
          <w:sz w:val="24"/>
          <w:szCs w:val="24"/>
        </w:rPr>
        <w:t xml:space="preserve"> </w:t>
      </w:r>
      <w:r>
        <w:rPr>
          <w:sz w:val="24"/>
          <w:szCs w:val="24"/>
        </w:rPr>
        <w:t>Incor</w:t>
      </w:r>
      <w:r>
        <w:rPr>
          <w:spacing w:val="7"/>
          <w:sz w:val="24"/>
          <w:szCs w:val="24"/>
        </w:rPr>
        <w:t>p</w:t>
      </w:r>
      <w:r>
        <w:rPr>
          <w:sz w:val="24"/>
          <w:szCs w:val="24"/>
        </w:rPr>
        <w:t>orate refraction and</w:t>
      </w:r>
      <w:r>
        <w:rPr>
          <w:spacing w:val="47"/>
          <w:sz w:val="24"/>
          <w:szCs w:val="24"/>
        </w:rPr>
        <w:t xml:space="preserve"> </w:t>
      </w:r>
      <w:r>
        <w:rPr>
          <w:sz w:val="24"/>
          <w:szCs w:val="24"/>
        </w:rPr>
        <w:t>diffraction</w:t>
      </w:r>
      <w:r>
        <w:rPr>
          <w:spacing w:val="50"/>
          <w:sz w:val="24"/>
          <w:szCs w:val="24"/>
        </w:rPr>
        <w:t xml:space="preserve"> </w:t>
      </w:r>
      <w:r>
        <w:rPr>
          <w:sz w:val="24"/>
          <w:szCs w:val="24"/>
        </w:rPr>
        <w:t>caused</w:t>
      </w:r>
      <w:r>
        <w:rPr>
          <w:spacing w:val="39"/>
          <w:sz w:val="24"/>
          <w:szCs w:val="24"/>
        </w:rPr>
        <w:t xml:space="preserve"> </w:t>
      </w:r>
      <w:r>
        <w:rPr>
          <w:spacing w:val="-6"/>
          <w:sz w:val="24"/>
          <w:szCs w:val="24"/>
        </w:rPr>
        <w:t>b</w:t>
      </w:r>
      <w:r>
        <w:rPr>
          <w:sz w:val="24"/>
          <w:szCs w:val="24"/>
        </w:rPr>
        <w:t>y</w:t>
      </w:r>
      <w:r>
        <w:rPr>
          <w:spacing w:val="30"/>
          <w:sz w:val="24"/>
          <w:szCs w:val="24"/>
        </w:rPr>
        <w:t xml:space="preserve"> </w:t>
      </w:r>
      <w:r>
        <w:rPr>
          <w:w w:val="103"/>
          <w:sz w:val="24"/>
          <w:szCs w:val="24"/>
        </w:rPr>
        <w:t>equipme</w:t>
      </w:r>
      <w:r>
        <w:rPr>
          <w:spacing w:val="-5"/>
          <w:w w:val="103"/>
          <w:sz w:val="24"/>
          <w:szCs w:val="24"/>
        </w:rPr>
        <w:t>n</w:t>
      </w:r>
      <w:r>
        <w:rPr>
          <w:w w:val="136"/>
          <w:sz w:val="24"/>
          <w:szCs w:val="24"/>
        </w:rPr>
        <w:t>t</w:t>
      </w:r>
    </w:p>
    <w:p w:rsidR="00703A58" w:rsidRDefault="00703A58" w:rsidP="007D342C">
      <w:pPr>
        <w:spacing w:before="12" w:line="200" w:lineRule="exact"/>
      </w:pPr>
    </w:p>
    <w:p w:rsidR="00703A58" w:rsidRDefault="007D342C" w:rsidP="007D342C">
      <w:pPr>
        <w:spacing w:line="251" w:lineRule="auto"/>
        <w:ind w:left="497" w:right="491"/>
        <w:rPr>
          <w:sz w:val="24"/>
          <w:szCs w:val="24"/>
        </w:rPr>
      </w:pPr>
      <w:commentRangeStart w:id="76"/>
      <w:r>
        <w:rPr>
          <w:w w:val="105"/>
          <w:sz w:val="24"/>
          <w:szCs w:val="24"/>
        </w:rPr>
        <w:t>D</w:t>
      </w:r>
      <w:r>
        <w:rPr>
          <w:spacing w:val="7"/>
          <w:w w:val="105"/>
          <w:sz w:val="24"/>
          <w:szCs w:val="24"/>
        </w:rPr>
        <w:t>o</w:t>
      </w:r>
      <w:r>
        <w:rPr>
          <w:w w:val="105"/>
          <w:sz w:val="24"/>
          <w:szCs w:val="24"/>
        </w:rPr>
        <w:t>cume</w:t>
      </w:r>
      <w:r>
        <w:rPr>
          <w:spacing w:val="-6"/>
          <w:w w:val="105"/>
          <w:sz w:val="24"/>
          <w:szCs w:val="24"/>
        </w:rPr>
        <w:t>n</w:t>
      </w:r>
      <w:r>
        <w:rPr>
          <w:w w:val="105"/>
          <w:sz w:val="24"/>
          <w:szCs w:val="24"/>
        </w:rPr>
        <w:t>tation</w:t>
      </w:r>
      <w:r>
        <w:rPr>
          <w:spacing w:val="36"/>
          <w:w w:val="105"/>
          <w:sz w:val="24"/>
          <w:szCs w:val="24"/>
        </w:rPr>
        <w:t xml:space="preserve"> </w:t>
      </w:r>
      <w:r>
        <w:rPr>
          <w:sz w:val="24"/>
          <w:szCs w:val="24"/>
        </w:rPr>
        <w:t>for</w:t>
      </w:r>
      <w:r>
        <w:rPr>
          <w:spacing w:val="30"/>
          <w:sz w:val="24"/>
          <w:szCs w:val="24"/>
        </w:rPr>
        <w:t xml:space="preserve"> </w:t>
      </w:r>
      <w:r>
        <w:rPr>
          <w:sz w:val="24"/>
          <w:szCs w:val="24"/>
        </w:rPr>
        <w:t>this program will</w:t>
      </w:r>
      <w:r>
        <w:rPr>
          <w:spacing w:val="23"/>
          <w:sz w:val="24"/>
          <w:szCs w:val="24"/>
        </w:rPr>
        <w:t xml:space="preserve"> </w:t>
      </w:r>
      <w:r>
        <w:rPr>
          <w:spacing w:val="7"/>
          <w:sz w:val="24"/>
          <w:szCs w:val="24"/>
        </w:rPr>
        <w:t>b</w:t>
      </w:r>
      <w:r>
        <w:rPr>
          <w:sz w:val="24"/>
          <w:szCs w:val="24"/>
        </w:rPr>
        <w:t>e</w:t>
      </w:r>
      <w:r>
        <w:rPr>
          <w:spacing w:val="39"/>
          <w:sz w:val="24"/>
          <w:szCs w:val="24"/>
        </w:rPr>
        <w:t xml:space="preserve"> </w:t>
      </w:r>
      <w:r>
        <w:rPr>
          <w:sz w:val="24"/>
          <w:szCs w:val="24"/>
        </w:rPr>
        <w:t xml:space="preserve">made </w:t>
      </w:r>
      <w:r>
        <w:rPr>
          <w:spacing w:val="-6"/>
          <w:sz w:val="24"/>
          <w:szCs w:val="24"/>
        </w:rPr>
        <w:t>a</w:t>
      </w:r>
      <w:r>
        <w:rPr>
          <w:spacing w:val="-13"/>
          <w:sz w:val="24"/>
          <w:szCs w:val="24"/>
        </w:rPr>
        <w:t>v</w:t>
      </w:r>
      <w:r>
        <w:rPr>
          <w:sz w:val="24"/>
          <w:szCs w:val="24"/>
        </w:rPr>
        <w:t>ailable in</w:t>
      </w:r>
      <w:r>
        <w:rPr>
          <w:spacing w:val="41"/>
          <w:sz w:val="24"/>
          <w:szCs w:val="24"/>
        </w:rPr>
        <w:t xml:space="preserve"> </w:t>
      </w:r>
      <w:commentRangeStart w:id="77"/>
      <w:r>
        <w:rPr>
          <w:sz w:val="24"/>
          <w:szCs w:val="24"/>
        </w:rPr>
        <w:t>exhausti</w:t>
      </w:r>
      <w:r>
        <w:rPr>
          <w:spacing w:val="-6"/>
          <w:sz w:val="24"/>
          <w:szCs w:val="24"/>
        </w:rPr>
        <w:t>v</w:t>
      </w:r>
      <w:r>
        <w:rPr>
          <w:sz w:val="24"/>
          <w:szCs w:val="24"/>
        </w:rPr>
        <w:t xml:space="preserve">e </w:t>
      </w:r>
      <w:commentRangeEnd w:id="77"/>
      <w:r w:rsidR="0043200A">
        <w:rPr>
          <w:rStyle w:val="CommentReference"/>
        </w:rPr>
        <w:commentReference w:id="77"/>
      </w:r>
      <w:r>
        <w:rPr>
          <w:spacing w:val="7"/>
          <w:w w:val="108"/>
          <w:sz w:val="24"/>
          <w:szCs w:val="24"/>
        </w:rPr>
        <w:t>p</w:t>
      </w:r>
      <w:r>
        <w:rPr>
          <w:sz w:val="24"/>
          <w:szCs w:val="24"/>
        </w:rPr>
        <w:t>df form</w:t>
      </w:r>
      <w:r>
        <w:rPr>
          <w:spacing w:val="13"/>
          <w:sz w:val="24"/>
          <w:szCs w:val="24"/>
        </w:rPr>
        <w:t xml:space="preserve"> </w:t>
      </w:r>
      <w:r>
        <w:rPr>
          <w:sz w:val="24"/>
          <w:szCs w:val="24"/>
        </w:rPr>
        <w:t>as</w:t>
      </w:r>
      <w:r>
        <w:rPr>
          <w:spacing w:val="16"/>
          <w:sz w:val="24"/>
          <w:szCs w:val="24"/>
        </w:rPr>
        <w:t xml:space="preserve"> </w:t>
      </w:r>
      <w:r>
        <w:rPr>
          <w:spacing w:val="-6"/>
          <w:sz w:val="24"/>
          <w:szCs w:val="24"/>
        </w:rPr>
        <w:t>w</w:t>
      </w:r>
      <w:r>
        <w:rPr>
          <w:sz w:val="24"/>
          <w:szCs w:val="24"/>
        </w:rPr>
        <w:t>ell</w:t>
      </w:r>
      <w:r>
        <w:rPr>
          <w:spacing w:val="-4"/>
          <w:sz w:val="24"/>
          <w:szCs w:val="24"/>
        </w:rPr>
        <w:t xml:space="preserve"> </w:t>
      </w:r>
      <w:r>
        <w:rPr>
          <w:sz w:val="24"/>
          <w:szCs w:val="24"/>
        </w:rPr>
        <w:t>as</w:t>
      </w:r>
      <w:r>
        <w:rPr>
          <w:spacing w:val="16"/>
          <w:sz w:val="24"/>
          <w:szCs w:val="24"/>
        </w:rPr>
        <w:t xml:space="preserve"> </w:t>
      </w:r>
      <w:r>
        <w:rPr>
          <w:w w:val="103"/>
          <w:sz w:val="24"/>
          <w:szCs w:val="24"/>
        </w:rPr>
        <w:t>POSIX-complia</w:t>
      </w:r>
      <w:r>
        <w:rPr>
          <w:spacing w:val="-4"/>
          <w:w w:val="103"/>
          <w:sz w:val="24"/>
          <w:szCs w:val="24"/>
        </w:rPr>
        <w:t>n</w:t>
      </w:r>
      <w:r>
        <w:rPr>
          <w:w w:val="136"/>
          <w:sz w:val="24"/>
          <w:szCs w:val="24"/>
        </w:rPr>
        <w:t>t</w:t>
      </w:r>
      <w:r>
        <w:rPr>
          <w:spacing w:val="8"/>
          <w:sz w:val="24"/>
          <w:szCs w:val="24"/>
        </w:rPr>
        <w:t xml:space="preserve"> </w:t>
      </w:r>
      <w:r>
        <w:rPr>
          <w:sz w:val="24"/>
          <w:szCs w:val="24"/>
        </w:rPr>
        <w:t>ma</w:t>
      </w:r>
      <w:r>
        <w:rPr>
          <w:spacing w:val="-6"/>
          <w:sz w:val="24"/>
          <w:szCs w:val="24"/>
        </w:rPr>
        <w:t>n</w:t>
      </w:r>
      <w:r>
        <w:rPr>
          <w:sz w:val="24"/>
          <w:szCs w:val="24"/>
        </w:rPr>
        <w:t>ual</w:t>
      </w:r>
      <w:r>
        <w:rPr>
          <w:spacing w:val="53"/>
          <w:sz w:val="24"/>
          <w:szCs w:val="24"/>
        </w:rPr>
        <w:t xml:space="preserve"> </w:t>
      </w:r>
      <w:r>
        <w:rPr>
          <w:sz w:val="24"/>
          <w:szCs w:val="24"/>
        </w:rPr>
        <w:t>pages</w:t>
      </w:r>
      <w:r>
        <w:rPr>
          <w:spacing w:val="19"/>
          <w:sz w:val="24"/>
          <w:szCs w:val="24"/>
        </w:rPr>
        <w:t xml:space="preserve"> </w:t>
      </w:r>
      <w:r>
        <w:rPr>
          <w:sz w:val="24"/>
          <w:szCs w:val="24"/>
        </w:rPr>
        <w:t>for</w:t>
      </w:r>
      <w:r>
        <w:rPr>
          <w:spacing w:val="5"/>
          <w:sz w:val="24"/>
          <w:szCs w:val="24"/>
        </w:rPr>
        <w:t xml:space="preserve"> </w:t>
      </w:r>
      <w:r>
        <w:rPr>
          <w:sz w:val="24"/>
          <w:szCs w:val="24"/>
        </w:rPr>
        <w:t>the</w:t>
      </w:r>
      <w:r>
        <w:rPr>
          <w:spacing w:val="37"/>
          <w:sz w:val="24"/>
          <w:szCs w:val="24"/>
        </w:rPr>
        <w:t xml:space="preserve"> </w:t>
      </w:r>
      <w:r>
        <w:rPr>
          <w:sz w:val="24"/>
          <w:szCs w:val="24"/>
        </w:rPr>
        <w:t>first</w:t>
      </w:r>
      <w:r>
        <w:rPr>
          <w:spacing w:val="23"/>
          <w:sz w:val="24"/>
          <w:szCs w:val="24"/>
        </w:rPr>
        <w:t xml:space="preserve"> </w:t>
      </w:r>
      <w:r>
        <w:rPr>
          <w:w w:val="108"/>
          <w:sz w:val="24"/>
          <w:szCs w:val="24"/>
        </w:rPr>
        <w:t>incarnation,</w:t>
      </w:r>
      <w:r>
        <w:rPr>
          <w:spacing w:val="-4"/>
          <w:w w:val="108"/>
          <w:sz w:val="24"/>
          <w:szCs w:val="24"/>
        </w:rPr>
        <w:t xml:space="preserve"> </w:t>
      </w:r>
      <w:r>
        <w:rPr>
          <w:w w:val="108"/>
          <w:sz w:val="24"/>
          <w:szCs w:val="24"/>
        </w:rPr>
        <w:t xml:space="preserve">and </w:t>
      </w:r>
      <w:r>
        <w:rPr>
          <w:sz w:val="24"/>
          <w:szCs w:val="24"/>
        </w:rPr>
        <w:t>subseque</w:t>
      </w:r>
      <w:r>
        <w:rPr>
          <w:spacing w:val="-5"/>
          <w:sz w:val="24"/>
          <w:szCs w:val="24"/>
        </w:rPr>
        <w:t>n</w:t>
      </w:r>
      <w:r>
        <w:rPr>
          <w:sz w:val="24"/>
          <w:szCs w:val="24"/>
        </w:rPr>
        <w:t>tly u</w:t>
      </w:r>
      <w:r>
        <w:rPr>
          <w:spacing w:val="7"/>
          <w:sz w:val="24"/>
          <w:szCs w:val="24"/>
        </w:rPr>
        <w:t>p</w:t>
      </w:r>
      <w:r>
        <w:rPr>
          <w:sz w:val="24"/>
          <w:szCs w:val="24"/>
        </w:rPr>
        <w:t>dated for</w:t>
      </w:r>
      <w:r>
        <w:rPr>
          <w:spacing w:val="27"/>
          <w:sz w:val="24"/>
          <w:szCs w:val="24"/>
        </w:rPr>
        <w:t xml:space="preserve"> </w:t>
      </w:r>
      <w:r>
        <w:rPr>
          <w:sz w:val="24"/>
          <w:szCs w:val="24"/>
        </w:rPr>
        <w:t>ea</w:t>
      </w:r>
      <w:r>
        <w:rPr>
          <w:spacing w:val="-6"/>
          <w:sz w:val="24"/>
          <w:szCs w:val="24"/>
        </w:rPr>
        <w:t>c</w:t>
      </w:r>
      <w:r>
        <w:rPr>
          <w:sz w:val="24"/>
          <w:szCs w:val="24"/>
        </w:rPr>
        <w:t>h</w:t>
      </w:r>
      <w:r>
        <w:rPr>
          <w:spacing w:val="42"/>
          <w:sz w:val="24"/>
          <w:szCs w:val="24"/>
        </w:rPr>
        <w:t xml:space="preserve"> </w:t>
      </w:r>
      <w:r>
        <w:rPr>
          <w:spacing w:val="-6"/>
          <w:sz w:val="24"/>
          <w:szCs w:val="24"/>
        </w:rPr>
        <w:t>c</w:t>
      </w:r>
      <w:r>
        <w:rPr>
          <w:sz w:val="24"/>
          <w:szCs w:val="24"/>
        </w:rPr>
        <w:t xml:space="preserve">hange. </w:t>
      </w:r>
      <w:commentRangeEnd w:id="76"/>
      <w:r w:rsidR="0043200A">
        <w:rPr>
          <w:rStyle w:val="CommentReference"/>
        </w:rPr>
        <w:commentReference w:id="76"/>
      </w:r>
      <w:r>
        <w:rPr>
          <w:sz w:val="24"/>
          <w:szCs w:val="24"/>
        </w:rPr>
        <w:t>The progr</w:t>
      </w:r>
      <w:r>
        <w:rPr>
          <w:spacing w:val="1"/>
          <w:sz w:val="24"/>
          <w:szCs w:val="24"/>
        </w:rPr>
        <w:t>a</w:t>
      </w:r>
      <w:r>
        <w:rPr>
          <w:sz w:val="24"/>
          <w:szCs w:val="24"/>
        </w:rPr>
        <w:t>m will</w:t>
      </w:r>
      <w:r>
        <w:rPr>
          <w:spacing w:val="19"/>
          <w:sz w:val="24"/>
          <w:szCs w:val="24"/>
        </w:rPr>
        <w:t xml:space="preserve"> </w:t>
      </w:r>
      <w:r>
        <w:rPr>
          <w:spacing w:val="7"/>
          <w:sz w:val="24"/>
          <w:szCs w:val="24"/>
        </w:rPr>
        <w:t>b</w:t>
      </w:r>
      <w:r>
        <w:rPr>
          <w:sz w:val="24"/>
          <w:szCs w:val="24"/>
        </w:rPr>
        <w:t>e</w:t>
      </w:r>
      <w:r>
        <w:rPr>
          <w:spacing w:val="36"/>
          <w:sz w:val="24"/>
          <w:szCs w:val="24"/>
        </w:rPr>
        <w:t xml:space="preserve"> </w:t>
      </w:r>
      <w:r>
        <w:rPr>
          <w:sz w:val="24"/>
          <w:szCs w:val="24"/>
        </w:rPr>
        <w:t>written in</w:t>
      </w:r>
      <w:r>
        <w:rPr>
          <w:spacing w:val="38"/>
          <w:sz w:val="24"/>
          <w:szCs w:val="24"/>
        </w:rPr>
        <w:t xml:space="preserve"> </w:t>
      </w:r>
      <w:r>
        <w:rPr>
          <w:w w:val="109"/>
          <w:sz w:val="24"/>
          <w:szCs w:val="24"/>
        </w:rPr>
        <w:t xml:space="preserve">an </w:t>
      </w:r>
      <w:r>
        <w:rPr>
          <w:sz w:val="24"/>
          <w:szCs w:val="24"/>
        </w:rPr>
        <w:t>o</w:t>
      </w:r>
      <w:r>
        <w:rPr>
          <w:spacing w:val="7"/>
          <w:sz w:val="24"/>
          <w:szCs w:val="24"/>
        </w:rPr>
        <w:t>p</w:t>
      </w:r>
      <w:r>
        <w:rPr>
          <w:sz w:val="24"/>
          <w:szCs w:val="24"/>
        </w:rPr>
        <w:t>en</w:t>
      </w:r>
      <w:r>
        <w:rPr>
          <w:spacing w:val="16"/>
          <w:sz w:val="24"/>
          <w:szCs w:val="24"/>
        </w:rPr>
        <w:t xml:space="preserve"> </w:t>
      </w:r>
      <w:r>
        <w:rPr>
          <w:sz w:val="24"/>
          <w:szCs w:val="24"/>
        </w:rPr>
        <w:t>language</w:t>
      </w:r>
      <w:r>
        <w:rPr>
          <w:spacing w:val="33"/>
          <w:sz w:val="24"/>
          <w:szCs w:val="24"/>
        </w:rPr>
        <w:t xml:space="preserve"> </w:t>
      </w:r>
      <w:r>
        <w:rPr>
          <w:w w:val="110"/>
          <w:sz w:val="24"/>
          <w:szCs w:val="24"/>
        </w:rPr>
        <w:t>standard</w:t>
      </w:r>
      <w:r>
        <w:rPr>
          <w:spacing w:val="1"/>
          <w:w w:val="110"/>
          <w:sz w:val="24"/>
          <w:szCs w:val="24"/>
        </w:rPr>
        <w:t xml:space="preserve"> </w:t>
      </w:r>
      <w:r>
        <w:rPr>
          <w:sz w:val="24"/>
          <w:szCs w:val="24"/>
        </w:rPr>
        <w:t>(C)</w:t>
      </w:r>
      <w:r>
        <w:rPr>
          <w:spacing w:val="34"/>
          <w:sz w:val="24"/>
          <w:szCs w:val="24"/>
        </w:rPr>
        <w:t xml:space="preserve"> </w:t>
      </w:r>
      <w:r>
        <w:rPr>
          <w:sz w:val="24"/>
          <w:szCs w:val="24"/>
        </w:rPr>
        <w:t>using</w:t>
      </w:r>
      <w:r>
        <w:rPr>
          <w:spacing w:val="16"/>
          <w:sz w:val="24"/>
          <w:szCs w:val="24"/>
        </w:rPr>
        <w:t xml:space="preserve"> </w:t>
      </w:r>
      <w:r>
        <w:rPr>
          <w:sz w:val="24"/>
          <w:szCs w:val="24"/>
        </w:rPr>
        <w:t>a</w:t>
      </w:r>
      <w:r>
        <w:rPr>
          <w:spacing w:val="15"/>
          <w:sz w:val="24"/>
          <w:szCs w:val="24"/>
        </w:rPr>
        <w:t xml:space="preserve"> </w:t>
      </w:r>
      <w:r>
        <w:rPr>
          <w:sz w:val="24"/>
          <w:szCs w:val="24"/>
        </w:rPr>
        <w:t>free</w:t>
      </w:r>
      <w:r>
        <w:rPr>
          <w:spacing w:val="1"/>
          <w:sz w:val="24"/>
          <w:szCs w:val="24"/>
        </w:rPr>
        <w:t xml:space="preserve"> </w:t>
      </w:r>
      <w:r>
        <w:rPr>
          <w:sz w:val="24"/>
          <w:szCs w:val="24"/>
        </w:rPr>
        <w:t>and</w:t>
      </w:r>
      <w:r>
        <w:rPr>
          <w:spacing w:val="33"/>
          <w:sz w:val="24"/>
          <w:szCs w:val="24"/>
        </w:rPr>
        <w:t xml:space="preserve"> </w:t>
      </w:r>
      <w:r>
        <w:rPr>
          <w:sz w:val="24"/>
          <w:szCs w:val="24"/>
        </w:rPr>
        <w:t>o</w:t>
      </w:r>
      <w:r>
        <w:rPr>
          <w:spacing w:val="7"/>
          <w:sz w:val="24"/>
          <w:szCs w:val="24"/>
        </w:rPr>
        <w:t>p</w:t>
      </w:r>
      <w:r>
        <w:rPr>
          <w:sz w:val="24"/>
          <w:szCs w:val="24"/>
        </w:rPr>
        <w:t>en</w:t>
      </w:r>
      <w:r>
        <w:rPr>
          <w:spacing w:val="16"/>
          <w:sz w:val="24"/>
          <w:szCs w:val="24"/>
        </w:rPr>
        <w:t xml:space="preserve"> </w:t>
      </w:r>
      <w:r>
        <w:rPr>
          <w:sz w:val="24"/>
          <w:szCs w:val="24"/>
        </w:rPr>
        <w:t>ru</w:t>
      </w:r>
      <w:r>
        <w:rPr>
          <w:spacing w:val="-6"/>
          <w:sz w:val="24"/>
          <w:szCs w:val="24"/>
        </w:rPr>
        <w:t>n</w:t>
      </w:r>
      <w:r>
        <w:rPr>
          <w:sz w:val="24"/>
          <w:szCs w:val="24"/>
        </w:rPr>
        <w:t>time for</w:t>
      </w:r>
      <w:del w:id="78" w:author="Matt Young" w:date="2016-10-29T16:28:00Z">
        <w:r w:rsidDel="0043200A">
          <w:rPr>
            <w:spacing w:val="3"/>
            <w:sz w:val="24"/>
            <w:szCs w:val="24"/>
          </w:rPr>
          <w:delText xml:space="preserve"> </w:delText>
        </w:r>
        <w:r w:rsidDel="0043200A">
          <w:rPr>
            <w:sz w:val="24"/>
            <w:szCs w:val="24"/>
          </w:rPr>
          <w:delText>said</w:delText>
        </w:r>
        <w:r w:rsidDel="0043200A">
          <w:rPr>
            <w:spacing w:val="21"/>
            <w:sz w:val="24"/>
            <w:szCs w:val="24"/>
          </w:rPr>
          <w:delText xml:space="preserve"> </w:delText>
        </w:r>
      </w:del>
      <w:ins w:id="79" w:author="Matt Young" w:date="2016-10-29T16:28:00Z">
        <w:r w:rsidR="0043200A">
          <w:rPr>
            <w:sz w:val="24"/>
            <w:szCs w:val="24"/>
          </w:rPr>
          <w:t xml:space="preserve"> that </w:t>
        </w:r>
      </w:ins>
      <w:r>
        <w:rPr>
          <w:w w:val="103"/>
          <w:sz w:val="24"/>
          <w:szCs w:val="24"/>
        </w:rPr>
        <w:t xml:space="preserve">language </w:t>
      </w:r>
      <w:r>
        <w:rPr>
          <w:sz w:val="24"/>
          <w:szCs w:val="24"/>
        </w:rPr>
        <w:t>(the GNU</w:t>
      </w:r>
      <w:r>
        <w:rPr>
          <w:spacing w:val="44"/>
          <w:sz w:val="24"/>
          <w:szCs w:val="24"/>
        </w:rPr>
        <w:t xml:space="preserve"> </w:t>
      </w:r>
      <w:r>
        <w:rPr>
          <w:w w:val="109"/>
          <w:sz w:val="24"/>
          <w:szCs w:val="24"/>
        </w:rPr>
        <w:t>Standard</w:t>
      </w:r>
      <w:r>
        <w:rPr>
          <w:spacing w:val="31"/>
          <w:w w:val="109"/>
          <w:sz w:val="24"/>
          <w:szCs w:val="24"/>
        </w:rPr>
        <w:t xml:space="preserve"> </w:t>
      </w:r>
      <w:r>
        <w:rPr>
          <w:sz w:val="24"/>
          <w:szCs w:val="24"/>
        </w:rPr>
        <w:t>C</w:t>
      </w:r>
      <w:r>
        <w:rPr>
          <w:spacing w:val="42"/>
          <w:sz w:val="24"/>
          <w:szCs w:val="24"/>
        </w:rPr>
        <w:t xml:space="preserve"> </w:t>
      </w:r>
      <w:r>
        <w:rPr>
          <w:sz w:val="24"/>
          <w:szCs w:val="24"/>
        </w:rPr>
        <w:t>librar</w:t>
      </w:r>
      <w:r>
        <w:rPr>
          <w:spacing w:val="-18"/>
          <w:sz w:val="24"/>
          <w:szCs w:val="24"/>
        </w:rPr>
        <w:t>y</w:t>
      </w:r>
      <w:r>
        <w:rPr>
          <w:sz w:val="24"/>
          <w:szCs w:val="24"/>
        </w:rPr>
        <w:t>, compiled</w:t>
      </w:r>
      <w:r>
        <w:rPr>
          <w:spacing w:val="44"/>
          <w:sz w:val="24"/>
          <w:szCs w:val="24"/>
        </w:rPr>
        <w:t xml:space="preserve"> </w:t>
      </w:r>
      <w:r>
        <w:rPr>
          <w:sz w:val="24"/>
          <w:szCs w:val="24"/>
        </w:rPr>
        <w:t>using</w:t>
      </w:r>
      <w:r>
        <w:rPr>
          <w:spacing w:val="45"/>
          <w:sz w:val="24"/>
          <w:szCs w:val="24"/>
        </w:rPr>
        <w:t xml:space="preserve"> </w:t>
      </w:r>
      <w:r>
        <w:rPr>
          <w:sz w:val="24"/>
          <w:szCs w:val="24"/>
        </w:rPr>
        <w:t>the GNU</w:t>
      </w:r>
      <w:r>
        <w:rPr>
          <w:spacing w:val="44"/>
          <w:sz w:val="24"/>
          <w:szCs w:val="24"/>
        </w:rPr>
        <w:t xml:space="preserve"> </w:t>
      </w:r>
      <w:r>
        <w:rPr>
          <w:sz w:val="24"/>
          <w:szCs w:val="24"/>
        </w:rPr>
        <w:t>C</w:t>
      </w:r>
      <w:r>
        <w:rPr>
          <w:spacing w:val="42"/>
          <w:sz w:val="24"/>
          <w:szCs w:val="24"/>
        </w:rPr>
        <w:t xml:space="preserve"> </w:t>
      </w:r>
      <w:r>
        <w:rPr>
          <w:sz w:val="24"/>
          <w:szCs w:val="24"/>
        </w:rPr>
        <w:t>Compil</w:t>
      </w:r>
      <w:r>
        <w:rPr>
          <w:spacing w:val="1"/>
          <w:sz w:val="24"/>
          <w:szCs w:val="24"/>
        </w:rPr>
        <w:t>e</w:t>
      </w:r>
      <w:r>
        <w:rPr>
          <w:sz w:val="24"/>
          <w:szCs w:val="24"/>
        </w:rPr>
        <w:t xml:space="preserve">r), </w:t>
      </w:r>
      <w:r>
        <w:rPr>
          <w:w w:val="108"/>
          <w:sz w:val="24"/>
          <w:szCs w:val="24"/>
        </w:rPr>
        <w:t xml:space="preserve">and </w:t>
      </w:r>
      <w:r>
        <w:rPr>
          <w:sz w:val="24"/>
          <w:szCs w:val="24"/>
        </w:rPr>
        <w:t>will</w:t>
      </w:r>
      <w:r>
        <w:rPr>
          <w:spacing w:val="28"/>
          <w:sz w:val="24"/>
          <w:szCs w:val="24"/>
        </w:rPr>
        <w:t xml:space="preserve"> </w:t>
      </w:r>
      <w:r>
        <w:rPr>
          <w:spacing w:val="7"/>
          <w:sz w:val="24"/>
          <w:szCs w:val="24"/>
        </w:rPr>
        <w:t>b</w:t>
      </w:r>
      <w:r>
        <w:rPr>
          <w:sz w:val="24"/>
          <w:szCs w:val="24"/>
        </w:rPr>
        <w:t>e</w:t>
      </w:r>
      <w:r>
        <w:rPr>
          <w:spacing w:val="45"/>
          <w:sz w:val="24"/>
          <w:szCs w:val="24"/>
        </w:rPr>
        <w:t xml:space="preserve"> </w:t>
      </w:r>
      <w:r>
        <w:rPr>
          <w:sz w:val="24"/>
          <w:szCs w:val="24"/>
        </w:rPr>
        <w:t>written and run on</w:t>
      </w:r>
      <w:r>
        <w:rPr>
          <w:spacing w:val="44"/>
          <w:sz w:val="24"/>
          <w:szCs w:val="24"/>
        </w:rPr>
        <w:t xml:space="preserve"> </w:t>
      </w:r>
      <w:r>
        <w:rPr>
          <w:sz w:val="24"/>
          <w:szCs w:val="24"/>
        </w:rPr>
        <w:t>existi</w:t>
      </w:r>
      <w:r>
        <w:rPr>
          <w:spacing w:val="1"/>
          <w:sz w:val="24"/>
          <w:szCs w:val="24"/>
        </w:rPr>
        <w:t>n</w:t>
      </w:r>
      <w:r>
        <w:rPr>
          <w:sz w:val="24"/>
          <w:szCs w:val="24"/>
        </w:rPr>
        <w:t>g computers.</w:t>
      </w:r>
      <w:del w:id="80" w:author="Matt Young" w:date="2016-10-29T16:30:00Z">
        <w:r w:rsidDel="0043200A">
          <w:rPr>
            <w:sz w:val="24"/>
            <w:szCs w:val="24"/>
          </w:rPr>
          <w:delText xml:space="preserve"> That is</w:delText>
        </w:r>
        <w:r w:rsidDel="0043200A">
          <w:rPr>
            <w:spacing w:val="36"/>
            <w:sz w:val="24"/>
            <w:szCs w:val="24"/>
          </w:rPr>
          <w:delText xml:space="preserve"> </w:delText>
        </w:r>
        <w:r w:rsidDel="0043200A">
          <w:rPr>
            <w:sz w:val="24"/>
            <w:szCs w:val="24"/>
          </w:rPr>
          <w:delText>to s</w:delText>
        </w:r>
        <w:r w:rsidDel="0043200A">
          <w:rPr>
            <w:spacing w:val="-6"/>
            <w:sz w:val="24"/>
            <w:szCs w:val="24"/>
          </w:rPr>
          <w:delText>a</w:delText>
        </w:r>
        <w:r w:rsidDel="0043200A">
          <w:rPr>
            <w:spacing w:val="-19"/>
            <w:sz w:val="24"/>
            <w:szCs w:val="24"/>
          </w:rPr>
          <w:delText>y</w:delText>
        </w:r>
        <w:r w:rsidDel="0043200A">
          <w:rPr>
            <w:sz w:val="24"/>
            <w:szCs w:val="24"/>
          </w:rPr>
          <w:delText>, no</w:delText>
        </w:r>
        <w:r w:rsidDel="0043200A">
          <w:rPr>
            <w:spacing w:val="44"/>
            <w:sz w:val="24"/>
            <w:szCs w:val="24"/>
          </w:rPr>
          <w:delText xml:space="preserve"> </w:delText>
        </w:r>
        <w:r w:rsidDel="0043200A">
          <w:rPr>
            <w:w w:val="108"/>
            <w:sz w:val="24"/>
            <w:szCs w:val="24"/>
          </w:rPr>
          <w:delText xml:space="preserve">actual </w:delText>
        </w:r>
        <w:r w:rsidDel="0043200A">
          <w:rPr>
            <w:sz w:val="24"/>
            <w:szCs w:val="24"/>
          </w:rPr>
          <w:delText>materials are</w:delText>
        </w:r>
        <w:r w:rsidDel="0043200A">
          <w:rPr>
            <w:spacing w:val="37"/>
            <w:sz w:val="24"/>
            <w:szCs w:val="24"/>
          </w:rPr>
          <w:delText xml:space="preserve"> </w:delText>
        </w:r>
        <w:r w:rsidDel="0043200A">
          <w:rPr>
            <w:sz w:val="24"/>
            <w:szCs w:val="24"/>
          </w:rPr>
          <w:delText>requ</w:delText>
        </w:r>
        <w:r w:rsidDel="0043200A">
          <w:rPr>
            <w:spacing w:val="1"/>
            <w:sz w:val="24"/>
            <w:szCs w:val="24"/>
          </w:rPr>
          <w:delText>i</w:delText>
        </w:r>
        <w:r w:rsidDel="0043200A">
          <w:rPr>
            <w:sz w:val="24"/>
            <w:szCs w:val="24"/>
          </w:rPr>
          <w:delText>red</w:delText>
        </w:r>
        <w:r w:rsidDel="0043200A">
          <w:rPr>
            <w:spacing w:val="57"/>
            <w:sz w:val="24"/>
            <w:szCs w:val="24"/>
          </w:rPr>
          <w:delText xml:space="preserve"> </w:delText>
        </w:r>
        <w:r w:rsidDel="0043200A">
          <w:rPr>
            <w:sz w:val="24"/>
            <w:szCs w:val="24"/>
          </w:rPr>
          <w:delText>for</w:delText>
        </w:r>
        <w:r w:rsidDel="0043200A">
          <w:rPr>
            <w:spacing w:val="15"/>
            <w:sz w:val="24"/>
            <w:szCs w:val="24"/>
          </w:rPr>
          <w:delText xml:space="preserve"> </w:delText>
        </w:r>
        <w:r w:rsidDel="0043200A">
          <w:rPr>
            <w:sz w:val="24"/>
            <w:szCs w:val="24"/>
          </w:rPr>
          <w:delText>this</w:delText>
        </w:r>
        <w:r w:rsidDel="0043200A">
          <w:rPr>
            <w:spacing w:val="50"/>
            <w:sz w:val="24"/>
            <w:szCs w:val="24"/>
          </w:rPr>
          <w:delText xml:space="preserve"> </w:delText>
        </w:r>
        <w:r w:rsidDel="0043200A">
          <w:rPr>
            <w:w w:val="109"/>
            <w:sz w:val="24"/>
            <w:szCs w:val="24"/>
          </w:rPr>
          <w:delText>task.</w:delText>
        </w:r>
      </w:del>
      <w:ins w:id="81" w:author="Matt Young" w:date="2016-10-29T16:30:00Z">
        <w:r w:rsidR="0043200A">
          <w:rPr>
            <w:sz w:val="24"/>
            <w:szCs w:val="24"/>
          </w:rPr>
          <w:t xml:space="preserve"> </w:t>
        </w:r>
      </w:ins>
    </w:p>
    <w:p w:rsidR="00703A58" w:rsidRDefault="007D342C" w:rsidP="007D342C">
      <w:pPr>
        <w:spacing w:line="251" w:lineRule="auto"/>
        <w:ind w:left="497" w:right="491" w:firstLine="351"/>
        <w:rPr>
          <w:sz w:val="24"/>
          <w:szCs w:val="24"/>
        </w:rPr>
      </w:pPr>
      <w:r>
        <w:rPr>
          <w:sz w:val="24"/>
          <w:szCs w:val="24"/>
        </w:rPr>
        <w:t>Secondl</w:t>
      </w:r>
      <w:r>
        <w:rPr>
          <w:spacing w:val="-18"/>
          <w:sz w:val="24"/>
          <w:szCs w:val="24"/>
        </w:rPr>
        <w:t>y</w:t>
      </w:r>
      <w:r>
        <w:rPr>
          <w:sz w:val="24"/>
          <w:szCs w:val="24"/>
        </w:rPr>
        <w:t>, data collection</w:t>
      </w:r>
      <w:r>
        <w:rPr>
          <w:spacing w:val="57"/>
          <w:sz w:val="24"/>
          <w:szCs w:val="24"/>
        </w:rPr>
        <w:t xml:space="preserve"> </w:t>
      </w:r>
      <w:r>
        <w:rPr>
          <w:sz w:val="24"/>
          <w:szCs w:val="24"/>
        </w:rPr>
        <w:t>sof</w:t>
      </w:r>
      <w:r>
        <w:rPr>
          <w:spacing w:val="-6"/>
          <w:sz w:val="24"/>
          <w:szCs w:val="24"/>
        </w:rPr>
        <w:t>tw</w:t>
      </w:r>
      <w:r>
        <w:rPr>
          <w:sz w:val="24"/>
          <w:szCs w:val="24"/>
        </w:rPr>
        <w:t>are will</w:t>
      </w:r>
      <w:r>
        <w:rPr>
          <w:spacing w:val="36"/>
          <w:sz w:val="24"/>
          <w:szCs w:val="24"/>
        </w:rPr>
        <w:t xml:space="preserve"> </w:t>
      </w:r>
      <w:r>
        <w:rPr>
          <w:spacing w:val="7"/>
          <w:sz w:val="24"/>
          <w:szCs w:val="24"/>
        </w:rPr>
        <w:t>b</w:t>
      </w:r>
      <w:r>
        <w:rPr>
          <w:sz w:val="24"/>
          <w:szCs w:val="24"/>
        </w:rPr>
        <w:t>e</w:t>
      </w:r>
      <w:r>
        <w:rPr>
          <w:spacing w:val="52"/>
          <w:sz w:val="24"/>
          <w:szCs w:val="24"/>
        </w:rPr>
        <w:t xml:space="preserve"> </w:t>
      </w:r>
      <w:r>
        <w:rPr>
          <w:sz w:val="24"/>
          <w:szCs w:val="24"/>
        </w:rPr>
        <w:t>written in</w:t>
      </w:r>
      <w:r>
        <w:rPr>
          <w:spacing w:val="54"/>
          <w:sz w:val="24"/>
          <w:szCs w:val="24"/>
        </w:rPr>
        <w:t xml:space="preserve"> </w:t>
      </w:r>
      <w:r>
        <w:rPr>
          <w:sz w:val="24"/>
          <w:szCs w:val="24"/>
        </w:rPr>
        <w:t>the foll</w:t>
      </w:r>
      <w:r>
        <w:rPr>
          <w:spacing w:val="-6"/>
          <w:sz w:val="24"/>
          <w:szCs w:val="24"/>
        </w:rPr>
        <w:t>o</w:t>
      </w:r>
      <w:r>
        <w:rPr>
          <w:sz w:val="24"/>
          <w:szCs w:val="24"/>
        </w:rPr>
        <w:t>wing</w:t>
      </w:r>
      <w:r>
        <w:rPr>
          <w:spacing w:val="29"/>
          <w:sz w:val="24"/>
          <w:szCs w:val="24"/>
        </w:rPr>
        <w:t xml:space="preserve"> </w:t>
      </w:r>
      <w:r>
        <w:rPr>
          <w:spacing w:val="-7"/>
          <w:w w:val="136"/>
          <w:sz w:val="24"/>
          <w:szCs w:val="24"/>
        </w:rPr>
        <w:t>t</w:t>
      </w:r>
      <w:r>
        <w:rPr>
          <w:spacing w:val="-6"/>
          <w:w w:val="97"/>
          <w:sz w:val="24"/>
          <w:szCs w:val="24"/>
        </w:rPr>
        <w:t>w</w:t>
      </w:r>
      <w:r>
        <w:rPr>
          <w:w w:val="97"/>
          <w:sz w:val="24"/>
          <w:szCs w:val="24"/>
        </w:rPr>
        <w:t xml:space="preserve">o </w:t>
      </w:r>
      <w:r>
        <w:rPr>
          <w:w w:val="105"/>
          <w:sz w:val="24"/>
          <w:szCs w:val="24"/>
        </w:rPr>
        <w:t>steps:</w:t>
      </w:r>
    </w:p>
    <w:p w:rsidR="00703A58" w:rsidRDefault="00703A58" w:rsidP="007D342C">
      <w:pPr>
        <w:spacing w:before="10" w:line="180" w:lineRule="exact"/>
        <w:rPr>
          <w:sz w:val="19"/>
          <w:szCs w:val="19"/>
        </w:rPr>
      </w:pPr>
    </w:p>
    <w:p w:rsidR="00703A58" w:rsidRDefault="007D342C" w:rsidP="007D342C">
      <w:pPr>
        <w:ind w:left="783"/>
        <w:rPr>
          <w:sz w:val="24"/>
          <w:szCs w:val="24"/>
        </w:rPr>
      </w:pPr>
      <w:r>
        <w:rPr>
          <w:sz w:val="24"/>
          <w:szCs w:val="24"/>
        </w:rPr>
        <w:t>1.</w:t>
      </w:r>
      <w:r>
        <w:rPr>
          <w:spacing w:val="58"/>
          <w:sz w:val="24"/>
          <w:szCs w:val="24"/>
        </w:rPr>
        <w:t xml:space="preserve"> </w:t>
      </w:r>
      <w:r>
        <w:rPr>
          <w:sz w:val="24"/>
          <w:szCs w:val="24"/>
        </w:rPr>
        <w:t>Analysis</w:t>
      </w:r>
      <w:r>
        <w:rPr>
          <w:spacing w:val="36"/>
          <w:sz w:val="24"/>
          <w:szCs w:val="24"/>
        </w:rPr>
        <w:t xml:space="preserve"> </w:t>
      </w:r>
      <w:r>
        <w:rPr>
          <w:sz w:val="24"/>
          <w:szCs w:val="24"/>
        </w:rPr>
        <w:t>of</w:t>
      </w:r>
      <w:r>
        <w:rPr>
          <w:spacing w:val="6"/>
          <w:sz w:val="24"/>
          <w:szCs w:val="24"/>
        </w:rPr>
        <w:t xml:space="preserve"> </w:t>
      </w:r>
      <w:r>
        <w:rPr>
          <w:sz w:val="24"/>
          <w:szCs w:val="24"/>
        </w:rPr>
        <w:t>existing</w:t>
      </w:r>
      <w:r>
        <w:rPr>
          <w:spacing w:val="42"/>
          <w:sz w:val="24"/>
          <w:szCs w:val="24"/>
        </w:rPr>
        <w:t xml:space="preserve"> </w:t>
      </w:r>
      <w:r>
        <w:rPr>
          <w:w w:val="97"/>
          <w:sz w:val="24"/>
          <w:szCs w:val="24"/>
        </w:rPr>
        <w:t>c</w:t>
      </w:r>
      <w:r>
        <w:rPr>
          <w:spacing w:val="7"/>
          <w:w w:val="97"/>
          <w:sz w:val="24"/>
          <w:szCs w:val="24"/>
        </w:rPr>
        <w:t>o</w:t>
      </w:r>
      <w:r>
        <w:rPr>
          <w:w w:val="103"/>
          <w:sz w:val="24"/>
          <w:szCs w:val="24"/>
        </w:rPr>
        <w:t>debase</w:t>
      </w:r>
    </w:p>
    <w:p w:rsidR="00703A58" w:rsidRDefault="00703A58" w:rsidP="007D342C">
      <w:pPr>
        <w:spacing w:before="12" w:line="200" w:lineRule="exact"/>
      </w:pPr>
    </w:p>
    <w:p w:rsidR="00703A58" w:rsidRDefault="007D342C" w:rsidP="007D342C">
      <w:pPr>
        <w:ind w:left="783"/>
        <w:rPr>
          <w:sz w:val="24"/>
          <w:szCs w:val="24"/>
        </w:rPr>
      </w:pPr>
      <w:r>
        <w:rPr>
          <w:sz w:val="24"/>
          <w:szCs w:val="24"/>
        </w:rPr>
        <w:t>2.</w:t>
      </w:r>
      <w:del w:id="82" w:author="Matt Young" w:date="2016-10-29T16:30:00Z">
        <w:r w:rsidDel="0043200A">
          <w:rPr>
            <w:spacing w:val="58"/>
            <w:sz w:val="24"/>
            <w:szCs w:val="24"/>
          </w:rPr>
          <w:delText xml:space="preserve"> </w:delText>
        </w:r>
        <w:r w:rsidDel="0043200A">
          <w:rPr>
            <w:sz w:val="24"/>
            <w:szCs w:val="24"/>
          </w:rPr>
          <w:delText xml:space="preserve">Creation </w:delText>
        </w:r>
      </w:del>
      <w:ins w:id="83" w:author="Matt Young" w:date="2016-10-29T16:30:00Z">
        <w:r w:rsidR="0043200A">
          <w:rPr>
            <w:sz w:val="24"/>
            <w:szCs w:val="24"/>
          </w:rPr>
          <w:t xml:space="preserve"> Development </w:t>
        </w:r>
      </w:ins>
      <w:r>
        <w:rPr>
          <w:sz w:val="24"/>
          <w:szCs w:val="24"/>
        </w:rPr>
        <w:t>of</w:t>
      </w:r>
      <w:r>
        <w:rPr>
          <w:spacing w:val="6"/>
          <w:sz w:val="24"/>
          <w:szCs w:val="24"/>
        </w:rPr>
        <w:t xml:space="preserve"> </w:t>
      </w:r>
      <w:r>
        <w:rPr>
          <w:sz w:val="24"/>
          <w:szCs w:val="24"/>
        </w:rPr>
        <w:t xml:space="preserve">actual </w:t>
      </w:r>
      <w:r>
        <w:rPr>
          <w:w w:val="103"/>
          <w:sz w:val="24"/>
          <w:szCs w:val="24"/>
        </w:rPr>
        <w:t>sof</w:t>
      </w:r>
      <w:r>
        <w:rPr>
          <w:spacing w:val="-6"/>
          <w:w w:val="103"/>
          <w:sz w:val="24"/>
          <w:szCs w:val="24"/>
        </w:rPr>
        <w:t>t</w:t>
      </w:r>
      <w:r>
        <w:rPr>
          <w:spacing w:val="-6"/>
          <w:w w:val="97"/>
          <w:sz w:val="24"/>
          <w:szCs w:val="24"/>
        </w:rPr>
        <w:t>w</w:t>
      </w:r>
      <w:r>
        <w:rPr>
          <w:w w:val="106"/>
          <w:sz w:val="24"/>
          <w:szCs w:val="24"/>
        </w:rPr>
        <w:t>are</w:t>
      </w:r>
    </w:p>
    <w:p w:rsidR="00703A58" w:rsidRDefault="00703A58" w:rsidP="007D342C">
      <w:pPr>
        <w:spacing w:before="12" w:line="200" w:lineRule="exact"/>
      </w:pPr>
    </w:p>
    <w:p w:rsidR="00703A58" w:rsidRDefault="007D342C" w:rsidP="0043200A">
      <w:pPr>
        <w:spacing w:line="251" w:lineRule="auto"/>
        <w:ind w:left="497" w:right="491"/>
      </w:pPr>
      <w:r>
        <w:rPr>
          <w:sz w:val="24"/>
          <w:szCs w:val="24"/>
        </w:rPr>
        <w:t>Data collection</w:t>
      </w:r>
      <w:r>
        <w:rPr>
          <w:spacing w:val="31"/>
          <w:sz w:val="24"/>
          <w:szCs w:val="24"/>
        </w:rPr>
        <w:t xml:space="preserve"> </w:t>
      </w:r>
      <w:r>
        <w:rPr>
          <w:sz w:val="24"/>
          <w:szCs w:val="24"/>
        </w:rPr>
        <w:t>sof</w:t>
      </w:r>
      <w:r>
        <w:rPr>
          <w:spacing w:val="-6"/>
          <w:sz w:val="24"/>
          <w:szCs w:val="24"/>
        </w:rPr>
        <w:t>tw</w:t>
      </w:r>
      <w:r>
        <w:rPr>
          <w:sz w:val="24"/>
          <w:szCs w:val="24"/>
        </w:rPr>
        <w:t>are</w:t>
      </w:r>
      <w:r>
        <w:rPr>
          <w:spacing w:val="42"/>
          <w:sz w:val="24"/>
          <w:szCs w:val="24"/>
        </w:rPr>
        <w:t xml:space="preserve"> </w:t>
      </w:r>
      <w:r>
        <w:rPr>
          <w:sz w:val="24"/>
          <w:szCs w:val="24"/>
        </w:rPr>
        <w:t>alre</w:t>
      </w:r>
      <w:r>
        <w:rPr>
          <w:spacing w:val="1"/>
          <w:sz w:val="24"/>
          <w:szCs w:val="24"/>
        </w:rPr>
        <w:t>a</w:t>
      </w:r>
      <w:r>
        <w:rPr>
          <w:sz w:val="24"/>
          <w:szCs w:val="24"/>
        </w:rPr>
        <w:t>dy exists</w:t>
      </w:r>
      <w:r>
        <w:rPr>
          <w:spacing w:val="36"/>
          <w:sz w:val="24"/>
          <w:szCs w:val="24"/>
        </w:rPr>
        <w:t xml:space="preserve"> </w:t>
      </w:r>
      <w:r>
        <w:rPr>
          <w:sz w:val="24"/>
          <w:szCs w:val="24"/>
        </w:rPr>
        <w:t>for</w:t>
      </w:r>
      <w:r>
        <w:rPr>
          <w:spacing w:val="16"/>
          <w:sz w:val="24"/>
          <w:szCs w:val="24"/>
        </w:rPr>
        <w:t xml:space="preserve"> </w:t>
      </w:r>
      <w:r>
        <w:rPr>
          <w:sz w:val="24"/>
          <w:szCs w:val="24"/>
        </w:rPr>
        <w:t>simple,</w:t>
      </w:r>
      <w:r>
        <w:rPr>
          <w:spacing w:val="35"/>
          <w:sz w:val="24"/>
          <w:szCs w:val="24"/>
        </w:rPr>
        <w:t xml:space="preserve"> </w:t>
      </w:r>
      <w:r>
        <w:rPr>
          <w:sz w:val="24"/>
          <w:szCs w:val="24"/>
        </w:rPr>
        <w:t>1-dimensional</w:t>
      </w:r>
      <w:r>
        <w:rPr>
          <w:spacing w:val="49"/>
          <w:sz w:val="24"/>
          <w:szCs w:val="24"/>
        </w:rPr>
        <w:t xml:space="preserve"> </w:t>
      </w:r>
      <w:r>
        <w:rPr>
          <w:sz w:val="24"/>
          <w:szCs w:val="24"/>
        </w:rPr>
        <w:t xml:space="preserve">SPIFI sys- </w:t>
      </w:r>
      <w:proofErr w:type="spellStart"/>
      <w:r>
        <w:rPr>
          <w:sz w:val="24"/>
          <w:szCs w:val="24"/>
        </w:rPr>
        <w:t>tems</w:t>
      </w:r>
      <w:proofErr w:type="spellEnd"/>
      <w:r>
        <w:rPr>
          <w:sz w:val="24"/>
          <w:szCs w:val="24"/>
        </w:rPr>
        <w:t>,</w:t>
      </w:r>
      <w:r>
        <w:rPr>
          <w:spacing w:val="36"/>
          <w:sz w:val="24"/>
          <w:szCs w:val="24"/>
        </w:rPr>
        <w:t xml:space="preserve"> </w:t>
      </w:r>
      <w:r>
        <w:rPr>
          <w:sz w:val="24"/>
          <w:szCs w:val="24"/>
        </w:rPr>
        <w:t>so it</w:t>
      </w:r>
      <w:r>
        <w:rPr>
          <w:spacing w:val="28"/>
          <w:sz w:val="24"/>
          <w:szCs w:val="24"/>
        </w:rPr>
        <w:t xml:space="preserve"> </w:t>
      </w:r>
      <w:r>
        <w:rPr>
          <w:sz w:val="24"/>
          <w:szCs w:val="24"/>
        </w:rPr>
        <w:t>m</w:t>
      </w:r>
      <w:r>
        <w:rPr>
          <w:spacing w:val="-6"/>
          <w:sz w:val="24"/>
          <w:szCs w:val="24"/>
        </w:rPr>
        <w:t>a</w:t>
      </w:r>
      <w:r>
        <w:rPr>
          <w:sz w:val="24"/>
          <w:szCs w:val="24"/>
        </w:rPr>
        <w:t>y</w:t>
      </w:r>
      <w:r>
        <w:rPr>
          <w:spacing w:val="24"/>
          <w:sz w:val="24"/>
          <w:szCs w:val="24"/>
        </w:rPr>
        <w:t xml:space="preserve"> </w:t>
      </w:r>
      <w:r>
        <w:rPr>
          <w:spacing w:val="7"/>
          <w:sz w:val="24"/>
          <w:szCs w:val="24"/>
        </w:rPr>
        <w:t>b</w:t>
      </w:r>
      <w:r>
        <w:rPr>
          <w:sz w:val="24"/>
          <w:szCs w:val="24"/>
        </w:rPr>
        <w:t>e</w:t>
      </w:r>
      <w:r>
        <w:rPr>
          <w:spacing w:val="11"/>
          <w:sz w:val="24"/>
          <w:szCs w:val="24"/>
        </w:rPr>
        <w:t xml:space="preserve"> </w:t>
      </w:r>
      <w:r>
        <w:rPr>
          <w:sz w:val="24"/>
          <w:szCs w:val="24"/>
        </w:rPr>
        <w:t>ad</w:t>
      </w:r>
      <w:r>
        <w:rPr>
          <w:spacing w:val="-12"/>
          <w:sz w:val="24"/>
          <w:szCs w:val="24"/>
        </w:rPr>
        <w:t>v</w:t>
      </w:r>
      <w:r>
        <w:rPr>
          <w:sz w:val="24"/>
          <w:szCs w:val="24"/>
        </w:rPr>
        <w:t>a</w:t>
      </w:r>
      <w:r>
        <w:rPr>
          <w:spacing w:val="-6"/>
          <w:sz w:val="24"/>
          <w:szCs w:val="24"/>
        </w:rPr>
        <w:t>n</w:t>
      </w:r>
      <w:r>
        <w:rPr>
          <w:sz w:val="24"/>
          <w:szCs w:val="24"/>
        </w:rPr>
        <w:t>tageous to</w:t>
      </w:r>
      <w:r>
        <w:rPr>
          <w:spacing w:val="26"/>
          <w:sz w:val="24"/>
          <w:szCs w:val="24"/>
        </w:rPr>
        <w:t xml:space="preserve"> </w:t>
      </w:r>
      <w:r>
        <w:rPr>
          <w:sz w:val="24"/>
          <w:szCs w:val="24"/>
        </w:rPr>
        <w:t>build</w:t>
      </w:r>
      <w:r>
        <w:rPr>
          <w:spacing w:val="30"/>
          <w:sz w:val="24"/>
          <w:szCs w:val="24"/>
        </w:rPr>
        <w:t xml:space="preserve"> </w:t>
      </w:r>
      <w:r>
        <w:rPr>
          <w:sz w:val="24"/>
          <w:szCs w:val="24"/>
        </w:rPr>
        <w:t>the</w:t>
      </w:r>
      <w:r>
        <w:rPr>
          <w:spacing w:val="35"/>
          <w:sz w:val="24"/>
          <w:szCs w:val="24"/>
        </w:rPr>
        <w:t xml:space="preserve"> </w:t>
      </w:r>
      <w:r>
        <w:rPr>
          <w:sz w:val="24"/>
          <w:szCs w:val="24"/>
        </w:rPr>
        <w:t>2-dimensional</w:t>
      </w:r>
      <w:r>
        <w:rPr>
          <w:spacing w:val="35"/>
          <w:sz w:val="24"/>
          <w:szCs w:val="24"/>
        </w:rPr>
        <w:t xml:space="preserve"> </w:t>
      </w:r>
      <w:r>
        <w:rPr>
          <w:sz w:val="24"/>
          <w:szCs w:val="24"/>
        </w:rPr>
        <w:t>analysis</w:t>
      </w:r>
      <w:r>
        <w:rPr>
          <w:spacing w:val="29"/>
          <w:sz w:val="24"/>
          <w:szCs w:val="24"/>
        </w:rPr>
        <w:t xml:space="preserve"> </w:t>
      </w:r>
      <w:r>
        <w:rPr>
          <w:sz w:val="24"/>
          <w:szCs w:val="24"/>
        </w:rPr>
        <w:t>t</w:t>
      </w:r>
      <w:r>
        <w:rPr>
          <w:spacing w:val="7"/>
          <w:sz w:val="24"/>
          <w:szCs w:val="24"/>
        </w:rPr>
        <w:t>o</w:t>
      </w:r>
      <w:r>
        <w:rPr>
          <w:sz w:val="24"/>
          <w:szCs w:val="24"/>
        </w:rPr>
        <w:t>ol</w:t>
      </w:r>
      <w:r>
        <w:rPr>
          <w:spacing w:val="20"/>
          <w:sz w:val="24"/>
          <w:szCs w:val="24"/>
        </w:rPr>
        <w:t xml:space="preserve"> </w:t>
      </w:r>
      <w:r>
        <w:rPr>
          <w:spacing w:val="-6"/>
          <w:w w:val="108"/>
          <w:sz w:val="24"/>
          <w:szCs w:val="24"/>
        </w:rPr>
        <w:t>b</w:t>
      </w:r>
      <w:r>
        <w:rPr>
          <w:w w:val="102"/>
          <w:sz w:val="24"/>
          <w:szCs w:val="24"/>
        </w:rPr>
        <w:t xml:space="preserve">y </w:t>
      </w:r>
      <w:r>
        <w:rPr>
          <w:sz w:val="24"/>
          <w:szCs w:val="24"/>
        </w:rPr>
        <w:t>writing</w:t>
      </w:r>
      <w:r>
        <w:rPr>
          <w:spacing w:val="41"/>
          <w:sz w:val="24"/>
          <w:szCs w:val="24"/>
        </w:rPr>
        <w:t xml:space="preserve"> </w:t>
      </w:r>
      <w:r>
        <w:rPr>
          <w:sz w:val="24"/>
          <w:szCs w:val="24"/>
        </w:rPr>
        <w:t>a</w:t>
      </w:r>
      <w:r>
        <w:rPr>
          <w:spacing w:val="22"/>
          <w:sz w:val="24"/>
          <w:szCs w:val="24"/>
        </w:rPr>
        <w:t xml:space="preserve"> </w:t>
      </w:r>
      <w:r>
        <w:rPr>
          <w:sz w:val="24"/>
          <w:szCs w:val="24"/>
        </w:rPr>
        <w:t>new</w:t>
      </w:r>
      <w:r>
        <w:rPr>
          <w:spacing w:val="12"/>
          <w:sz w:val="24"/>
          <w:szCs w:val="24"/>
        </w:rPr>
        <w:t xml:space="preserve"> </w:t>
      </w:r>
      <w:r>
        <w:rPr>
          <w:spacing w:val="-6"/>
          <w:sz w:val="24"/>
          <w:szCs w:val="24"/>
        </w:rPr>
        <w:t>v</w:t>
      </w:r>
      <w:r>
        <w:rPr>
          <w:sz w:val="24"/>
          <w:szCs w:val="24"/>
        </w:rPr>
        <w:t>ersion</w:t>
      </w:r>
      <w:r>
        <w:rPr>
          <w:spacing w:val="27"/>
          <w:sz w:val="24"/>
          <w:szCs w:val="24"/>
        </w:rPr>
        <w:t xml:space="preserve"> </w:t>
      </w:r>
      <w:r>
        <w:rPr>
          <w:sz w:val="24"/>
          <w:szCs w:val="24"/>
        </w:rPr>
        <w:t>of this</w:t>
      </w:r>
      <w:r>
        <w:rPr>
          <w:spacing w:val="43"/>
          <w:sz w:val="24"/>
          <w:szCs w:val="24"/>
        </w:rPr>
        <w:t xml:space="preserve"> </w:t>
      </w:r>
      <w:r>
        <w:rPr>
          <w:sz w:val="24"/>
          <w:szCs w:val="24"/>
        </w:rPr>
        <w:t>suite,</w:t>
      </w:r>
      <w:r>
        <w:rPr>
          <w:spacing w:val="44"/>
          <w:sz w:val="24"/>
          <w:szCs w:val="24"/>
        </w:rPr>
        <w:t xml:space="preserve"> </w:t>
      </w:r>
      <w:r>
        <w:rPr>
          <w:sz w:val="24"/>
          <w:szCs w:val="24"/>
        </w:rPr>
        <w:t>or</w:t>
      </w:r>
      <w:r>
        <w:rPr>
          <w:spacing w:val="18"/>
          <w:sz w:val="24"/>
          <w:szCs w:val="24"/>
        </w:rPr>
        <w:t xml:space="preserve"> </w:t>
      </w:r>
      <w:r>
        <w:rPr>
          <w:sz w:val="24"/>
          <w:szCs w:val="24"/>
        </w:rPr>
        <w:t>e</w:t>
      </w:r>
      <w:r>
        <w:rPr>
          <w:spacing w:val="-6"/>
          <w:sz w:val="24"/>
          <w:szCs w:val="24"/>
        </w:rPr>
        <w:t>v</w:t>
      </w:r>
      <w:r>
        <w:rPr>
          <w:sz w:val="24"/>
          <w:szCs w:val="24"/>
        </w:rPr>
        <w:t>en</w:t>
      </w:r>
      <w:r>
        <w:rPr>
          <w:spacing w:val="19"/>
          <w:sz w:val="24"/>
          <w:szCs w:val="24"/>
        </w:rPr>
        <w:t xml:space="preserve"> </w:t>
      </w:r>
      <w:r>
        <w:rPr>
          <w:sz w:val="24"/>
          <w:szCs w:val="24"/>
        </w:rPr>
        <w:t>to</w:t>
      </w:r>
      <w:r>
        <w:rPr>
          <w:spacing w:val="33"/>
          <w:sz w:val="24"/>
          <w:szCs w:val="24"/>
        </w:rPr>
        <w:t xml:space="preserve"> </w:t>
      </w:r>
      <w:r>
        <w:rPr>
          <w:sz w:val="24"/>
          <w:szCs w:val="24"/>
        </w:rPr>
        <w:t>simply</w:t>
      </w:r>
      <w:r>
        <w:rPr>
          <w:spacing w:val="26"/>
          <w:sz w:val="24"/>
          <w:szCs w:val="24"/>
        </w:rPr>
        <w:t xml:space="preserve"> </w:t>
      </w:r>
      <w:r>
        <w:rPr>
          <w:sz w:val="24"/>
          <w:szCs w:val="24"/>
        </w:rPr>
        <w:t>add</w:t>
      </w:r>
      <w:r>
        <w:rPr>
          <w:spacing w:val="40"/>
          <w:sz w:val="24"/>
          <w:szCs w:val="24"/>
        </w:rPr>
        <w:t xml:space="preserve"> </w:t>
      </w:r>
      <w:r>
        <w:rPr>
          <w:sz w:val="24"/>
          <w:szCs w:val="24"/>
        </w:rPr>
        <w:t>it</w:t>
      </w:r>
      <w:r>
        <w:rPr>
          <w:spacing w:val="35"/>
          <w:sz w:val="24"/>
          <w:szCs w:val="24"/>
        </w:rPr>
        <w:t xml:space="preserve"> </w:t>
      </w:r>
      <w:r>
        <w:rPr>
          <w:sz w:val="24"/>
          <w:szCs w:val="24"/>
        </w:rPr>
        <w:t>directly</w:t>
      </w:r>
      <w:r>
        <w:rPr>
          <w:spacing w:val="50"/>
          <w:sz w:val="24"/>
          <w:szCs w:val="24"/>
        </w:rPr>
        <w:t xml:space="preserve"> </w:t>
      </w:r>
      <w:r>
        <w:rPr>
          <w:sz w:val="24"/>
          <w:szCs w:val="24"/>
        </w:rPr>
        <w:t>i</w:t>
      </w:r>
      <w:r>
        <w:rPr>
          <w:spacing w:val="-6"/>
          <w:sz w:val="24"/>
          <w:szCs w:val="24"/>
        </w:rPr>
        <w:t>n</w:t>
      </w:r>
      <w:r>
        <w:rPr>
          <w:sz w:val="24"/>
          <w:szCs w:val="24"/>
        </w:rPr>
        <w:t>to</w:t>
      </w:r>
      <w:r>
        <w:rPr>
          <w:spacing w:val="40"/>
          <w:sz w:val="24"/>
          <w:szCs w:val="24"/>
        </w:rPr>
        <w:t xml:space="preserve"> </w:t>
      </w:r>
      <w:r>
        <w:rPr>
          <w:w w:val="110"/>
          <w:sz w:val="24"/>
          <w:szCs w:val="24"/>
        </w:rPr>
        <w:t xml:space="preserve">the </w:t>
      </w:r>
      <w:r>
        <w:rPr>
          <w:sz w:val="24"/>
          <w:szCs w:val="24"/>
        </w:rPr>
        <w:t>existing</w:t>
      </w:r>
      <w:r>
        <w:rPr>
          <w:spacing w:val="57"/>
          <w:sz w:val="24"/>
          <w:szCs w:val="24"/>
        </w:rPr>
        <w:t xml:space="preserve"> </w:t>
      </w:r>
      <w:r>
        <w:rPr>
          <w:w w:val="107"/>
          <w:sz w:val="24"/>
          <w:szCs w:val="24"/>
        </w:rPr>
        <w:t>structure. Alternati</w:t>
      </w:r>
      <w:r>
        <w:rPr>
          <w:spacing w:val="-5"/>
          <w:w w:val="107"/>
          <w:sz w:val="24"/>
          <w:szCs w:val="24"/>
        </w:rPr>
        <w:t>v</w:t>
      </w:r>
      <w:r>
        <w:rPr>
          <w:w w:val="107"/>
          <w:sz w:val="24"/>
          <w:szCs w:val="24"/>
        </w:rPr>
        <w:t>el</w:t>
      </w:r>
      <w:r>
        <w:rPr>
          <w:spacing w:val="-20"/>
          <w:w w:val="107"/>
          <w:sz w:val="24"/>
          <w:szCs w:val="24"/>
        </w:rPr>
        <w:t>y</w:t>
      </w:r>
      <w:r>
        <w:rPr>
          <w:w w:val="107"/>
          <w:sz w:val="24"/>
          <w:szCs w:val="24"/>
        </w:rPr>
        <w:t>,</w:t>
      </w:r>
      <w:r>
        <w:rPr>
          <w:spacing w:val="20"/>
          <w:w w:val="107"/>
          <w:sz w:val="24"/>
          <w:szCs w:val="24"/>
        </w:rPr>
        <w:t xml:space="preserve"> </w:t>
      </w:r>
      <w:r>
        <w:rPr>
          <w:sz w:val="24"/>
          <w:szCs w:val="24"/>
        </w:rPr>
        <w:t>if</w:t>
      </w:r>
      <w:r>
        <w:rPr>
          <w:spacing w:val="23"/>
          <w:sz w:val="24"/>
          <w:szCs w:val="24"/>
        </w:rPr>
        <w:t xml:space="preserve"> </w:t>
      </w:r>
      <w:r>
        <w:rPr>
          <w:sz w:val="24"/>
          <w:szCs w:val="24"/>
        </w:rPr>
        <w:t xml:space="preserve">the </w:t>
      </w:r>
      <w:r>
        <w:rPr>
          <w:w w:val="109"/>
          <w:sz w:val="24"/>
          <w:szCs w:val="24"/>
        </w:rPr>
        <w:t>curre</w:t>
      </w:r>
      <w:r>
        <w:rPr>
          <w:spacing w:val="-7"/>
          <w:w w:val="109"/>
          <w:sz w:val="24"/>
          <w:szCs w:val="24"/>
        </w:rPr>
        <w:t>n</w:t>
      </w:r>
      <w:r>
        <w:rPr>
          <w:w w:val="109"/>
          <w:sz w:val="24"/>
          <w:szCs w:val="24"/>
        </w:rPr>
        <w:t>t</w:t>
      </w:r>
      <w:r>
        <w:rPr>
          <w:spacing w:val="28"/>
          <w:w w:val="109"/>
          <w:sz w:val="24"/>
          <w:szCs w:val="24"/>
        </w:rPr>
        <w:t xml:space="preserve"> </w:t>
      </w:r>
      <w:r>
        <w:rPr>
          <w:sz w:val="24"/>
          <w:szCs w:val="24"/>
        </w:rPr>
        <w:t>sof</w:t>
      </w:r>
      <w:r>
        <w:rPr>
          <w:spacing w:val="-6"/>
          <w:sz w:val="24"/>
          <w:szCs w:val="24"/>
        </w:rPr>
        <w:t>tw</w:t>
      </w:r>
      <w:r>
        <w:rPr>
          <w:sz w:val="24"/>
          <w:szCs w:val="24"/>
        </w:rPr>
        <w:t>are</w:t>
      </w:r>
      <w:r>
        <w:rPr>
          <w:spacing w:val="56"/>
          <w:sz w:val="24"/>
          <w:szCs w:val="24"/>
        </w:rPr>
        <w:t xml:space="preserve"> </w:t>
      </w:r>
      <w:r>
        <w:rPr>
          <w:sz w:val="24"/>
          <w:szCs w:val="24"/>
        </w:rPr>
        <w:t>is</w:t>
      </w:r>
      <w:r>
        <w:rPr>
          <w:spacing w:val="30"/>
          <w:sz w:val="24"/>
          <w:szCs w:val="24"/>
        </w:rPr>
        <w:t xml:space="preserve"> </w:t>
      </w:r>
      <w:r>
        <w:rPr>
          <w:sz w:val="24"/>
          <w:szCs w:val="24"/>
        </w:rPr>
        <w:t>found</w:t>
      </w:r>
      <w:r>
        <w:rPr>
          <w:spacing w:val="50"/>
          <w:sz w:val="24"/>
          <w:szCs w:val="24"/>
        </w:rPr>
        <w:t xml:space="preserve"> </w:t>
      </w:r>
      <w:r>
        <w:rPr>
          <w:sz w:val="24"/>
          <w:szCs w:val="24"/>
        </w:rPr>
        <w:t>to</w:t>
      </w:r>
      <w:r>
        <w:rPr>
          <w:spacing w:val="54"/>
          <w:sz w:val="24"/>
          <w:szCs w:val="24"/>
        </w:rPr>
        <w:t xml:space="preserve"> </w:t>
      </w:r>
      <w:r>
        <w:rPr>
          <w:spacing w:val="7"/>
          <w:sz w:val="24"/>
          <w:szCs w:val="24"/>
        </w:rPr>
        <w:t>b</w:t>
      </w:r>
      <w:r>
        <w:rPr>
          <w:sz w:val="24"/>
          <w:szCs w:val="24"/>
        </w:rPr>
        <w:t>e</w:t>
      </w:r>
      <w:r>
        <w:rPr>
          <w:spacing w:val="38"/>
          <w:sz w:val="24"/>
          <w:szCs w:val="24"/>
        </w:rPr>
        <w:t xml:space="preserve"> </w:t>
      </w:r>
      <w:r>
        <w:rPr>
          <w:w w:val="101"/>
          <w:sz w:val="24"/>
          <w:szCs w:val="24"/>
        </w:rPr>
        <w:t xml:space="preserve">de- </w:t>
      </w:r>
      <w:r>
        <w:rPr>
          <w:spacing w:val="-6"/>
          <w:sz w:val="24"/>
          <w:szCs w:val="24"/>
        </w:rPr>
        <w:t>v</w:t>
      </w:r>
      <w:r>
        <w:rPr>
          <w:sz w:val="24"/>
          <w:szCs w:val="24"/>
        </w:rPr>
        <w:t>oid</w:t>
      </w:r>
      <w:r>
        <w:rPr>
          <w:spacing w:val="25"/>
          <w:sz w:val="24"/>
          <w:szCs w:val="24"/>
        </w:rPr>
        <w:t xml:space="preserve"> </w:t>
      </w:r>
      <w:r>
        <w:rPr>
          <w:sz w:val="24"/>
          <w:szCs w:val="24"/>
        </w:rPr>
        <w:t>of</w:t>
      </w:r>
      <w:r>
        <w:rPr>
          <w:spacing w:val="7"/>
          <w:sz w:val="24"/>
          <w:szCs w:val="24"/>
        </w:rPr>
        <w:t xml:space="preserve"> </w:t>
      </w:r>
      <w:r>
        <w:rPr>
          <w:sz w:val="24"/>
          <w:szCs w:val="24"/>
        </w:rPr>
        <w:t>functionali</w:t>
      </w:r>
      <w:r>
        <w:rPr>
          <w:spacing w:val="-4"/>
          <w:sz w:val="24"/>
          <w:szCs w:val="24"/>
        </w:rPr>
        <w:t>t</w:t>
      </w:r>
      <w:r>
        <w:rPr>
          <w:sz w:val="24"/>
          <w:szCs w:val="24"/>
        </w:rPr>
        <w:t>y that can</w:t>
      </w:r>
      <w:r>
        <w:rPr>
          <w:spacing w:val="36"/>
          <w:sz w:val="24"/>
          <w:szCs w:val="24"/>
        </w:rPr>
        <w:t xml:space="preserve"> </w:t>
      </w:r>
      <w:r>
        <w:rPr>
          <w:spacing w:val="7"/>
          <w:sz w:val="24"/>
          <w:szCs w:val="24"/>
        </w:rPr>
        <w:t>b</w:t>
      </w:r>
      <w:r>
        <w:rPr>
          <w:sz w:val="24"/>
          <w:szCs w:val="24"/>
        </w:rPr>
        <w:t>e</w:t>
      </w:r>
      <w:r>
        <w:rPr>
          <w:spacing w:val="25"/>
          <w:sz w:val="24"/>
          <w:szCs w:val="24"/>
        </w:rPr>
        <w:t xml:space="preserve"> </w:t>
      </w:r>
      <w:r>
        <w:rPr>
          <w:sz w:val="24"/>
          <w:szCs w:val="24"/>
        </w:rPr>
        <w:t>used</w:t>
      </w:r>
      <w:r>
        <w:rPr>
          <w:spacing w:val="32"/>
          <w:sz w:val="24"/>
          <w:szCs w:val="24"/>
        </w:rPr>
        <w:t xml:space="preserve"> </w:t>
      </w:r>
      <w:r>
        <w:rPr>
          <w:sz w:val="24"/>
          <w:szCs w:val="24"/>
        </w:rPr>
        <w:t>for</w:t>
      </w:r>
      <w:r>
        <w:rPr>
          <w:spacing w:val="16"/>
          <w:sz w:val="24"/>
          <w:szCs w:val="24"/>
        </w:rPr>
        <w:t xml:space="preserve"> </w:t>
      </w:r>
      <w:r>
        <w:rPr>
          <w:sz w:val="24"/>
          <w:szCs w:val="24"/>
        </w:rPr>
        <w:t>the</w:t>
      </w:r>
      <w:r>
        <w:rPr>
          <w:spacing w:val="48"/>
          <w:sz w:val="24"/>
          <w:szCs w:val="24"/>
        </w:rPr>
        <w:t xml:space="preserve"> </w:t>
      </w:r>
      <w:r>
        <w:rPr>
          <w:sz w:val="24"/>
          <w:szCs w:val="24"/>
        </w:rPr>
        <w:t>new</w:t>
      </w:r>
      <w:r>
        <w:rPr>
          <w:spacing w:val="19"/>
          <w:sz w:val="24"/>
          <w:szCs w:val="24"/>
        </w:rPr>
        <w:t xml:space="preserve"> </w:t>
      </w:r>
      <w:r>
        <w:rPr>
          <w:sz w:val="24"/>
          <w:szCs w:val="24"/>
        </w:rPr>
        <w:t>system,</w:t>
      </w:r>
      <w:r>
        <w:rPr>
          <w:spacing w:val="56"/>
          <w:sz w:val="24"/>
          <w:szCs w:val="24"/>
        </w:rPr>
        <w:t xml:space="preserve"> </w:t>
      </w:r>
      <w:r>
        <w:rPr>
          <w:sz w:val="24"/>
          <w:szCs w:val="24"/>
        </w:rPr>
        <w:t>or</w:t>
      </w:r>
      <w:r>
        <w:rPr>
          <w:spacing w:val="25"/>
          <w:sz w:val="24"/>
          <w:szCs w:val="24"/>
        </w:rPr>
        <w:t xml:space="preserve"> </w:t>
      </w:r>
      <w:r>
        <w:rPr>
          <w:sz w:val="24"/>
          <w:szCs w:val="24"/>
        </w:rPr>
        <w:t>if</w:t>
      </w:r>
      <w:r>
        <w:rPr>
          <w:spacing w:val="9"/>
          <w:sz w:val="24"/>
          <w:szCs w:val="24"/>
        </w:rPr>
        <w:t xml:space="preserve"> </w:t>
      </w:r>
      <w:r>
        <w:rPr>
          <w:sz w:val="24"/>
          <w:szCs w:val="24"/>
        </w:rPr>
        <w:t>it</w:t>
      </w:r>
      <w:r>
        <w:rPr>
          <w:spacing w:val="42"/>
          <w:sz w:val="24"/>
          <w:szCs w:val="24"/>
        </w:rPr>
        <w:t xml:space="preserve"> </w:t>
      </w:r>
      <w:r>
        <w:rPr>
          <w:sz w:val="24"/>
          <w:szCs w:val="24"/>
        </w:rPr>
        <w:t>is</w:t>
      </w:r>
      <w:r>
        <w:rPr>
          <w:spacing w:val="16"/>
          <w:sz w:val="24"/>
          <w:szCs w:val="24"/>
        </w:rPr>
        <w:t xml:space="preserve"> </w:t>
      </w:r>
      <w:r>
        <w:rPr>
          <w:w w:val="102"/>
          <w:sz w:val="24"/>
          <w:szCs w:val="24"/>
        </w:rPr>
        <w:t xml:space="preserve">deemed </w:t>
      </w:r>
      <w:r>
        <w:rPr>
          <w:sz w:val="24"/>
          <w:szCs w:val="24"/>
        </w:rPr>
        <w:t>t</w:t>
      </w:r>
      <w:r>
        <w:rPr>
          <w:spacing w:val="7"/>
          <w:sz w:val="24"/>
          <w:szCs w:val="24"/>
        </w:rPr>
        <w:t>o</w:t>
      </w:r>
      <w:r>
        <w:rPr>
          <w:sz w:val="24"/>
          <w:szCs w:val="24"/>
        </w:rPr>
        <w:t>o bloated, sl</w:t>
      </w:r>
      <w:r>
        <w:rPr>
          <w:spacing w:val="-6"/>
          <w:sz w:val="24"/>
          <w:szCs w:val="24"/>
        </w:rPr>
        <w:t>o</w:t>
      </w:r>
      <w:r>
        <w:rPr>
          <w:sz w:val="24"/>
          <w:szCs w:val="24"/>
        </w:rPr>
        <w:t>w,</w:t>
      </w:r>
      <w:r>
        <w:rPr>
          <w:spacing w:val="43"/>
          <w:sz w:val="24"/>
          <w:szCs w:val="24"/>
        </w:rPr>
        <w:t xml:space="preserve"> </w:t>
      </w:r>
      <w:r>
        <w:rPr>
          <w:sz w:val="24"/>
          <w:szCs w:val="24"/>
        </w:rPr>
        <w:t>or</w:t>
      </w:r>
      <w:r>
        <w:rPr>
          <w:spacing w:val="49"/>
          <w:sz w:val="24"/>
          <w:szCs w:val="24"/>
        </w:rPr>
        <w:t xml:space="preserve"> </w:t>
      </w:r>
      <w:r>
        <w:rPr>
          <w:sz w:val="24"/>
          <w:szCs w:val="24"/>
        </w:rPr>
        <w:t>incapa</w:t>
      </w:r>
      <w:r>
        <w:rPr>
          <w:spacing w:val="1"/>
          <w:sz w:val="24"/>
          <w:szCs w:val="24"/>
        </w:rPr>
        <w:t>b</w:t>
      </w:r>
      <w:r>
        <w:rPr>
          <w:sz w:val="24"/>
          <w:szCs w:val="24"/>
        </w:rPr>
        <w:t>le of</w:t>
      </w:r>
      <w:r>
        <w:rPr>
          <w:spacing w:val="31"/>
          <w:sz w:val="24"/>
          <w:szCs w:val="24"/>
        </w:rPr>
        <w:t xml:space="preserve"> </w:t>
      </w:r>
      <w:r>
        <w:rPr>
          <w:sz w:val="24"/>
          <w:szCs w:val="24"/>
        </w:rPr>
        <w:t>i</w:t>
      </w:r>
      <w:r>
        <w:rPr>
          <w:spacing w:val="-6"/>
          <w:sz w:val="24"/>
          <w:szCs w:val="24"/>
        </w:rPr>
        <w:t>n</w:t>
      </w:r>
      <w:r>
        <w:rPr>
          <w:sz w:val="24"/>
          <w:szCs w:val="24"/>
        </w:rPr>
        <w:t>terfacing pro</w:t>
      </w:r>
      <w:r>
        <w:rPr>
          <w:spacing w:val="8"/>
          <w:sz w:val="24"/>
          <w:szCs w:val="24"/>
        </w:rPr>
        <w:t>p</w:t>
      </w:r>
      <w:r>
        <w:rPr>
          <w:sz w:val="24"/>
          <w:szCs w:val="24"/>
        </w:rPr>
        <w:t xml:space="preserve">erly with the </w:t>
      </w:r>
      <w:r>
        <w:rPr>
          <w:w w:val="106"/>
          <w:sz w:val="24"/>
          <w:szCs w:val="24"/>
        </w:rPr>
        <w:t xml:space="preserve">detection </w:t>
      </w:r>
      <w:r>
        <w:rPr>
          <w:sz w:val="24"/>
          <w:szCs w:val="24"/>
        </w:rPr>
        <w:t>hard</w:t>
      </w:r>
      <w:r>
        <w:rPr>
          <w:spacing w:val="-6"/>
          <w:sz w:val="24"/>
          <w:szCs w:val="24"/>
        </w:rPr>
        <w:t>w</w:t>
      </w:r>
      <w:r>
        <w:rPr>
          <w:sz w:val="24"/>
          <w:szCs w:val="24"/>
        </w:rPr>
        <w:t>are in</w:t>
      </w:r>
      <w:r>
        <w:rPr>
          <w:spacing w:val="42"/>
          <w:sz w:val="24"/>
          <w:szCs w:val="24"/>
        </w:rPr>
        <w:t xml:space="preserve"> </w:t>
      </w:r>
      <w:r>
        <w:rPr>
          <w:sz w:val="24"/>
          <w:szCs w:val="24"/>
        </w:rPr>
        <w:t>some</w:t>
      </w:r>
      <w:r>
        <w:rPr>
          <w:spacing w:val="35"/>
          <w:sz w:val="24"/>
          <w:szCs w:val="24"/>
        </w:rPr>
        <w:t xml:space="preserve"> </w:t>
      </w:r>
      <w:r>
        <w:rPr>
          <w:spacing w:val="-6"/>
          <w:sz w:val="24"/>
          <w:szCs w:val="24"/>
        </w:rPr>
        <w:t>wa</w:t>
      </w:r>
      <w:r>
        <w:rPr>
          <w:spacing w:val="-19"/>
          <w:sz w:val="24"/>
          <w:szCs w:val="24"/>
        </w:rPr>
        <w:t>y</w:t>
      </w:r>
      <w:r>
        <w:rPr>
          <w:sz w:val="24"/>
          <w:szCs w:val="24"/>
        </w:rPr>
        <w:t>,</w:t>
      </w:r>
      <w:r>
        <w:rPr>
          <w:spacing w:val="50"/>
          <w:sz w:val="24"/>
          <w:szCs w:val="24"/>
        </w:rPr>
        <w:t xml:space="preserve"> </w:t>
      </w:r>
      <w:r>
        <w:rPr>
          <w:sz w:val="24"/>
          <w:szCs w:val="24"/>
        </w:rPr>
        <w:t>it</w:t>
      </w:r>
      <w:r>
        <w:rPr>
          <w:spacing w:val="58"/>
          <w:sz w:val="24"/>
          <w:szCs w:val="24"/>
        </w:rPr>
        <w:t xml:space="preserve"> </w:t>
      </w:r>
      <w:r>
        <w:rPr>
          <w:spacing w:val="-7"/>
          <w:sz w:val="24"/>
          <w:szCs w:val="24"/>
        </w:rPr>
        <w:t>w</w:t>
      </w:r>
      <w:r>
        <w:rPr>
          <w:sz w:val="24"/>
          <w:szCs w:val="24"/>
        </w:rPr>
        <w:t>ould</w:t>
      </w:r>
      <w:r>
        <w:rPr>
          <w:spacing w:val="44"/>
          <w:sz w:val="24"/>
          <w:szCs w:val="24"/>
        </w:rPr>
        <w:t xml:space="preserve"> </w:t>
      </w:r>
      <w:r>
        <w:rPr>
          <w:spacing w:val="7"/>
          <w:sz w:val="24"/>
          <w:szCs w:val="24"/>
        </w:rPr>
        <w:t>b</w:t>
      </w:r>
      <w:r>
        <w:rPr>
          <w:sz w:val="24"/>
          <w:szCs w:val="24"/>
        </w:rPr>
        <w:t>e</w:t>
      </w:r>
      <w:r>
        <w:rPr>
          <w:spacing w:val="41"/>
          <w:sz w:val="24"/>
          <w:szCs w:val="24"/>
        </w:rPr>
        <w:t xml:space="preserve"> </w:t>
      </w:r>
      <w:r>
        <w:rPr>
          <w:sz w:val="24"/>
          <w:szCs w:val="24"/>
        </w:rPr>
        <w:t>more</w:t>
      </w:r>
      <w:r>
        <w:rPr>
          <w:spacing w:val="47"/>
          <w:sz w:val="24"/>
          <w:szCs w:val="24"/>
        </w:rPr>
        <w:t xml:space="preserve"> </w:t>
      </w:r>
      <w:r>
        <w:rPr>
          <w:w w:val="109"/>
          <w:sz w:val="24"/>
          <w:szCs w:val="24"/>
        </w:rPr>
        <w:t>prude</w:t>
      </w:r>
      <w:r>
        <w:rPr>
          <w:spacing w:val="-5"/>
          <w:w w:val="109"/>
          <w:sz w:val="24"/>
          <w:szCs w:val="24"/>
        </w:rPr>
        <w:t>n</w:t>
      </w:r>
      <w:r>
        <w:rPr>
          <w:w w:val="109"/>
          <w:sz w:val="24"/>
          <w:szCs w:val="24"/>
        </w:rPr>
        <w:t>t</w:t>
      </w:r>
      <w:r>
        <w:rPr>
          <w:spacing w:val="35"/>
          <w:w w:val="109"/>
          <w:sz w:val="24"/>
          <w:szCs w:val="24"/>
        </w:rPr>
        <w:t xml:space="preserve"> </w:t>
      </w:r>
      <w:r>
        <w:rPr>
          <w:sz w:val="24"/>
          <w:szCs w:val="24"/>
        </w:rPr>
        <w:t>to</w:t>
      </w:r>
      <w:r>
        <w:rPr>
          <w:spacing w:val="56"/>
          <w:sz w:val="24"/>
          <w:szCs w:val="24"/>
        </w:rPr>
        <w:t xml:space="preserve"> </w:t>
      </w:r>
      <w:r>
        <w:rPr>
          <w:spacing w:val="7"/>
          <w:sz w:val="24"/>
          <w:szCs w:val="24"/>
        </w:rPr>
        <w:t>b</w:t>
      </w:r>
      <w:r>
        <w:rPr>
          <w:sz w:val="24"/>
          <w:szCs w:val="24"/>
        </w:rPr>
        <w:t>egin</w:t>
      </w:r>
      <w:r>
        <w:rPr>
          <w:spacing w:val="45"/>
          <w:sz w:val="24"/>
          <w:szCs w:val="24"/>
        </w:rPr>
        <w:t xml:space="preserve"> </w:t>
      </w:r>
      <w:r>
        <w:rPr>
          <w:sz w:val="24"/>
          <w:szCs w:val="24"/>
        </w:rPr>
        <w:t>a</w:t>
      </w:r>
      <w:r>
        <w:rPr>
          <w:spacing w:val="45"/>
          <w:sz w:val="24"/>
          <w:szCs w:val="24"/>
        </w:rPr>
        <w:t xml:space="preserve"> </w:t>
      </w:r>
      <w:r>
        <w:rPr>
          <w:sz w:val="24"/>
          <w:szCs w:val="24"/>
        </w:rPr>
        <w:t>new</w:t>
      </w:r>
      <w:r>
        <w:rPr>
          <w:spacing w:val="35"/>
          <w:sz w:val="24"/>
          <w:szCs w:val="24"/>
        </w:rPr>
        <w:t xml:space="preserve"> </w:t>
      </w:r>
      <w:r>
        <w:rPr>
          <w:w w:val="108"/>
          <w:sz w:val="24"/>
          <w:szCs w:val="24"/>
        </w:rPr>
        <w:t>p</w:t>
      </w:r>
      <w:r>
        <w:rPr>
          <w:w w:val="105"/>
          <w:sz w:val="24"/>
          <w:szCs w:val="24"/>
        </w:rPr>
        <w:t xml:space="preserve">rogram </w:t>
      </w:r>
      <w:r>
        <w:rPr>
          <w:sz w:val="24"/>
          <w:szCs w:val="24"/>
        </w:rPr>
        <w:t>and</w:t>
      </w:r>
      <w:r>
        <w:rPr>
          <w:spacing w:val="51"/>
          <w:sz w:val="24"/>
          <w:szCs w:val="24"/>
        </w:rPr>
        <w:t xml:space="preserve"> </w:t>
      </w:r>
      <w:r>
        <w:rPr>
          <w:sz w:val="24"/>
          <w:szCs w:val="24"/>
        </w:rPr>
        <w:t>build</w:t>
      </w:r>
      <w:r>
        <w:rPr>
          <w:spacing w:val="49"/>
          <w:sz w:val="24"/>
          <w:szCs w:val="24"/>
        </w:rPr>
        <w:t xml:space="preserve"> </w:t>
      </w:r>
      <w:r>
        <w:rPr>
          <w:sz w:val="24"/>
          <w:szCs w:val="24"/>
        </w:rPr>
        <w:t>it</w:t>
      </w:r>
      <w:r>
        <w:rPr>
          <w:spacing w:val="46"/>
          <w:sz w:val="24"/>
          <w:szCs w:val="24"/>
        </w:rPr>
        <w:t xml:space="preserve"> </w:t>
      </w:r>
      <w:r>
        <w:rPr>
          <w:sz w:val="24"/>
          <w:szCs w:val="24"/>
        </w:rPr>
        <w:t>from</w:t>
      </w:r>
      <w:r>
        <w:rPr>
          <w:spacing w:val="29"/>
          <w:sz w:val="24"/>
          <w:szCs w:val="24"/>
        </w:rPr>
        <w:t xml:space="preserve"> </w:t>
      </w:r>
      <w:r>
        <w:rPr>
          <w:sz w:val="24"/>
          <w:szCs w:val="24"/>
        </w:rPr>
        <w:t>the</w:t>
      </w:r>
      <w:r>
        <w:rPr>
          <w:spacing w:val="52"/>
          <w:sz w:val="24"/>
          <w:szCs w:val="24"/>
        </w:rPr>
        <w:t xml:space="preserve"> </w:t>
      </w:r>
      <w:r>
        <w:rPr>
          <w:sz w:val="24"/>
          <w:szCs w:val="24"/>
        </w:rPr>
        <w:t>ground</w:t>
      </w:r>
      <w:r>
        <w:rPr>
          <w:spacing w:val="58"/>
          <w:sz w:val="24"/>
          <w:szCs w:val="24"/>
        </w:rPr>
        <w:t xml:space="preserve"> </w:t>
      </w:r>
      <w:r>
        <w:rPr>
          <w:sz w:val="24"/>
          <w:szCs w:val="24"/>
        </w:rPr>
        <w:t xml:space="preserve">up. </w:t>
      </w:r>
      <w:r>
        <w:rPr>
          <w:spacing w:val="-19"/>
          <w:sz w:val="24"/>
          <w:szCs w:val="24"/>
        </w:rPr>
        <w:t>T</w:t>
      </w:r>
      <w:r>
        <w:rPr>
          <w:sz w:val="24"/>
          <w:szCs w:val="24"/>
        </w:rPr>
        <w:t>o</w:t>
      </w:r>
      <w:del w:id="84" w:author="Matt Young" w:date="2016-10-29T16:30:00Z">
        <w:r w:rsidDel="0043200A">
          <w:rPr>
            <w:spacing w:val="41"/>
            <w:sz w:val="24"/>
            <w:szCs w:val="24"/>
          </w:rPr>
          <w:delText xml:space="preserve"> </w:delText>
        </w:r>
        <w:r w:rsidDel="0043200A">
          <w:rPr>
            <w:sz w:val="24"/>
            <w:szCs w:val="24"/>
          </w:rPr>
          <w:delText xml:space="preserve">determine </w:delText>
        </w:r>
      </w:del>
      <w:ins w:id="85" w:author="Matt Young" w:date="2016-10-29T16:30:00Z">
        <w:r w:rsidR="0043200A">
          <w:rPr>
            <w:sz w:val="24"/>
            <w:szCs w:val="24"/>
          </w:rPr>
          <w:t xml:space="preserve"> decide </w:t>
        </w:r>
      </w:ins>
      <w:r>
        <w:rPr>
          <w:sz w:val="24"/>
          <w:szCs w:val="24"/>
        </w:rPr>
        <w:t>whi</w:t>
      </w:r>
      <w:r>
        <w:rPr>
          <w:spacing w:val="-6"/>
          <w:sz w:val="24"/>
          <w:szCs w:val="24"/>
        </w:rPr>
        <w:t>c</w:t>
      </w:r>
      <w:r>
        <w:rPr>
          <w:sz w:val="24"/>
          <w:szCs w:val="24"/>
        </w:rPr>
        <w:t>h</w:t>
      </w:r>
      <w:r>
        <w:rPr>
          <w:spacing w:val="33"/>
          <w:sz w:val="24"/>
          <w:szCs w:val="24"/>
        </w:rPr>
        <w:t xml:space="preserve"> </w:t>
      </w:r>
      <w:r>
        <w:rPr>
          <w:sz w:val="24"/>
          <w:szCs w:val="24"/>
        </w:rPr>
        <w:t>is</w:t>
      </w:r>
      <w:r>
        <w:rPr>
          <w:spacing w:val="20"/>
          <w:sz w:val="24"/>
          <w:szCs w:val="24"/>
        </w:rPr>
        <w:t xml:space="preserve"> </w:t>
      </w:r>
      <w:r>
        <w:rPr>
          <w:spacing w:val="7"/>
          <w:sz w:val="24"/>
          <w:szCs w:val="24"/>
        </w:rPr>
        <w:t>b</w:t>
      </w:r>
      <w:r>
        <w:rPr>
          <w:sz w:val="24"/>
          <w:szCs w:val="24"/>
        </w:rPr>
        <w:t xml:space="preserve">etter, </w:t>
      </w:r>
      <w:del w:id="86" w:author="Matt Young" w:date="2016-10-29T16:30:00Z">
        <w:r w:rsidDel="0043200A">
          <w:rPr>
            <w:sz w:val="24"/>
            <w:szCs w:val="24"/>
          </w:rPr>
          <w:delText>an</w:delText>
        </w:r>
        <w:r w:rsidDel="0043200A">
          <w:rPr>
            <w:spacing w:val="43"/>
            <w:sz w:val="24"/>
            <w:szCs w:val="24"/>
          </w:rPr>
          <w:delText xml:space="preserve"> </w:delText>
        </w:r>
        <w:r w:rsidDel="0043200A">
          <w:rPr>
            <w:w w:val="103"/>
            <w:sz w:val="24"/>
            <w:szCs w:val="24"/>
          </w:rPr>
          <w:delText xml:space="preserve">analysis </w:delText>
        </w:r>
        <w:r w:rsidDel="0043200A">
          <w:rPr>
            <w:sz w:val="24"/>
            <w:szCs w:val="24"/>
          </w:rPr>
          <w:delText>of</w:delText>
        </w:r>
        <w:r w:rsidDel="0043200A">
          <w:rPr>
            <w:spacing w:val="19"/>
            <w:sz w:val="24"/>
            <w:szCs w:val="24"/>
          </w:rPr>
          <w:delText xml:space="preserve"> </w:delText>
        </w:r>
        <w:r w:rsidDel="0043200A">
          <w:rPr>
            <w:sz w:val="24"/>
            <w:szCs w:val="24"/>
          </w:rPr>
          <w:delText>the existing</w:delText>
        </w:r>
        <w:r w:rsidDel="0043200A">
          <w:rPr>
            <w:spacing w:val="54"/>
            <w:sz w:val="24"/>
            <w:szCs w:val="24"/>
          </w:rPr>
          <w:delText xml:space="preserve"> </w:delText>
        </w:r>
        <w:r w:rsidDel="0043200A">
          <w:rPr>
            <w:sz w:val="24"/>
            <w:szCs w:val="24"/>
          </w:rPr>
          <w:delText>c</w:delText>
        </w:r>
        <w:r w:rsidDel="0043200A">
          <w:rPr>
            <w:spacing w:val="7"/>
            <w:sz w:val="24"/>
            <w:szCs w:val="24"/>
          </w:rPr>
          <w:delText>o</w:delText>
        </w:r>
        <w:r w:rsidDel="0043200A">
          <w:rPr>
            <w:sz w:val="24"/>
            <w:szCs w:val="24"/>
          </w:rPr>
          <w:delText>de</w:delText>
        </w:r>
        <w:r w:rsidDel="0043200A">
          <w:rPr>
            <w:spacing w:val="31"/>
            <w:sz w:val="24"/>
            <w:szCs w:val="24"/>
          </w:rPr>
          <w:delText xml:space="preserve"> </w:delText>
        </w:r>
        <w:r w:rsidDel="0043200A">
          <w:rPr>
            <w:sz w:val="24"/>
            <w:szCs w:val="24"/>
          </w:rPr>
          <w:delText>will</w:delText>
        </w:r>
        <w:r w:rsidDel="0043200A">
          <w:rPr>
            <w:spacing w:val="21"/>
            <w:sz w:val="24"/>
            <w:szCs w:val="24"/>
          </w:rPr>
          <w:delText xml:space="preserve"> </w:delText>
        </w:r>
        <w:r w:rsidDel="0043200A">
          <w:rPr>
            <w:sz w:val="24"/>
            <w:szCs w:val="24"/>
          </w:rPr>
          <w:delText>h</w:delText>
        </w:r>
        <w:r w:rsidDel="0043200A">
          <w:rPr>
            <w:spacing w:val="-6"/>
            <w:sz w:val="24"/>
            <w:szCs w:val="24"/>
          </w:rPr>
          <w:delText>av</w:delText>
        </w:r>
        <w:r w:rsidDel="0043200A">
          <w:rPr>
            <w:sz w:val="24"/>
            <w:szCs w:val="24"/>
          </w:rPr>
          <w:delText>e</w:delText>
        </w:r>
        <w:r w:rsidDel="0043200A">
          <w:rPr>
            <w:spacing w:val="50"/>
            <w:sz w:val="24"/>
            <w:szCs w:val="24"/>
          </w:rPr>
          <w:delText xml:space="preserve"> </w:delText>
        </w:r>
        <w:r w:rsidDel="0043200A">
          <w:rPr>
            <w:sz w:val="24"/>
            <w:szCs w:val="24"/>
          </w:rPr>
          <w:delText>to</w:delText>
        </w:r>
        <w:r w:rsidDel="0043200A">
          <w:rPr>
            <w:spacing w:val="51"/>
            <w:sz w:val="24"/>
            <w:szCs w:val="24"/>
          </w:rPr>
          <w:delText xml:space="preserve"> </w:delText>
        </w:r>
        <w:r w:rsidDel="0043200A">
          <w:rPr>
            <w:spacing w:val="7"/>
            <w:sz w:val="24"/>
            <w:szCs w:val="24"/>
          </w:rPr>
          <w:delText>b</w:delText>
        </w:r>
        <w:r w:rsidDel="0043200A">
          <w:rPr>
            <w:sz w:val="24"/>
            <w:szCs w:val="24"/>
          </w:rPr>
          <w:delText>e</w:delText>
        </w:r>
        <w:r w:rsidDel="0043200A">
          <w:rPr>
            <w:spacing w:val="37"/>
            <w:sz w:val="24"/>
            <w:szCs w:val="24"/>
          </w:rPr>
          <w:delText xml:space="preserve"> </w:delText>
        </w:r>
        <w:r w:rsidDel="0043200A">
          <w:rPr>
            <w:sz w:val="24"/>
            <w:szCs w:val="24"/>
          </w:rPr>
          <w:delText>done</w:delText>
        </w:r>
      </w:del>
      <w:ins w:id="87" w:author="Matt Young" w:date="2016-10-29T16:30:00Z">
        <w:r w:rsidR="0043200A">
          <w:rPr>
            <w:sz w:val="24"/>
            <w:szCs w:val="24"/>
          </w:rPr>
          <w:t>the existing code will be analyzed</w:t>
        </w:r>
      </w:ins>
      <w:r>
        <w:rPr>
          <w:sz w:val="24"/>
          <w:szCs w:val="24"/>
        </w:rPr>
        <w:t>,</w:t>
      </w:r>
      <w:r>
        <w:rPr>
          <w:spacing w:val="51"/>
          <w:sz w:val="24"/>
          <w:szCs w:val="24"/>
        </w:rPr>
        <w:t xml:space="preserve"> </w:t>
      </w:r>
      <w:r>
        <w:rPr>
          <w:sz w:val="24"/>
          <w:szCs w:val="24"/>
        </w:rPr>
        <w:t>ideally</w:t>
      </w:r>
      <w:r>
        <w:rPr>
          <w:spacing w:val="45"/>
          <w:sz w:val="24"/>
          <w:szCs w:val="24"/>
        </w:rPr>
        <w:t xml:space="preserve"> </w:t>
      </w:r>
      <w:r>
        <w:rPr>
          <w:sz w:val="24"/>
          <w:szCs w:val="24"/>
        </w:rPr>
        <w:t>in</w:t>
      </w:r>
      <w:r>
        <w:rPr>
          <w:spacing w:val="38"/>
          <w:sz w:val="24"/>
          <w:szCs w:val="24"/>
        </w:rPr>
        <w:t xml:space="preserve"> </w:t>
      </w:r>
      <w:r>
        <w:rPr>
          <w:sz w:val="24"/>
          <w:szCs w:val="24"/>
        </w:rPr>
        <w:t>colla</w:t>
      </w:r>
      <w:r>
        <w:rPr>
          <w:spacing w:val="8"/>
          <w:sz w:val="24"/>
          <w:szCs w:val="24"/>
        </w:rPr>
        <w:t>b</w:t>
      </w:r>
      <w:r>
        <w:rPr>
          <w:sz w:val="24"/>
          <w:szCs w:val="24"/>
        </w:rPr>
        <w:t>oration with</w:t>
      </w:r>
      <w:r>
        <w:rPr>
          <w:spacing w:val="56"/>
          <w:sz w:val="24"/>
          <w:szCs w:val="24"/>
        </w:rPr>
        <w:t xml:space="preserve"> </w:t>
      </w:r>
      <w:r>
        <w:rPr>
          <w:w w:val="110"/>
          <w:sz w:val="24"/>
          <w:szCs w:val="24"/>
        </w:rPr>
        <w:t xml:space="preserve">the </w:t>
      </w:r>
      <w:r>
        <w:rPr>
          <w:sz w:val="24"/>
          <w:szCs w:val="24"/>
        </w:rPr>
        <w:t>original</w:t>
      </w:r>
      <w:r>
        <w:rPr>
          <w:spacing w:val="22"/>
          <w:sz w:val="24"/>
          <w:szCs w:val="24"/>
        </w:rPr>
        <w:t xml:space="preserve"> </w:t>
      </w:r>
      <w:r>
        <w:rPr>
          <w:sz w:val="24"/>
          <w:szCs w:val="24"/>
        </w:rPr>
        <w:t>team</w:t>
      </w:r>
      <w:r>
        <w:rPr>
          <w:spacing w:val="44"/>
          <w:sz w:val="24"/>
          <w:szCs w:val="24"/>
        </w:rPr>
        <w:t xml:space="preserve"> </w:t>
      </w:r>
      <w:r>
        <w:rPr>
          <w:sz w:val="24"/>
          <w:szCs w:val="24"/>
        </w:rPr>
        <w:t>that wrote</w:t>
      </w:r>
      <w:r>
        <w:rPr>
          <w:spacing w:val="28"/>
          <w:sz w:val="24"/>
          <w:szCs w:val="24"/>
        </w:rPr>
        <w:t xml:space="preserve"> </w:t>
      </w:r>
      <w:r>
        <w:rPr>
          <w:sz w:val="24"/>
          <w:szCs w:val="24"/>
        </w:rPr>
        <w:t>it</w:t>
      </w:r>
      <w:r>
        <w:rPr>
          <w:spacing w:val="29"/>
          <w:sz w:val="24"/>
          <w:szCs w:val="24"/>
        </w:rPr>
        <w:t xml:space="preserve"> </w:t>
      </w:r>
      <w:r>
        <w:rPr>
          <w:sz w:val="24"/>
          <w:szCs w:val="24"/>
        </w:rPr>
        <w:t>-</w:t>
      </w:r>
      <w:r>
        <w:rPr>
          <w:spacing w:val="4"/>
          <w:sz w:val="24"/>
          <w:szCs w:val="24"/>
        </w:rPr>
        <w:t xml:space="preserve"> </w:t>
      </w:r>
      <w:r>
        <w:rPr>
          <w:sz w:val="24"/>
          <w:szCs w:val="24"/>
        </w:rPr>
        <w:t>a</w:t>
      </w:r>
      <w:r>
        <w:rPr>
          <w:spacing w:val="16"/>
          <w:sz w:val="24"/>
          <w:szCs w:val="24"/>
        </w:rPr>
        <w:t xml:space="preserve"> </w:t>
      </w:r>
      <w:r>
        <w:rPr>
          <w:sz w:val="24"/>
          <w:szCs w:val="24"/>
        </w:rPr>
        <w:t>coalition</w:t>
      </w:r>
      <w:r>
        <w:rPr>
          <w:spacing w:val="33"/>
          <w:sz w:val="24"/>
          <w:szCs w:val="24"/>
        </w:rPr>
        <w:t xml:space="preserve"> </w:t>
      </w:r>
      <w:r>
        <w:rPr>
          <w:sz w:val="24"/>
          <w:szCs w:val="24"/>
        </w:rPr>
        <w:t>of</w:t>
      </w:r>
      <w:r>
        <w:rPr>
          <w:spacing w:val="-6"/>
          <w:sz w:val="24"/>
          <w:szCs w:val="24"/>
        </w:rPr>
        <w:t xml:space="preserve"> </w:t>
      </w:r>
      <w:r>
        <w:rPr>
          <w:sz w:val="24"/>
          <w:szCs w:val="24"/>
        </w:rPr>
        <w:t>resear</w:t>
      </w:r>
      <w:r>
        <w:rPr>
          <w:spacing w:val="-6"/>
          <w:sz w:val="24"/>
          <w:szCs w:val="24"/>
        </w:rPr>
        <w:t>c</w:t>
      </w:r>
      <w:r>
        <w:rPr>
          <w:sz w:val="24"/>
          <w:szCs w:val="24"/>
        </w:rPr>
        <w:t>hers</w:t>
      </w:r>
      <w:r>
        <w:rPr>
          <w:spacing w:val="42"/>
          <w:sz w:val="24"/>
          <w:szCs w:val="24"/>
        </w:rPr>
        <w:t xml:space="preserve"> </w:t>
      </w:r>
      <w:r>
        <w:rPr>
          <w:sz w:val="24"/>
          <w:szCs w:val="24"/>
        </w:rPr>
        <w:t>and</w:t>
      </w:r>
      <w:r>
        <w:rPr>
          <w:spacing w:val="34"/>
          <w:sz w:val="24"/>
          <w:szCs w:val="24"/>
        </w:rPr>
        <w:t xml:space="preserve"> </w:t>
      </w:r>
      <w:r>
        <w:rPr>
          <w:sz w:val="24"/>
          <w:szCs w:val="24"/>
        </w:rPr>
        <w:t>resear</w:t>
      </w:r>
      <w:r>
        <w:rPr>
          <w:spacing w:val="-6"/>
          <w:sz w:val="24"/>
          <w:szCs w:val="24"/>
        </w:rPr>
        <w:t>c</w:t>
      </w:r>
      <w:r>
        <w:rPr>
          <w:sz w:val="24"/>
          <w:szCs w:val="24"/>
        </w:rPr>
        <w:t>h</w:t>
      </w:r>
      <w:r>
        <w:rPr>
          <w:spacing w:val="36"/>
          <w:sz w:val="24"/>
          <w:szCs w:val="24"/>
        </w:rPr>
        <w:t xml:space="preserve"> </w:t>
      </w:r>
      <w:r>
        <w:rPr>
          <w:w w:val="106"/>
          <w:sz w:val="24"/>
          <w:szCs w:val="24"/>
        </w:rPr>
        <w:t>assista</w:t>
      </w:r>
      <w:r>
        <w:rPr>
          <w:spacing w:val="-5"/>
          <w:w w:val="106"/>
          <w:sz w:val="24"/>
          <w:szCs w:val="24"/>
        </w:rPr>
        <w:t>n</w:t>
      </w:r>
      <w:r>
        <w:rPr>
          <w:w w:val="114"/>
          <w:sz w:val="24"/>
          <w:szCs w:val="24"/>
        </w:rPr>
        <w:t xml:space="preserve">ts </w:t>
      </w:r>
      <w:r>
        <w:rPr>
          <w:sz w:val="24"/>
          <w:szCs w:val="24"/>
        </w:rPr>
        <w:t>from</w:t>
      </w:r>
      <w:r>
        <w:rPr>
          <w:spacing w:val="35"/>
          <w:sz w:val="24"/>
          <w:szCs w:val="24"/>
        </w:rPr>
        <w:t xml:space="preserve"> </w:t>
      </w:r>
      <w:r>
        <w:rPr>
          <w:sz w:val="24"/>
          <w:szCs w:val="24"/>
        </w:rPr>
        <w:t>the Colorado</w:t>
      </w:r>
      <w:r>
        <w:rPr>
          <w:spacing w:val="58"/>
          <w:sz w:val="24"/>
          <w:szCs w:val="24"/>
        </w:rPr>
        <w:t xml:space="preserve"> </w:t>
      </w:r>
      <w:r>
        <w:rPr>
          <w:sz w:val="24"/>
          <w:szCs w:val="24"/>
        </w:rPr>
        <w:t>S</w:t>
      </w:r>
      <w:r>
        <w:rPr>
          <w:spacing w:val="-6"/>
          <w:sz w:val="24"/>
          <w:szCs w:val="24"/>
        </w:rPr>
        <w:t>c</w:t>
      </w:r>
      <w:r>
        <w:rPr>
          <w:sz w:val="24"/>
          <w:szCs w:val="24"/>
        </w:rPr>
        <w:t>h</w:t>
      </w:r>
      <w:r>
        <w:rPr>
          <w:spacing w:val="7"/>
          <w:sz w:val="24"/>
          <w:szCs w:val="24"/>
        </w:rPr>
        <w:t>o</w:t>
      </w:r>
      <w:r>
        <w:rPr>
          <w:sz w:val="24"/>
          <w:szCs w:val="24"/>
        </w:rPr>
        <w:t>ol</w:t>
      </w:r>
      <w:r>
        <w:rPr>
          <w:spacing w:val="23"/>
          <w:sz w:val="24"/>
          <w:szCs w:val="24"/>
        </w:rPr>
        <w:t xml:space="preserve"> </w:t>
      </w:r>
      <w:r>
        <w:rPr>
          <w:sz w:val="24"/>
          <w:szCs w:val="24"/>
        </w:rPr>
        <w:t>of</w:t>
      </w:r>
      <w:r>
        <w:rPr>
          <w:spacing w:val="19"/>
          <w:sz w:val="24"/>
          <w:szCs w:val="24"/>
        </w:rPr>
        <w:t xml:space="preserve"> </w:t>
      </w:r>
      <w:r>
        <w:rPr>
          <w:sz w:val="24"/>
          <w:szCs w:val="24"/>
        </w:rPr>
        <w:t>Mines</w:t>
      </w:r>
      <w:r>
        <w:rPr>
          <w:spacing w:val="31"/>
          <w:sz w:val="24"/>
          <w:szCs w:val="24"/>
        </w:rPr>
        <w:t xml:space="preserve"> </w:t>
      </w:r>
      <w:r>
        <w:rPr>
          <w:sz w:val="24"/>
          <w:szCs w:val="24"/>
        </w:rPr>
        <w:t>and</w:t>
      </w:r>
      <w:r>
        <w:rPr>
          <w:spacing w:val="58"/>
          <w:sz w:val="24"/>
          <w:szCs w:val="24"/>
        </w:rPr>
        <w:t xml:space="preserve"> </w:t>
      </w:r>
      <w:r>
        <w:rPr>
          <w:sz w:val="24"/>
          <w:szCs w:val="24"/>
        </w:rPr>
        <w:t>the Uni</w:t>
      </w:r>
      <w:r>
        <w:rPr>
          <w:spacing w:val="-6"/>
          <w:sz w:val="24"/>
          <w:szCs w:val="24"/>
        </w:rPr>
        <w:t>v</w:t>
      </w:r>
      <w:r>
        <w:rPr>
          <w:sz w:val="24"/>
          <w:szCs w:val="24"/>
        </w:rPr>
        <w:t>ersi</w:t>
      </w:r>
      <w:r>
        <w:rPr>
          <w:spacing w:val="-6"/>
          <w:sz w:val="24"/>
          <w:szCs w:val="24"/>
        </w:rPr>
        <w:t>t</w:t>
      </w:r>
      <w:r>
        <w:rPr>
          <w:sz w:val="24"/>
          <w:szCs w:val="24"/>
        </w:rPr>
        <w:t>y of</w:t>
      </w:r>
      <w:r>
        <w:rPr>
          <w:spacing w:val="19"/>
          <w:sz w:val="24"/>
          <w:szCs w:val="24"/>
        </w:rPr>
        <w:t xml:space="preserve"> </w:t>
      </w:r>
      <w:r>
        <w:rPr>
          <w:sz w:val="24"/>
          <w:szCs w:val="24"/>
        </w:rPr>
        <w:t>Colorado</w:t>
      </w:r>
      <w:r>
        <w:rPr>
          <w:spacing w:val="58"/>
          <w:sz w:val="24"/>
          <w:szCs w:val="24"/>
        </w:rPr>
        <w:t xml:space="preserve"> </w:t>
      </w:r>
      <w:r>
        <w:rPr>
          <w:sz w:val="24"/>
          <w:szCs w:val="24"/>
        </w:rPr>
        <w:t>in</w:t>
      </w:r>
      <w:r>
        <w:rPr>
          <w:spacing w:val="38"/>
          <w:sz w:val="24"/>
          <w:szCs w:val="24"/>
        </w:rPr>
        <w:t xml:space="preserve"> </w:t>
      </w:r>
      <w:r>
        <w:rPr>
          <w:spacing w:val="-19"/>
          <w:w w:val="114"/>
          <w:sz w:val="24"/>
          <w:szCs w:val="24"/>
        </w:rPr>
        <w:t>F</w:t>
      </w:r>
      <w:r>
        <w:rPr>
          <w:w w:val="112"/>
          <w:sz w:val="24"/>
          <w:szCs w:val="24"/>
        </w:rPr>
        <w:t xml:space="preserve">ort </w:t>
      </w:r>
      <w:r>
        <w:rPr>
          <w:sz w:val="24"/>
          <w:szCs w:val="24"/>
        </w:rPr>
        <w:t>Collins,</w:t>
      </w:r>
      <w:r>
        <w:rPr>
          <w:spacing w:val="21"/>
          <w:sz w:val="24"/>
          <w:szCs w:val="24"/>
        </w:rPr>
        <w:t xml:space="preserve"> </w:t>
      </w:r>
      <w:r>
        <w:rPr>
          <w:sz w:val="24"/>
          <w:szCs w:val="24"/>
        </w:rPr>
        <w:t>with</w:t>
      </w:r>
      <w:r>
        <w:rPr>
          <w:spacing w:val="36"/>
          <w:sz w:val="24"/>
          <w:szCs w:val="24"/>
        </w:rPr>
        <w:t xml:space="preserve"> </w:t>
      </w:r>
      <w:r>
        <w:rPr>
          <w:sz w:val="24"/>
          <w:szCs w:val="24"/>
        </w:rPr>
        <w:t>the</w:t>
      </w:r>
      <w:r>
        <w:rPr>
          <w:spacing w:val="39"/>
          <w:sz w:val="24"/>
          <w:szCs w:val="24"/>
        </w:rPr>
        <w:t xml:space="preserve"> </w:t>
      </w:r>
      <w:r>
        <w:rPr>
          <w:sz w:val="24"/>
          <w:szCs w:val="24"/>
        </w:rPr>
        <w:t>latter curre</w:t>
      </w:r>
      <w:r>
        <w:rPr>
          <w:spacing w:val="-6"/>
          <w:sz w:val="24"/>
          <w:szCs w:val="24"/>
        </w:rPr>
        <w:t>n</w:t>
      </w:r>
      <w:r>
        <w:rPr>
          <w:sz w:val="24"/>
          <w:szCs w:val="24"/>
        </w:rPr>
        <w:t xml:space="preserve">tly </w:t>
      </w:r>
      <w:r>
        <w:rPr>
          <w:sz w:val="24"/>
          <w:szCs w:val="24"/>
        </w:rPr>
        <w:lastRenderedPageBreak/>
        <w:t>in</w:t>
      </w:r>
      <w:r>
        <w:rPr>
          <w:spacing w:val="17"/>
          <w:sz w:val="24"/>
          <w:szCs w:val="24"/>
        </w:rPr>
        <w:t xml:space="preserve"> </w:t>
      </w:r>
      <w:r>
        <w:rPr>
          <w:spacing w:val="-6"/>
          <w:sz w:val="24"/>
          <w:szCs w:val="24"/>
        </w:rPr>
        <w:t>c</w:t>
      </w:r>
      <w:r>
        <w:rPr>
          <w:sz w:val="24"/>
          <w:szCs w:val="24"/>
        </w:rPr>
        <w:t>harge</w:t>
      </w:r>
      <w:r>
        <w:rPr>
          <w:spacing w:val="31"/>
          <w:sz w:val="24"/>
          <w:szCs w:val="24"/>
        </w:rPr>
        <w:t xml:space="preserve"> </w:t>
      </w:r>
      <w:r>
        <w:rPr>
          <w:sz w:val="24"/>
          <w:szCs w:val="24"/>
        </w:rPr>
        <w:t>of</w:t>
      </w:r>
      <w:r>
        <w:rPr>
          <w:spacing w:val="-2"/>
          <w:sz w:val="24"/>
          <w:szCs w:val="24"/>
        </w:rPr>
        <w:t xml:space="preserve"> </w:t>
      </w:r>
      <w:r>
        <w:rPr>
          <w:sz w:val="24"/>
          <w:szCs w:val="24"/>
        </w:rPr>
        <w:t>mai</w:t>
      </w:r>
      <w:r>
        <w:rPr>
          <w:spacing w:val="-6"/>
          <w:sz w:val="24"/>
          <w:szCs w:val="24"/>
        </w:rPr>
        <w:t>n</w:t>
      </w:r>
      <w:r>
        <w:rPr>
          <w:sz w:val="24"/>
          <w:szCs w:val="24"/>
        </w:rPr>
        <w:t>tain</w:t>
      </w:r>
      <w:r>
        <w:rPr>
          <w:spacing w:val="1"/>
          <w:sz w:val="24"/>
          <w:szCs w:val="24"/>
        </w:rPr>
        <w:t>i</w:t>
      </w:r>
      <w:r>
        <w:rPr>
          <w:sz w:val="24"/>
          <w:szCs w:val="24"/>
        </w:rPr>
        <w:t>ng and</w:t>
      </w:r>
      <w:r>
        <w:rPr>
          <w:spacing w:val="38"/>
          <w:sz w:val="24"/>
          <w:szCs w:val="24"/>
        </w:rPr>
        <w:t xml:space="preserve"> </w:t>
      </w:r>
      <w:r>
        <w:rPr>
          <w:sz w:val="24"/>
          <w:szCs w:val="24"/>
        </w:rPr>
        <w:t>u</w:t>
      </w:r>
      <w:r>
        <w:rPr>
          <w:spacing w:val="7"/>
          <w:sz w:val="24"/>
          <w:szCs w:val="24"/>
        </w:rPr>
        <w:t>p</w:t>
      </w:r>
      <w:r>
        <w:rPr>
          <w:sz w:val="24"/>
          <w:szCs w:val="24"/>
        </w:rPr>
        <w:t xml:space="preserve">dating. </w:t>
      </w:r>
      <w:proofErr w:type="spellStart"/>
      <w:r>
        <w:rPr>
          <w:sz w:val="24"/>
          <w:szCs w:val="24"/>
        </w:rPr>
        <w:t>Af</w:t>
      </w:r>
      <w:proofErr w:type="spellEnd"/>
      <w:r>
        <w:rPr>
          <w:sz w:val="24"/>
          <w:szCs w:val="24"/>
        </w:rPr>
        <w:t xml:space="preserve">- </w:t>
      </w:r>
      <w:proofErr w:type="spellStart"/>
      <w:r>
        <w:rPr>
          <w:sz w:val="24"/>
          <w:szCs w:val="24"/>
        </w:rPr>
        <w:t>ter</w:t>
      </w:r>
      <w:proofErr w:type="spellEnd"/>
      <w:r>
        <w:rPr>
          <w:spacing w:val="54"/>
          <w:sz w:val="24"/>
          <w:szCs w:val="24"/>
        </w:rPr>
        <w:t xml:space="preserve"> </w:t>
      </w:r>
      <w:r>
        <w:rPr>
          <w:w w:val="110"/>
          <w:sz w:val="24"/>
          <w:szCs w:val="24"/>
        </w:rPr>
        <w:t>the</w:t>
      </w:r>
      <w:r>
        <w:rPr>
          <w:spacing w:val="16"/>
          <w:w w:val="110"/>
          <w:sz w:val="24"/>
          <w:szCs w:val="24"/>
        </w:rPr>
        <w:t xml:space="preserve"> </w:t>
      </w:r>
      <w:r>
        <w:rPr>
          <w:sz w:val="24"/>
          <w:szCs w:val="24"/>
        </w:rPr>
        <w:t>analysis,</w:t>
      </w:r>
      <w:r>
        <w:rPr>
          <w:spacing w:val="56"/>
          <w:sz w:val="24"/>
          <w:szCs w:val="24"/>
        </w:rPr>
        <w:t xml:space="preserve"> </w:t>
      </w:r>
      <w:r>
        <w:rPr>
          <w:sz w:val="24"/>
          <w:szCs w:val="24"/>
        </w:rPr>
        <w:t>the</w:t>
      </w:r>
      <w:r>
        <w:rPr>
          <w:spacing w:val="50"/>
          <w:sz w:val="24"/>
          <w:szCs w:val="24"/>
        </w:rPr>
        <w:t xml:space="preserve"> </w:t>
      </w:r>
      <w:r>
        <w:rPr>
          <w:sz w:val="24"/>
          <w:szCs w:val="24"/>
        </w:rPr>
        <w:t>actual c</w:t>
      </w:r>
      <w:r>
        <w:rPr>
          <w:spacing w:val="7"/>
          <w:sz w:val="24"/>
          <w:szCs w:val="24"/>
        </w:rPr>
        <w:t>o</w:t>
      </w:r>
      <w:r>
        <w:rPr>
          <w:sz w:val="24"/>
          <w:szCs w:val="24"/>
        </w:rPr>
        <w:t>de</w:t>
      </w:r>
      <w:r>
        <w:rPr>
          <w:spacing w:val="21"/>
          <w:sz w:val="24"/>
          <w:szCs w:val="24"/>
        </w:rPr>
        <w:t xml:space="preserve"> </w:t>
      </w:r>
      <w:r>
        <w:rPr>
          <w:sz w:val="24"/>
          <w:szCs w:val="24"/>
        </w:rPr>
        <w:t>will</w:t>
      </w:r>
      <w:r>
        <w:rPr>
          <w:spacing w:val="10"/>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41"/>
          <w:sz w:val="24"/>
          <w:szCs w:val="24"/>
        </w:rPr>
        <w:t xml:space="preserve"> </w:t>
      </w:r>
      <w:r>
        <w:rPr>
          <w:sz w:val="24"/>
          <w:szCs w:val="24"/>
        </w:rPr>
        <w:t>to</w:t>
      </w:r>
      <w:r>
        <w:rPr>
          <w:spacing w:val="42"/>
          <w:sz w:val="24"/>
          <w:szCs w:val="24"/>
        </w:rPr>
        <w:t xml:space="preserve"> </w:t>
      </w:r>
      <w:r>
        <w:rPr>
          <w:spacing w:val="7"/>
          <w:sz w:val="24"/>
          <w:szCs w:val="24"/>
        </w:rPr>
        <w:t>b</w:t>
      </w:r>
      <w:r>
        <w:rPr>
          <w:sz w:val="24"/>
          <w:szCs w:val="24"/>
        </w:rPr>
        <w:t>e</w:t>
      </w:r>
      <w:r>
        <w:rPr>
          <w:spacing w:val="26"/>
          <w:sz w:val="24"/>
          <w:szCs w:val="24"/>
        </w:rPr>
        <w:t xml:space="preserve"> </w:t>
      </w:r>
      <w:r>
        <w:rPr>
          <w:sz w:val="24"/>
          <w:szCs w:val="24"/>
        </w:rPr>
        <w:t>written. Whate</w:t>
      </w:r>
      <w:r>
        <w:rPr>
          <w:spacing w:val="-6"/>
          <w:sz w:val="24"/>
          <w:szCs w:val="24"/>
        </w:rPr>
        <w:t>v</w:t>
      </w:r>
      <w:r>
        <w:rPr>
          <w:sz w:val="24"/>
          <w:szCs w:val="24"/>
        </w:rPr>
        <w:t>er decision</w:t>
      </w:r>
    </w:p>
    <w:p w:rsidR="00703A58" w:rsidRDefault="00703A58" w:rsidP="007D342C">
      <w:pPr>
        <w:spacing w:before="16" w:line="220" w:lineRule="exact"/>
        <w:rPr>
          <w:sz w:val="22"/>
          <w:szCs w:val="22"/>
        </w:rPr>
      </w:pPr>
    </w:p>
    <w:p w:rsidR="00703A58" w:rsidRDefault="007D342C" w:rsidP="007D342C">
      <w:pPr>
        <w:spacing w:before="15" w:line="250" w:lineRule="auto"/>
        <w:ind w:left="497" w:right="488"/>
        <w:rPr>
          <w:sz w:val="24"/>
          <w:szCs w:val="24"/>
        </w:rPr>
      </w:pPr>
      <w:proofErr w:type="gramStart"/>
      <w:r>
        <w:rPr>
          <w:sz w:val="24"/>
          <w:szCs w:val="24"/>
        </w:rPr>
        <w:t>is</w:t>
      </w:r>
      <w:proofErr w:type="gramEnd"/>
      <w:r>
        <w:rPr>
          <w:spacing w:val="9"/>
          <w:sz w:val="24"/>
          <w:szCs w:val="24"/>
        </w:rPr>
        <w:t xml:space="preserve"> </w:t>
      </w:r>
      <w:r>
        <w:rPr>
          <w:sz w:val="24"/>
          <w:szCs w:val="24"/>
        </w:rPr>
        <w:t>rea</w:t>
      </w:r>
      <w:r>
        <w:rPr>
          <w:spacing w:val="-6"/>
          <w:sz w:val="24"/>
          <w:szCs w:val="24"/>
        </w:rPr>
        <w:t>c</w:t>
      </w:r>
      <w:r>
        <w:rPr>
          <w:sz w:val="24"/>
          <w:szCs w:val="24"/>
        </w:rPr>
        <w:t>hed</w:t>
      </w:r>
      <w:r>
        <w:rPr>
          <w:spacing w:val="45"/>
          <w:sz w:val="24"/>
          <w:szCs w:val="24"/>
        </w:rPr>
        <w:t xml:space="preserve"> </w:t>
      </w:r>
      <w:r>
        <w:rPr>
          <w:sz w:val="24"/>
          <w:szCs w:val="24"/>
        </w:rPr>
        <w:t>regarding</w:t>
      </w:r>
      <w:r>
        <w:rPr>
          <w:spacing w:val="50"/>
          <w:sz w:val="24"/>
          <w:szCs w:val="24"/>
        </w:rPr>
        <w:t xml:space="preserve"> </w:t>
      </w:r>
      <w:r>
        <w:rPr>
          <w:sz w:val="24"/>
          <w:szCs w:val="24"/>
        </w:rPr>
        <w:t>the</w:t>
      </w:r>
      <w:r>
        <w:rPr>
          <w:spacing w:val="41"/>
          <w:sz w:val="24"/>
          <w:szCs w:val="24"/>
        </w:rPr>
        <w:t xml:space="preserve"> </w:t>
      </w:r>
      <w:r>
        <w:rPr>
          <w:sz w:val="24"/>
          <w:szCs w:val="24"/>
        </w:rPr>
        <w:t>use</w:t>
      </w:r>
      <w:r>
        <w:rPr>
          <w:spacing w:val="18"/>
          <w:sz w:val="24"/>
          <w:szCs w:val="24"/>
        </w:rPr>
        <w:t xml:space="preserve"> </w:t>
      </w:r>
      <w:r>
        <w:rPr>
          <w:sz w:val="24"/>
          <w:szCs w:val="24"/>
        </w:rPr>
        <w:t>of the</w:t>
      </w:r>
      <w:r>
        <w:rPr>
          <w:spacing w:val="41"/>
          <w:sz w:val="24"/>
          <w:szCs w:val="24"/>
        </w:rPr>
        <w:t xml:space="preserve"> </w:t>
      </w:r>
      <w:r>
        <w:rPr>
          <w:sz w:val="24"/>
          <w:szCs w:val="24"/>
        </w:rPr>
        <w:t>1-dimensional</w:t>
      </w:r>
      <w:r>
        <w:rPr>
          <w:spacing w:val="41"/>
          <w:sz w:val="24"/>
          <w:szCs w:val="24"/>
        </w:rPr>
        <w:t xml:space="preserve"> </w:t>
      </w:r>
      <w:r>
        <w:rPr>
          <w:sz w:val="24"/>
          <w:szCs w:val="24"/>
        </w:rPr>
        <w:t>analysis</w:t>
      </w:r>
      <w:r>
        <w:rPr>
          <w:spacing w:val="36"/>
          <w:sz w:val="24"/>
          <w:szCs w:val="24"/>
        </w:rPr>
        <w:t xml:space="preserve"> </w:t>
      </w:r>
      <w:r>
        <w:rPr>
          <w:sz w:val="24"/>
          <w:szCs w:val="24"/>
        </w:rPr>
        <w:t>sof</w:t>
      </w:r>
      <w:r>
        <w:rPr>
          <w:spacing w:val="-6"/>
          <w:sz w:val="24"/>
          <w:szCs w:val="24"/>
        </w:rPr>
        <w:t>tw</w:t>
      </w:r>
      <w:r>
        <w:rPr>
          <w:sz w:val="24"/>
          <w:szCs w:val="24"/>
        </w:rPr>
        <w:t>are,</w:t>
      </w:r>
      <w:r>
        <w:rPr>
          <w:spacing w:val="39"/>
          <w:sz w:val="24"/>
          <w:szCs w:val="24"/>
        </w:rPr>
        <w:t xml:space="preserve"> </w:t>
      </w:r>
      <w:r>
        <w:rPr>
          <w:sz w:val="24"/>
          <w:szCs w:val="24"/>
        </w:rPr>
        <w:t>the</w:t>
      </w:r>
      <w:r>
        <w:rPr>
          <w:spacing w:val="41"/>
          <w:sz w:val="24"/>
          <w:szCs w:val="24"/>
        </w:rPr>
        <w:t xml:space="preserve"> </w:t>
      </w:r>
      <w:r>
        <w:rPr>
          <w:sz w:val="24"/>
          <w:szCs w:val="24"/>
        </w:rPr>
        <w:t>final pr</w:t>
      </w:r>
      <w:r>
        <w:rPr>
          <w:spacing w:val="7"/>
          <w:sz w:val="24"/>
          <w:szCs w:val="24"/>
        </w:rPr>
        <w:t>o</w:t>
      </w:r>
      <w:r>
        <w:rPr>
          <w:sz w:val="24"/>
          <w:szCs w:val="24"/>
        </w:rPr>
        <w:t>duct wi</w:t>
      </w:r>
      <w:r>
        <w:rPr>
          <w:spacing w:val="12"/>
          <w:sz w:val="24"/>
          <w:szCs w:val="24"/>
        </w:rPr>
        <w:t>l</w:t>
      </w:r>
      <w:r>
        <w:rPr>
          <w:sz w:val="24"/>
          <w:szCs w:val="24"/>
        </w:rPr>
        <w:t xml:space="preserve">l </w:t>
      </w:r>
      <w:r>
        <w:rPr>
          <w:spacing w:val="7"/>
          <w:sz w:val="24"/>
          <w:szCs w:val="24"/>
        </w:rPr>
        <w:t>b</w:t>
      </w:r>
      <w:r>
        <w:rPr>
          <w:sz w:val="24"/>
          <w:szCs w:val="24"/>
        </w:rPr>
        <w:t>e</w:t>
      </w:r>
      <w:r>
        <w:rPr>
          <w:spacing w:val="10"/>
          <w:sz w:val="24"/>
          <w:szCs w:val="24"/>
        </w:rPr>
        <w:t xml:space="preserve"> </w:t>
      </w:r>
      <w:r>
        <w:rPr>
          <w:sz w:val="24"/>
          <w:szCs w:val="24"/>
        </w:rPr>
        <w:t>written in</w:t>
      </w:r>
      <w:r>
        <w:rPr>
          <w:spacing w:val="11"/>
          <w:sz w:val="24"/>
          <w:szCs w:val="24"/>
        </w:rPr>
        <w:t xml:space="preserve"> </w:t>
      </w:r>
      <w:r>
        <w:rPr>
          <w:sz w:val="24"/>
          <w:szCs w:val="24"/>
        </w:rPr>
        <w:t>an</w:t>
      </w:r>
      <w:r>
        <w:rPr>
          <w:spacing w:val="24"/>
          <w:sz w:val="24"/>
          <w:szCs w:val="24"/>
        </w:rPr>
        <w:t xml:space="preserve"> </w:t>
      </w:r>
      <w:r>
        <w:rPr>
          <w:sz w:val="24"/>
          <w:szCs w:val="24"/>
        </w:rPr>
        <w:t>o</w:t>
      </w:r>
      <w:r>
        <w:rPr>
          <w:spacing w:val="7"/>
          <w:sz w:val="24"/>
          <w:szCs w:val="24"/>
        </w:rPr>
        <w:t>p</w:t>
      </w:r>
      <w:r>
        <w:rPr>
          <w:sz w:val="24"/>
          <w:szCs w:val="24"/>
        </w:rPr>
        <w:t>en</w:t>
      </w:r>
      <w:r>
        <w:rPr>
          <w:spacing w:val="15"/>
          <w:sz w:val="24"/>
          <w:szCs w:val="24"/>
        </w:rPr>
        <w:t xml:space="preserve"> </w:t>
      </w:r>
      <w:r>
        <w:rPr>
          <w:sz w:val="24"/>
          <w:szCs w:val="24"/>
        </w:rPr>
        <w:t>language</w:t>
      </w:r>
      <w:r>
        <w:rPr>
          <w:spacing w:val="31"/>
          <w:sz w:val="24"/>
          <w:szCs w:val="24"/>
        </w:rPr>
        <w:t xml:space="preserve"> </w:t>
      </w:r>
      <w:r>
        <w:rPr>
          <w:w w:val="110"/>
          <w:sz w:val="24"/>
          <w:szCs w:val="24"/>
        </w:rPr>
        <w:t>standard,</w:t>
      </w:r>
      <w:r>
        <w:rPr>
          <w:spacing w:val="1"/>
          <w:w w:val="110"/>
          <w:sz w:val="24"/>
          <w:szCs w:val="24"/>
        </w:rPr>
        <w:t xml:space="preserve"> </w:t>
      </w:r>
      <w:r>
        <w:rPr>
          <w:sz w:val="24"/>
          <w:szCs w:val="24"/>
        </w:rPr>
        <w:t>and</w:t>
      </w:r>
      <w:r>
        <w:rPr>
          <w:spacing w:val="32"/>
          <w:sz w:val="24"/>
          <w:szCs w:val="24"/>
        </w:rPr>
        <w:t xml:space="preserve"> </w:t>
      </w:r>
      <w:r>
        <w:rPr>
          <w:sz w:val="24"/>
          <w:szCs w:val="24"/>
        </w:rPr>
        <w:t>utilize</w:t>
      </w:r>
      <w:r>
        <w:rPr>
          <w:spacing w:val="29"/>
          <w:sz w:val="24"/>
          <w:szCs w:val="24"/>
        </w:rPr>
        <w:t xml:space="preserve"> </w:t>
      </w:r>
      <w:r>
        <w:rPr>
          <w:sz w:val="24"/>
          <w:szCs w:val="24"/>
        </w:rPr>
        <w:t>a</w:t>
      </w:r>
      <w:r>
        <w:rPr>
          <w:spacing w:val="13"/>
          <w:sz w:val="24"/>
          <w:szCs w:val="24"/>
        </w:rPr>
        <w:t xml:space="preserve"> </w:t>
      </w:r>
      <w:r>
        <w:rPr>
          <w:sz w:val="24"/>
          <w:szCs w:val="24"/>
        </w:rPr>
        <w:t xml:space="preserve">free </w:t>
      </w:r>
      <w:r>
        <w:rPr>
          <w:w w:val="108"/>
          <w:sz w:val="24"/>
          <w:szCs w:val="24"/>
        </w:rPr>
        <w:t xml:space="preserve">and </w:t>
      </w:r>
      <w:r>
        <w:rPr>
          <w:sz w:val="24"/>
          <w:szCs w:val="24"/>
        </w:rPr>
        <w:t>o</w:t>
      </w:r>
      <w:r>
        <w:rPr>
          <w:spacing w:val="7"/>
          <w:sz w:val="24"/>
          <w:szCs w:val="24"/>
        </w:rPr>
        <w:t>p</w:t>
      </w:r>
      <w:r>
        <w:rPr>
          <w:sz w:val="24"/>
          <w:szCs w:val="24"/>
        </w:rPr>
        <w:t>en</w:t>
      </w:r>
      <w:r>
        <w:rPr>
          <w:spacing w:val="57"/>
          <w:sz w:val="24"/>
          <w:szCs w:val="24"/>
        </w:rPr>
        <w:t xml:space="preserve"> </w:t>
      </w:r>
      <w:r>
        <w:rPr>
          <w:sz w:val="24"/>
          <w:szCs w:val="24"/>
        </w:rPr>
        <w:t>ru</w:t>
      </w:r>
      <w:r>
        <w:rPr>
          <w:spacing w:val="-6"/>
          <w:sz w:val="24"/>
          <w:szCs w:val="24"/>
        </w:rPr>
        <w:t>n</w:t>
      </w:r>
      <w:r>
        <w:rPr>
          <w:sz w:val="24"/>
          <w:szCs w:val="24"/>
        </w:rPr>
        <w:t>tim</w:t>
      </w:r>
      <w:r>
        <w:rPr>
          <w:spacing w:val="1"/>
          <w:sz w:val="24"/>
          <w:szCs w:val="24"/>
        </w:rPr>
        <w:t>e</w:t>
      </w:r>
      <w:ins w:id="88" w:author="Matt Young" w:date="2016-10-29T16:31:00Z">
        <w:r w:rsidR="0043200A">
          <w:rPr>
            <w:spacing w:val="1"/>
            <w:sz w:val="24"/>
            <w:szCs w:val="24"/>
          </w:rPr>
          <w:t xml:space="preserve">. </w:t>
        </w:r>
      </w:ins>
      <w:r>
        <w:rPr>
          <w:spacing w:val="10"/>
          <w:position w:val="9"/>
          <w:sz w:val="16"/>
          <w:szCs w:val="16"/>
        </w:rPr>
        <w:t>3</w:t>
      </w:r>
      <w:del w:id="89" w:author="Matt Young" w:date="2016-10-29T16:31:00Z">
        <w:r w:rsidDel="0043200A">
          <w:rPr>
            <w:sz w:val="24"/>
            <w:szCs w:val="24"/>
          </w:rPr>
          <w:delText>.</w:delText>
        </w:r>
      </w:del>
      <w:r>
        <w:rPr>
          <w:sz w:val="24"/>
          <w:szCs w:val="24"/>
        </w:rPr>
        <w:t xml:space="preserve"> H</w:t>
      </w:r>
      <w:r>
        <w:rPr>
          <w:spacing w:val="-6"/>
          <w:sz w:val="24"/>
          <w:szCs w:val="24"/>
        </w:rPr>
        <w:t>o</w:t>
      </w:r>
      <w:r>
        <w:rPr>
          <w:spacing w:val="-7"/>
          <w:sz w:val="24"/>
          <w:szCs w:val="24"/>
        </w:rPr>
        <w:t>w</w:t>
      </w:r>
      <w:r>
        <w:rPr>
          <w:sz w:val="24"/>
          <w:szCs w:val="24"/>
        </w:rPr>
        <w:t>e</w:t>
      </w:r>
      <w:r>
        <w:rPr>
          <w:spacing w:val="-6"/>
          <w:sz w:val="24"/>
          <w:szCs w:val="24"/>
        </w:rPr>
        <w:t>v</w:t>
      </w:r>
      <w:r>
        <w:rPr>
          <w:sz w:val="24"/>
          <w:szCs w:val="24"/>
        </w:rPr>
        <w:t>er,</w:t>
      </w:r>
      <w:r>
        <w:rPr>
          <w:spacing w:val="56"/>
          <w:sz w:val="24"/>
          <w:szCs w:val="24"/>
        </w:rPr>
        <w:t xml:space="preserve"> </w:t>
      </w:r>
      <w:r>
        <w:rPr>
          <w:sz w:val="24"/>
          <w:szCs w:val="24"/>
        </w:rPr>
        <w:t xml:space="preserve">the </w:t>
      </w:r>
      <w:r>
        <w:rPr>
          <w:w w:val="109"/>
          <w:sz w:val="24"/>
          <w:szCs w:val="24"/>
        </w:rPr>
        <w:t>curre</w:t>
      </w:r>
      <w:r>
        <w:rPr>
          <w:spacing w:val="-5"/>
          <w:w w:val="109"/>
          <w:sz w:val="24"/>
          <w:szCs w:val="24"/>
        </w:rPr>
        <w:t>n</w:t>
      </w:r>
      <w:r>
        <w:rPr>
          <w:w w:val="109"/>
          <w:sz w:val="24"/>
          <w:szCs w:val="24"/>
        </w:rPr>
        <w:t>t</w:t>
      </w:r>
      <w:r>
        <w:rPr>
          <w:spacing w:val="40"/>
          <w:w w:val="109"/>
          <w:sz w:val="24"/>
          <w:szCs w:val="24"/>
        </w:rPr>
        <w:t xml:space="preserve"> </w:t>
      </w:r>
      <w:r>
        <w:rPr>
          <w:sz w:val="24"/>
          <w:szCs w:val="24"/>
        </w:rPr>
        <w:t>sof</w:t>
      </w:r>
      <w:r>
        <w:rPr>
          <w:spacing w:val="-6"/>
          <w:sz w:val="24"/>
          <w:szCs w:val="24"/>
        </w:rPr>
        <w:t>t</w:t>
      </w:r>
      <w:r>
        <w:rPr>
          <w:spacing w:val="-7"/>
          <w:sz w:val="24"/>
          <w:szCs w:val="24"/>
        </w:rPr>
        <w:t>w</w:t>
      </w:r>
      <w:r>
        <w:rPr>
          <w:sz w:val="24"/>
          <w:szCs w:val="24"/>
        </w:rPr>
        <w:t>are is</w:t>
      </w:r>
      <w:r>
        <w:rPr>
          <w:spacing w:val="42"/>
          <w:sz w:val="24"/>
          <w:szCs w:val="24"/>
        </w:rPr>
        <w:t xml:space="preserve"> </w:t>
      </w:r>
      <w:r>
        <w:rPr>
          <w:sz w:val="24"/>
          <w:szCs w:val="24"/>
        </w:rPr>
        <w:t>pa</w:t>
      </w:r>
      <w:r>
        <w:rPr>
          <w:spacing w:val="-6"/>
          <w:sz w:val="24"/>
          <w:szCs w:val="24"/>
        </w:rPr>
        <w:t>c</w:t>
      </w:r>
      <w:r>
        <w:rPr>
          <w:spacing w:val="-13"/>
          <w:sz w:val="24"/>
          <w:szCs w:val="24"/>
        </w:rPr>
        <w:t>k</w:t>
      </w:r>
      <w:r>
        <w:rPr>
          <w:sz w:val="24"/>
          <w:szCs w:val="24"/>
        </w:rPr>
        <w:t xml:space="preserve">aged </w:t>
      </w:r>
      <w:proofErr w:type="gramStart"/>
      <w:r>
        <w:rPr>
          <w:sz w:val="24"/>
          <w:szCs w:val="24"/>
        </w:rPr>
        <w:t>as</w:t>
      </w:r>
      <w:r>
        <w:rPr>
          <w:spacing w:val="53"/>
          <w:sz w:val="24"/>
          <w:szCs w:val="24"/>
        </w:rPr>
        <w:t xml:space="preserve"> </w:t>
      </w:r>
      <w:r>
        <w:rPr>
          <w:w w:val="104"/>
          <w:sz w:val="24"/>
          <w:szCs w:val="24"/>
        </w:rPr>
        <w:t>”</w:t>
      </w:r>
      <w:proofErr w:type="gramEnd"/>
      <w:r>
        <w:rPr>
          <w:w w:val="104"/>
          <w:sz w:val="24"/>
          <w:szCs w:val="24"/>
        </w:rPr>
        <w:t xml:space="preserve">Solutions” </w:t>
      </w:r>
      <w:r>
        <w:rPr>
          <w:sz w:val="24"/>
          <w:szCs w:val="24"/>
        </w:rPr>
        <w:t>for the</w:t>
      </w:r>
      <w:r>
        <w:rPr>
          <w:spacing w:val="32"/>
          <w:sz w:val="24"/>
          <w:szCs w:val="24"/>
        </w:rPr>
        <w:t xml:space="preserve"> </w:t>
      </w:r>
      <w:r>
        <w:rPr>
          <w:sz w:val="24"/>
          <w:szCs w:val="24"/>
        </w:rPr>
        <w:t>Microsoft</w:t>
      </w:r>
      <w:r>
        <w:rPr>
          <w:spacing w:val="13"/>
          <w:sz w:val="24"/>
          <w:szCs w:val="24"/>
        </w:rPr>
        <w:t xml:space="preserve"> </w:t>
      </w:r>
      <w:r>
        <w:rPr>
          <w:sz w:val="24"/>
          <w:szCs w:val="24"/>
        </w:rPr>
        <w:t>IDE</w:t>
      </w:r>
      <w:r>
        <w:rPr>
          <w:spacing w:val="23"/>
          <w:sz w:val="24"/>
          <w:szCs w:val="24"/>
        </w:rPr>
        <w:t xml:space="preserve"> </w:t>
      </w:r>
      <w:r>
        <w:rPr>
          <w:sz w:val="24"/>
          <w:szCs w:val="24"/>
        </w:rPr>
        <w:t>and</w:t>
      </w:r>
      <w:r>
        <w:rPr>
          <w:spacing w:val="31"/>
          <w:sz w:val="24"/>
          <w:szCs w:val="24"/>
        </w:rPr>
        <w:t xml:space="preserve"> </w:t>
      </w:r>
      <w:r>
        <w:rPr>
          <w:w w:val="101"/>
          <w:sz w:val="24"/>
          <w:szCs w:val="24"/>
        </w:rPr>
        <w:t>De</w:t>
      </w:r>
      <w:r>
        <w:rPr>
          <w:spacing w:val="-6"/>
          <w:w w:val="101"/>
          <w:sz w:val="24"/>
          <w:szCs w:val="24"/>
        </w:rPr>
        <w:t>v</w:t>
      </w:r>
      <w:r>
        <w:rPr>
          <w:w w:val="102"/>
          <w:sz w:val="24"/>
          <w:szCs w:val="24"/>
        </w:rPr>
        <w:t>elopme</w:t>
      </w:r>
      <w:r>
        <w:rPr>
          <w:spacing w:val="-5"/>
          <w:w w:val="102"/>
          <w:sz w:val="24"/>
          <w:szCs w:val="24"/>
        </w:rPr>
        <w:t>n</w:t>
      </w:r>
      <w:r>
        <w:rPr>
          <w:w w:val="136"/>
          <w:sz w:val="24"/>
          <w:szCs w:val="24"/>
        </w:rPr>
        <w:t>t</w:t>
      </w:r>
      <w:r>
        <w:rPr>
          <w:spacing w:val="3"/>
          <w:w w:val="136"/>
          <w:sz w:val="24"/>
          <w:szCs w:val="24"/>
        </w:rPr>
        <w:t xml:space="preserve"> </w:t>
      </w:r>
      <w:r>
        <w:rPr>
          <w:w w:val="108"/>
          <w:sz w:val="24"/>
          <w:szCs w:val="24"/>
        </w:rPr>
        <w:t>E</w:t>
      </w:r>
      <w:r>
        <w:rPr>
          <w:spacing w:val="-6"/>
          <w:w w:val="108"/>
          <w:sz w:val="24"/>
          <w:szCs w:val="24"/>
        </w:rPr>
        <w:t>n</w:t>
      </w:r>
      <w:r>
        <w:rPr>
          <w:w w:val="103"/>
          <w:sz w:val="24"/>
          <w:szCs w:val="24"/>
        </w:rPr>
        <w:t>vironme</w:t>
      </w:r>
      <w:r>
        <w:rPr>
          <w:spacing w:val="-5"/>
          <w:w w:val="103"/>
          <w:sz w:val="24"/>
          <w:szCs w:val="24"/>
        </w:rPr>
        <w:t>n</w:t>
      </w:r>
      <w:r>
        <w:rPr>
          <w:w w:val="136"/>
          <w:sz w:val="24"/>
          <w:szCs w:val="24"/>
        </w:rPr>
        <w:t>t</w:t>
      </w:r>
      <w:r>
        <w:rPr>
          <w:spacing w:val="3"/>
          <w:w w:val="136"/>
          <w:sz w:val="24"/>
          <w:szCs w:val="24"/>
        </w:rPr>
        <w:t xml:space="preserve"> </w:t>
      </w:r>
      <w:r>
        <w:rPr>
          <w:sz w:val="24"/>
          <w:szCs w:val="24"/>
        </w:rPr>
        <w:t>called</w:t>
      </w:r>
      <w:r>
        <w:rPr>
          <w:spacing w:val="15"/>
          <w:sz w:val="24"/>
          <w:szCs w:val="24"/>
        </w:rPr>
        <w:t xml:space="preserve"> </w:t>
      </w:r>
      <w:r>
        <w:rPr>
          <w:sz w:val="24"/>
          <w:szCs w:val="24"/>
        </w:rPr>
        <w:t>Visual</w:t>
      </w:r>
      <w:r>
        <w:rPr>
          <w:spacing w:val="18"/>
          <w:sz w:val="24"/>
          <w:szCs w:val="24"/>
        </w:rPr>
        <w:t xml:space="preserve"> </w:t>
      </w:r>
      <w:r>
        <w:rPr>
          <w:w w:val="105"/>
          <w:sz w:val="24"/>
          <w:szCs w:val="24"/>
        </w:rPr>
        <w:t xml:space="preserve">Studio. </w:t>
      </w:r>
      <w:r>
        <w:rPr>
          <w:sz w:val="24"/>
          <w:szCs w:val="24"/>
        </w:rPr>
        <w:t>Therefore,</w:t>
      </w:r>
      <w:r>
        <w:rPr>
          <w:spacing w:val="52"/>
          <w:sz w:val="24"/>
          <w:szCs w:val="24"/>
        </w:rPr>
        <w:t xml:space="preserve"> </w:t>
      </w:r>
      <w:r>
        <w:rPr>
          <w:sz w:val="24"/>
          <w:szCs w:val="24"/>
        </w:rPr>
        <w:t>e</w:t>
      </w:r>
      <w:r>
        <w:rPr>
          <w:spacing w:val="-6"/>
          <w:sz w:val="24"/>
          <w:szCs w:val="24"/>
        </w:rPr>
        <w:t>v</w:t>
      </w:r>
      <w:r>
        <w:rPr>
          <w:sz w:val="24"/>
          <w:szCs w:val="24"/>
        </w:rPr>
        <w:t>en</w:t>
      </w:r>
      <w:r>
        <w:rPr>
          <w:spacing w:val="15"/>
          <w:sz w:val="24"/>
          <w:szCs w:val="24"/>
        </w:rPr>
        <w:t xml:space="preserve"> </w:t>
      </w:r>
      <w:r>
        <w:rPr>
          <w:sz w:val="24"/>
          <w:szCs w:val="24"/>
        </w:rPr>
        <w:t>if</w:t>
      </w:r>
      <w:r>
        <w:rPr>
          <w:spacing w:val="-1"/>
          <w:sz w:val="24"/>
          <w:szCs w:val="24"/>
        </w:rPr>
        <w:t xml:space="preserve"> </w:t>
      </w:r>
      <w:r>
        <w:rPr>
          <w:sz w:val="24"/>
          <w:szCs w:val="24"/>
        </w:rPr>
        <w:t>neither</w:t>
      </w:r>
      <w:r>
        <w:rPr>
          <w:spacing w:val="57"/>
          <w:sz w:val="24"/>
          <w:szCs w:val="24"/>
        </w:rPr>
        <w:t xml:space="preserve"> </w:t>
      </w:r>
      <w:r>
        <w:rPr>
          <w:sz w:val="24"/>
          <w:szCs w:val="24"/>
        </w:rPr>
        <w:t>of</w:t>
      </w:r>
      <w:r>
        <w:rPr>
          <w:spacing w:val="-3"/>
          <w:sz w:val="24"/>
          <w:szCs w:val="24"/>
        </w:rPr>
        <w:t xml:space="preserve"> </w:t>
      </w:r>
      <w:r>
        <w:rPr>
          <w:sz w:val="24"/>
          <w:szCs w:val="24"/>
        </w:rPr>
        <w:t>these</w:t>
      </w:r>
      <w:r>
        <w:rPr>
          <w:spacing w:val="34"/>
          <w:sz w:val="24"/>
          <w:szCs w:val="24"/>
        </w:rPr>
        <w:t xml:space="preserve"> </w:t>
      </w:r>
      <w:r>
        <w:rPr>
          <w:sz w:val="24"/>
          <w:szCs w:val="24"/>
        </w:rPr>
        <w:t>c</w:t>
      </w:r>
      <w:r>
        <w:rPr>
          <w:spacing w:val="7"/>
          <w:sz w:val="24"/>
          <w:szCs w:val="24"/>
        </w:rPr>
        <w:t>o</w:t>
      </w:r>
      <w:r>
        <w:rPr>
          <w:sz w:val="24"/>
          <w:szCs w:val="24"/>
        </w:rPr>
        <w:t>debases</w:t>
      </w:r>
      <w:del w:id="90" w:author="Matt Young" w:date="2016-10-29T16:31:00Z">
        <w:r w:rsidDel="0043200A">
          <w:rPr>
            <w:spacing w:val="25"/>
            <w:sz w:val="24"/>
            <w:szCs w:val="24"/>
          </w:rPr>
          <w:delText xml:space="preserve"> </w:delText>
        </w:r>
        <w:r w:rsidDel="0043200A">
          <w:rPr>
            <w:sz w:val="24"/>
            <w:szCs w:val="24"/>
          </w:rPr>
          <w:delText>are</w:delText>
        </w:r>
        <w:r w:rsidDel="0043200A">
          <w:rPr>
            <w:spacing w:val="26"/>
            <w:sz w:val="24"/>
            <w:szCs w:val="24"/>
          </w:rPr>
          <w:delText xml:space="preserve"> </w:delText>
        </w:r>
      </w:del>
      <w:ins w:id="91" w:author="Matt Young" w:date="2016-10-29T16:31:00Z">
        <w:r w:rsidR="0043200A">
          <w:rPr>
            <w:sz w:val="24"/>
            <w:szCs w:val="24"/>
          </w:rPr>
          <w:t xml:space="preserve"> is </w:t>
        </w:r>
      </w:ins>
      <w:r>
        <w:rPr>
          <w:sz w:val="24"/>
          <w:szCs w:val="24"/>
        </w:rPr>
        <w:t>used,</w:t>
      </w:r>
      <w:r>
        <w:rPr>
          <w:spacing w:val="31"/>
          <w:sz w:val="24"/>
          <w:szCs w:val="24"/>
        </w:rPr>
        <w:t xml:space="preserve"> </w:t>
      </w:r>
      <w:r>
        <w:rPr>
          <w:sz w:val="24"/>
          <w:szCs w:val="24"/>
        </w:rPr>
        <w:t>Visual</w:t>
      </w:r>
      <w:r>
        <w:rPr>
          <w:spacing w:val="21"/>
          <w:sz w:val="24"/>
          <w:szCs w:val="24"/>
        </w:rPr>
        <w:t xml:space="preserve"> </w:t>
      </w:r>
      <w:r>
        <w:rPr>
          <w:sz w:val="24"/>
          <w:szCs w:val="24"/>
        </w:rPr>
        <w:t>Studio</w:t>
      </w:r>
      <w:r>
        <w:rPr>
          <w:spacing w:val="41"/>
          <w:sz w:val="24"/>
          <w:szCs w:val="24"/>
        </w:rPr>
        <w:t xml:space="preserve"> </w:t>
      </w:r>
      <w:r>
        <w:rPr>
          <w:spacing w:val="-6"/>
          <w:sz w:val="24"/>
          <w:szCs w:val="24"/>
        </w:rPr>
        <w:t>m</w:t>
      </w:r>
      <w:r>
        <w:rPr>
          <w:sz w:val="24"/>
          <w:szCs w:val="24"/>
        </w:rPr>
        <w:t>ust</w:t>
      </w:r>
      <w:r>
        <w:rPr>
          <w:spacing w:val="47"/>
          <w:sz w:val="24"/>
          <w:szCs w:val="24"/>
        </w:rPr>
        <w:t xml:space="preserve"> </w:t>
      </w:r>
      <w:r>
        <w:rPr>
          <w:spacing w:val="7"/>
          <w:w w:val="108"/>
          <w:sz w:val="24"/>
          <w:szCs w:val="24"/>
        </w:rPr>
        <w:t>b</w:t>
      </w:r>
      <w:r>
        <w:rPr>
          <w:w w:val="97"/>
          <w:sz w:val="24"/>
          <w:szCs w:val="24"/>
        </w:rPr>
        <w:t xml:space="preserve">e </w:t>
      </w:r>
      <w:r>
        <w:rPr>
          <w:sz w:val="24"/>
          <w:szCs w:val="24"/>
        </w:rPr>
        <w:t>used</w:t>
      </w:r>
      <w:r>
        <w:rPr>
          <w:spacing w:val="13"/>
          <w:sz w:val="24"/>
          <w:szCs w:val="24"/>
        </w:rPr>
        <w:t xml:space="preserve"> </w:t>
      </w:r>
      <w:r>
        <w:rPr>
          <w:sz w:val="24"/>
          <w:szCs w:val="24"/>
        </w:rPr>
        <w:t>in</w:t>
      </w:r>
      <w:r>
        <w:rPr>
          <w:spacing w:val="7"/>
          <w:sz w:val="24"/>
          <w:szCs w:val="24"/>
        </w:rPr>
        <w:t xml:space="preserve"> </w:t>
      </w:r>
      <w:r>
        <w:rPr>
          <w:sz w:val="24"/>
          <w:szCs w:val="24"/>
        </w:rPr>
        <w:t>their</w:t>
      </w:r>
      <w:r>
        <w:rPr>
          <w:spacing w:val="41"/>
          <w:sz w:val="24"/>
          <w:szCs w:val="24"/>
        </w:rPr>
        <w:t xml:space="preserve"> </w:t>
      </w:r>
      <w:r>
        <w:rPr>
          <w:sz w:val="24"/>
          <w:szCs w:val="24"/>
        </w:rPr>
        <w:t>analysis. Not</w:t>
      </w:r>
      <w:r>
        <w:rPr>
          <w:spacing w:val="22"/>
          <w:sz w:val="24"/>
          <w:szCs w:val="24"/>
        </w:rPr>
        <w:t xml:space="preserve"> </w:t>
      </w:r>
      <w:r>
        <w:rPr>
          <w:sz w:val="24"/>
          <w:szCs w:val="24"/>
        </w:rPr>
        <w:t>only</w:t>
      </w:r>
      <w:r>
        <w:rPr>
          <w:spacing w:val="5"/>
          <w:sz w:val="24"/>
          <w:szCs w:val="24"/>
        </w:rPr>
        <w:t xml:space="preserve"> </w:t>
      </w:r>
      <w:r>
        <w:rPr>
          <w:sz w:val="24"/>
          <w:szCs w:val="24"/>
        </w:rPr>
        <w:t>is</w:t>
      </w:r>
      <w:r>
        <w:rPr>
          <w:spacing w:val="-3"/>
          <w:sz w:val="24"/>
          <w:szCs w:val="24"/>
        </w:rPr>
        <w:t xml:space="preserve"> </w:t>
      </w:r>
      <w:r>
        <w:rPr>
          <w:sz w:val="24"/>
          <w:szCs w:val="24"/>
        </w:rPr>
        <w:t>Visual</w:t>
      </w:r>
      <w:r>
        <w:rPr>
          <w:spacing w:val="13"/>
          <w:sz w:val="24"/>
          <w:szCs w:val="24"/>
        </w:rPr>
        <w:t xml:space="preserve"> </w:t>
      </w:r>
      <w:r>
        <w:rPr>
          <w:sz w:val="24"/>
          <w:szCs w:val="24"/>
        </w:rPr>
        <w:t>Studio</w:t>
      </w:r>
      <w:r>
        <w:rPr>
          <w:spacing w:val="32"/>
          <w:sz w:val="24"/>
          <w:szCs w:val="24"/>
        </w:rPr>
        <w:t xml:space="preserve"> </w:t>
      </w:r>
      <w:r>
        <w:rPr>
          <w:sz w:val="24"/>
          <w:szCs w:val="24"/>
        </w:rPr>
        <w:t>itself</w:t>
      </w:r>
      <w:r>
        <w:rPr>
          <w:spacing w:val="5"/>
          <w:sz w:val="24"/>
          <w:szCs w:val="24"/>
        </w:rPr>
        <w:t xml:space="preserve"> </w:t>
      </w:r>
      <w:r>
        <w:rPr>
          <w:sz w:val="24"/>
          <w:szCs w:val="24"/>
        </w:rPr>
        <w:t>not</w:t>
      </w:r>
      <w:r>
        <w:rPr>
          <w:spacing w:val="31"/>
          <w:sz w:val="24"/>
          <w:szCs w:val="24"/>
        </w:rPr>
        <w:t xml:space="preserve"> </w:t>
      </w:r>
      <w:r>
        <w:rPr>
          <w:sz w:val="24"/>
          <w:szCs w:val="24"/>
        </w:rPr>
        <w:t>free,</w:t>
      </w:r>
      <w:r>
        <w:rPr>
          <w:spacing w:val="6"/>
          <w:sz w:val="24"/>
          <w:szCs w:val="24"/>
        </w:rPr>
        <w:t xml:space="preserve"> </w:t>
      </w:r>
      <w:r>
        <w:rPr>
          <w:sz w:val="24"/>
          <w:szCs w:val="24"/>
        </w:rPr>
        <w:t>it</w:t>
      </w:r>
      <w:r>
        <w:rPr>
          <w:spacing w:val="23"/>
          <w:sz w:val="24"/>
          <w:szCs w:val="24"/>
        </w:rPr>
        <w:t xml:space="preserve"> </w:t>
      </w:r>
      <w:r>
        <w:rPr>
          <w:sz w:val="24"/>
          <w:szCs w:val="24"/>
        </w:rPr>
        <w:t>only</w:t>
      </w:r>
      <w:r>
        <w:rPr>
          <w:spacing w:val="5"/>
          <w:sz w:val="24"/>
          <w:szCs w:val="24"/>
        </w:rPr>
        <w:t xml:space="preserve"> </w:t>
      </w:r>
      <w:r>
        <w:rPr>
          <w:sz w:val="24"/>
          <w:szCs w:val="24"/>
        </w:rPr>
        <w:t>runs</w:t>
      </w:r>
      <w:r>
        <w:rPr>
          <w:spacing w:val="29"/>
          <w:sz w:val="24"/>
          <w:szCs w:val="24"/>
        </w:rPr>
        <w:t xml:space="preserve"> </w:t>
      </w:r>
      <w:r>
        <w:rPr>
          <w:w w:val="102"/>
          <w:sz w:val="24"/>
          <w:szCs w:val="24"/>
        </w:rPr>
        <w:t xml:space="preserve">on </w:t>
      </w:r>
      <w:r>
        <w:rPr>
          <w:sz w:val="24"/>
          <w:szCs w:val="24"/>
        </w:rPr>
        <w:t>the</w:t>
      </w:r>
      <w:r>
        <w:rPr>
          <w:spacing w:val="32"/>
          <w:sz w:val="24"/>
          <w:szCs w:val="24"/>
        </w:rPr>
        <w:t xml:space="preserve"> </w:t>
      </w:r>
      <w:r>
        <w:rPr>
          <w:w w:val="107"/>
          <w:sz w:val="24"/>
          <w:szCs w:val="24"/>
        </w:rPr>
        <w:t>proprietary</w:t>
      </w:r>
      <w:r>
        <w:rPr>
          <w:spacing w:val="1"/>
          <w:w w:val="107"/>
          <w:sz w:val="24"/>
          <w:szCs w:val="24"/>
        </w:rPr>
        <w:t xml:space="preserve"> </w:t>
      </w:r>
      <w:r>
        <w:rPr>
          <w:sz w:val="24"/>
          <w:szCs w:val="24"/>
        </w:rPr>
        <w:t>o</w:t>
      </w:r>
      <w:r>
        <w:rPr>
          <w:spacing w:val="7"/>
          <w:sz w:val="24"/>
          <w:szCs w:val="24"/>
        </w:rPr>
        <w:t>p</w:t>
      </w:r>
      <w:r>
        <w:rPr>
          <w:sz w:val="24"/>
          <w:szCs w:val="24"/>
        </w:rPr>
        <w:t>erating</w:t>
      </w:r>
      <w:r>
        <w:rPr>
          <w:spacing w:val="55"/>
          <w:sz w:val="24"/>
          <w:szCs w:val="24"/>
        </w:rPr>
        <w:t xml:space="preserve"> </w:t>
      </w:r>
      <w:r>
        <w:rPr>
          <w:sz w:val="24"/>
          <w:szCs w:val="24"/>
        </w:rPr>
        <w:t>system</w:t>
      </w:r>
      <w:r>
        <w:rPr>
          <w:spacing w:val="31"/>
          <w:sz w:val="24"/>
          <w:szCs w:val="24"/>
        </w:rPr>
        <w:t xml:space="preserve"> </w:t>
      </w:r>
      <w:r>
        <w:rPr>
          <w:sz w:val="24"/>
          <w:szCs w:val="24"/>
        </w:rPr>
        <w:t>Wind</w:t>
      </w:r>
      <w:r>
        <w:rPr>
          <w:spacing w:val="-6"/>
          <w:sz w:val="24"/>
          <w:szCs w:val="24"/>
        </w:rPr>
        <w:t>o</w:t>
      </w:r>
      <w:r>
        <w:rPr>
          <w:sz w:val="24"/>
          <w:szCs w:val="24"/>
        </w:rPr>
        <w:t>ws</w:t>
      </w:r>
      <w:r>
        <w:rPr>
          <w:spacing w:val="24"/>
          <w:sz w:val="24"/>
          <w:szCs w:val="24"/>
        </w:rPr>
        <w:t xml:space="preserve"> </w:t>
      </w:r>
      <w:r>
        <w:rPr>
          <w:spacing w:val="-6"/>
          <w:sz w:val="24"/>
          <w:szCs w:val="24"/>
        </w:rPr>
        <w:t>v</w:t>
      </w:r>
      <w:r>
        <w:rPr>
          <w:sz w:val="24"/>
          <w:szCs w:val="24"/>
        </w:rPr>
        <w:t>ersion</w:t>
      </w:r>
      <w:r>
        <w:rPr>
          <w:spacing w:val="18"/>
          <w:sz w:val="24"/>
          <w:szCs w:val="24"/>
        </w:rPr>
        <w:t xml:space="preserve"> </w:t>
      </w:r>
      <w:r>
        <w:rPr>
          <w:sz w:val="24"/>
          <w:szCs w:val="24"/>
        </w:rPr>
        <w:t>7</w:t>
      </w:r>
      <w:r>
        <w:rPr>
          <w:spacing w:val="-1"/>
          <w:sz w:val="24"/>
          <w:szCs w:val="24"/>
        </w:rPr>
        <w:t xml:space="preserve"> </w:t>
      </w:r>
      <w:r>
        <w:rPr>
          <w:sz w:val="24"/>
          <w:szCs w:val="24"/>
        </w:rPr>
        <w:t>or</w:t>
      </w:r>
      <w:r>
        <w:rPr>
          <w:spacing w:val="9"/>
          <w:sz w:val="24"/>
          <w:szCs w:val="24"/>
        </w:rPr>
        <w:t xml:space="preserve"> </w:t>
      </w:r>
      <w:r>
        <w:rPr>
          <w:sz w:val="24"/>
          <w:szCs w:val="24"/>
        </w:rPr>
        <w:t xml:space="preserve">higher. </w:t>
      </w:r>
      <w:r>
        <w:rPr>
          <w:spacing w:val="-19"/>
          <w:w w:val="114"/>
          <w:sz w:val="24"/>
          <w:szCs w:val="24"/>
        </w:rPr>
        <w:t>F</w:t>
      </w:r>
      <w:r>
        <w:rPr>
          <w:w w:val="114"/>
          <w:sz w:val="24"/>
          <w:szCs w:val="24"/>
        </w:rPr>
        <w:t>urt</w:t>
      </w:r>
      <w:r>
        <w:rPr>
          <w:spacing w:val="1"/>
          <w:w w:val="114"/>
          <w:sz w:val="24"/>
          <w:szCs w:val="24"/>
        </w:rPr>
        <w:t>h</w:t>
      </w:r>
      <w:r>
        <w:rPr>
          <w:w w:val="103"/>
          <w:sz w:val="24"/>
          <w:szCs w:val="24"/>
        </w:rPr>
        <w:t xml:space="preserve">ermore, </w:t>
      </w:r>
      <w:r>
        <w:rPr>
          <w:sz w:val="24"/>
          <w:szCs w:val="24"/>
        </w:rPr>
        <w:t>the</w:t>
      </w:r>
      <w:r>
        <w:rPr>
          <w:spacing w:val="32"/>
          <w:sz w:val="24"/>
          <w:szCs w:val="24"/>
        </w:rPr>
        <w:t xml:space="preserve"> </w:t>
      </w:r>
      <w:r>
        <w:rPr>
          <w:sz w:val="24"/>
          <w:szCs w:val="24"/>
        </w:rPr>
        <w:t>compa</w:t>
      </w:r>
      <w:r>
        <w:rPr>
          <w:spacing w:val="-6"/>
          <w:sz w:val="24"/>
          <w:szCs w:val="24"/>
        </w:rPr>
        <w:t>n</w:t>
      </w:r>
      <w:r>
        <w:rPr>
          <w:sz w:val="24"/>
          <w:szCs w:val="24"/>
        </w:rPr>
        <w:t>y</w:t>
      </w:r>
      <w:r>
        <w:rPr>
          <w:spacing w:val="36"/>
          <w:sz w:val="24"/>
          <w:szCs w:val="24"/>
        </w:rPr>
        <w:t xml:space="preserve"> </w:t>
      </w:r>
      <w:r>
        <w:rPr>
          <w:sz w:val="24"/>
          <w:szCs w:val="24"/>
        </w:rPr>
        <w:t>Jet</w:t>
      </w:r>
      <w:r>
        <w:rPr>
          <w:spacing w:val="51"/>
          <w:sz w:val="24"/>
          <w:szCs w:val="24"/>
        </w:rPr>
        <w:t xml:space="preserve"> </w:t>
      </w:r>
      <w:r>
        <w:rPr>
          <w:sz w:val="24"/>
          <w:szCs w:val="24"/>
        </w:rPr>
        <w:t>Brains</w:t>
      </w:r>
      <w:r>
        <w:rPr>
          <w:spacing w:val="34"/>
          <w:sz w:val="24"/>
          <w:szCs w:val="24"/>
        </w:rPr>
        <w:t xml:space="preserve"> </w:t>
      </w:r>
      <w:r>
        <w:rPr>
          <w:sz w:val="24"/>
          <w:szCs w:val="24"/>
        </w:rPr>
        <w:t>pr</w:t>
      </w:r>
      <w:r>
        <w:rPr>
          <w:spacing w:val="7"/>
          <w:sz w:val="24"/>
          <w:szCs w:val="24"/>
        </w:rPr>
        <w:t>o</w:t>
      </w:r>
      <w:r>
        <w:rPr>
          <w:sz w:val="24"/>
          <w:szCs w:val="24"/>
        </w:rPr>
        <w:t>duces</w:t>
      </w:r>
      <w:r>
        <w:rPr>
          <w:spacing w:val="30"/>
          <w:sz w:val="24"/>
          <w:szCs w:val="24"/>
        </w:rPr>
        <w:t xml:space="preserve"> </w:t>
      </w:r>
      <w:r>
        <w:rPr>
          <w:sz w:val="24"/>
          <w:szCs w:val="24"/>
        </w:rPr>
        <w:t>a</w:t>
      </w:r>
      <w:r>
        <w:rPr>
          <w:spacing w:val="13"/>
          <w:sz w:val="24"/>
          <w:szCs w:val="24"/>
        </w:rPr>
        <w:t xml:space="preserve"> </w:t>
      </w:r>
      <w:r>
        <w:rPr>
          <w:w w:val="107"/>
          <w:sz w:val="24"/>
          <w:szCs w:val="24"/>
        </w:rPr>
        <w:t xml:space="preserve">proprietary </w:t>
      </w:r>
      <w:r>
        <w:rPr>
          <w:sz w:val="24"/>
          <w:szCs w:val="24"/>
        </w:rPr>
        <w:t>plugin</w:t>
      </w:r>
      <w:r>
        <w:rPr>
          <w:spacing w:val="22"/>
          <w:sz w:val="24"/>
          <w:szCs w:val="24"/>
        </w:rPr>
        <w:t xml:space="preserve"> </w:t>
      </w:r>
      <w:r>
        <w:rPr>
          <w:sz w:val="24"/>
          <w:szCs w:val="24"/>
        </w:rPr>
        <w:t>for Visual</w:t>
      </w:r>
      <w:r>
        <w:rPr>
          <w:spacing w:val="16"/>
          <w:sz w:val="24"/>
          <w:szCs w:val="24"/>
        </w:rPr>
        <w:t xml:space="preserve"> </w:t>
      </w:r>
      <w:r>
        <w:rPr>
          <w:sz w:val="24"/>
          <w:szCs w:val="24"/>
        </w:rPr>
        <w:t>Stud</w:t>
      </w:r>
      <w:r>
        <w:rPr>
          <w:spacing w:val="1"/>
          <w:sz w:val="24"/>
          <w:szCs w:val="24"/>
        </w:rPr>
        <w:t>i</w:t>
      </w:r>
      <w:r>
        <w:rPr>
          <w:sz w:val="24"/>
          <w:szCs w:val="24"/>
        </w:rPr>
        <w:t>o</w:t>
      </w:r>
      <w:r>
        <w:rPr>
          <w:spacing w:val="35"/>
          <w:sz w:val="24"/>
          <w:szCs w:val="24"/>
        </w:rPr>
        <w:t xml:space="preserve"> </w:t>
      </w:r>
      <w:r>
        <w:rPr>
          <w:w w:val="119"/>
          <w:sz w:val="24"/>
          <w:szCs w:val="24"/>
        </w:rPr>
        <w:t xml:space="preserve">that </w:t>
      </w:r>
      <w:r>
        <w:rPr>
          <w:sz w:val="24"/>
          <w:szCs w:val="24"/>
        </w:rPr>
        <w:t>ma</w:t>
      </w:r>
      <w:r>
        <w:rPr>
          <w:spacing w:val="-6"/>
          <w:sz w:val="24"/>
          <w:szCs w:val="24"/>
        </w:rPr>
        <w:t>k</w:t>
      </w:r>
      <w:r>
        <w:rPr>
          <w:sz w:val="24"/>
          <w:szCs w:val="24"/>
        </w:rPr>
        <w:t>es</w:t>
      </w:r>
      <w:r>
        <w:rPr>
          <w:spacing w:val="18"/>
          <w:sz w:val="24"/>
          <w:szCs w:val="24"/>
        </w:rPr>
        <w:t xml:space="preserve"> </w:t>
      </w:r>
      <w:r>
        <w:rPr>
          <w:spacing w:val="-6"/>
          <w:sz w:val="24"/>
          <w:szCs w:val="24"/>
        </w:rPr>
        <w:t>w</w:t>
      </w:r>
      <w:r>
        <w:rPr>
          <w:sz w:val="24"/>
          <w:szCs w:val="24"/>
        </w:rPr>
        <w:t>orking</w:t>
      </w:r>
      <w:r>
        <w:rPr>
          <w:spacing w:val="9"/>
          <w:sz w:val="24"/>
          <w:szCs w:val="24"/>
        </w:rPr>
        <w:t xml:space="preserve"> </w:t>
      </w:r>
      <w:r>
        <w:rPr>
          <w:sz w:val="24"/>
          <w:szCs w:val="24"/>
        </w:rPr>
        <w:t>with</w:t>
      </w:r>
      <w:r>
        <w:rPr>
          <w:spacing w:val="28"/>
          <w:sz w:val="24"/>
          <w:szCs w:val="24"/>
        </w:rPr>
        <w:t xml:space="preserve"> </w:t>
      </w:r>
      <w:r>
        <w:rPr>
          <w:w w:val="130"/>
          <w:sz w:val="24"/>
          <w:szCs w:val="24"/>
        </w:rPr>
        <w:t>C#</w:t>
      </w:r>
      <w:r>
        <w:rPr>
          <w:spacing w:val="-17"/>
          <w:w w:val="130"/>
          <w:sz w:val="24"/>
          <w:szCs w:val="24"/>
        </w:rPr>
        <w:t xml:space="preserve"> </w:t>
      </w:r>
      <w:r>
        <w:rPr>
          <w:sz w:val="24"/>
          <w:szCs w:val="24"/>
        </w:rPr>
        <w:t>so</w:t>
      </w:r>
      <w:r>
        <w:rPr>
          <w:spacing w:val="-3"/>
          <w:sz w:val="24"/>
          <w:szCs w:val="24"/>
        </w:rPr>
        <w:t xml:space="preserve"> </w:t>
      </w:r>
      <w:r>
        <w:rPr>
          <w:spacing w:val="-6"/>
          <w:sz w:val="24"/>
          <w:szCs w:val="24"/>
        </w:rPr>
        <w:t>m</w:t>
      </w:r>
      <w:r>
        <w:rPr>
          <w:sz w:val="24"/>
          <w:szCs w:val="24"/>
        </w:rPr>
        <w:t>u</w:t>
      </w:r>
      <w:r>
        <w:rPr>
          <w:spacing w:val="-6"/>
          <w:sz w:val="24"/>
          <w:szCs w:val="24"/>
        </w:rPr>
        <w:t>c</w:t>
      </w:r>
      <w:r>
        <w:rPr>
          <w:sz w:val="24"/>
          <w:szCs w:val="24"/>
        </w:rPr>
        <w:t>h</w:t>
      </w:r>
      <w:r>
        <w:rPr>
          <w:spacing w:val="25"/>
          <w:sz w:val="24"/>
          <w:szCs w:val="24"/>
        </w:rPr>
        <w:t xml:space="preserve"> </w:t>
      </w:r>
      <w:r>
        <w:rPr>
          <w:sz w:val="24"/>
          <w:szCs w:val="24"/>
        </w:rPr>
        <w:t>easier,</w:t>
      </w:r>
      <w:r>
        <w:rPr>
          <w:spacing w:val="25"/>
          <w:sz w:val="24"/>
          <w:szCs w:val="24"/>
        </w:rPr>
        <w:t xml:space="preserve"> </w:t>
      </w:r>
      <w:r>
        <w:rPr>
          <w:sz w:val="24"/>
          <w:szCs w:val="24"/>
        </w:rPr>
        <w:t>and</w:t>
      </w:r>
      <w:r>
        <w:rPr>
          <w:spacing w:val="30"/>
          <w:sz w:val="24"/>
          <w:szCs w:val="24"/>
        </w:rPr>
        <w:t xml:space="preserve"> </w:t>
      </w:r>
      <w:r>
        <w:rPr>
          <w:sz w:val="24"/>
          <w:szCs w:val="24"/>
        </w:rPr>
        <w:t>conseque</w:t>
      </w:r>
      <w:r>
        <w:rPr>
          <w:spacing w:val="-5"/>
          <w:sz w:val="24"/>
          <w:szCs w:val="24"/>
        </w:rPr>
        <w:t>n</w:t>
      </w:r>
      <w:r>
        <w:rPr>
          <w:sz w:val="24"/>
          <w:szCs w:val="24"/>
        </w:rPr>
        <w:t>tially</w:t>
      </w:r>
      <w:r>
        <w:rPr>
          <w:spacing w:val="52"/>
          <w:sz w:val="24"/>
          <w:szCs w:val="24"/>
        </w:rPr>
        <w:t xml:space="preserve"> </w:t>
      </w:r>
      <w:r>
        <w:rPr>
          <w:sz w:val="24"/>
          <w:szCs w:val="24"/>
        </w:rPr>
        <w:t>s</w:t>
      </w:r>
      <w:r>
        <w:rPr>
          <w:spacing w:val="-6"/>
          <w:sz w:val="24"/>
          <w:szCs w:val="24"/>
        </w:rPr>
        <w:t>a</w:t>
      </w:r>
      <w:r>
        <w:rPr>
          <w:spacing w:val="-7"/>
          <w:sz w:val="24"/>
          <w:szCs w:val="24"/>
        </w:rPr>
        <w:t>v</w:t>
      </w:r>
      <w:r>
        <w:rPr>
          <w:sz w:val="24"/>
          <w:szCs w:val="24"/>
        </w:rPr>
        <w:t>es</w:t>
      </w:r>
      <w:r>
        <w:rPr>
          <w:spacing w:val="7"/>
          <w:sz w:val="24"/>
          <w:szCs w:val="24"/>
        </w:rPr>
        <w:t xml:space="preserve"> </w:t>
      </w:r>
      <w:r>
        <w:rPr>
          <w:w w:val="103"/>
          <w:sz w:val="24"/>
          <w:szCs w:val="24"/>
        </w:rPr>
        <w:t>de</w:t>
      </w:r>
      <w:r>
        <w:rPr>
          <w:spacing w:val="-6"/>
          <w:w w:val="103"/>
          <w:sz w:val="24"/>
          <w:szCs w:val="24"/>
        </w:rPr>
        <w:t>v</w:t>
      </w:r>
      <w:r>
        <w:rPr>
          <w:sz w:val="24"/>
          <w:szCs w:val="24"/>
        </w:rPr>
        <w:t>elo</w:t>
      </w:r>
      <w:r>
        <w:rPr>
          <w:spacing w:val="7"/>
          <w:sz w:val="24"/>
          <w:szCs w:val="24"/>
        </w:rPr>
        <w:t>p</w:t>
      </w:r>
      <w:r>
        <w:rPr>
          <w:w w:val="102"/>
          <w:sz w:val="24"/>
          <w:szCs w:val="24"/>
        </w:rPr>
        <w:t xml:space="preserve">ers </w:t>
      </w:r>
      <w:r>
        <w:rPr>
          <w:sz w:val="24"/>
          <w:szCs w:val="24"/>
        </w:rPr>
        <w:t>so</w:t>
      </w:r>
      <w:r>
        <w:rPr>
          <w:spacing w:val="13"/>
          <w:sz w:val="24"/>
          <w:szCs w:val="24"/>
        </w:rPr>
        <w:t xml:space="preserve"> </w:t>
      </w:r>
      <w:r>
        <w:rPr>
          <w:spacing w:val="-6"/>
          <w:sz w:val="24"/>
          <w:szCs w:val="24"/>
        </w:rPr>
        <w:t>m</w:t>
      </w:r>
      <w:r>
        <w:rPr>
          <w:sz w:val="24"/>
          <w:szCs w:val="24"/>
        </w:rPr>
        <w:t>u</w:t>
      </w:r>
      <w:r>
        <w:rPr>
          <w:spacing w:val="-6"/>
          <w:sz w:val="24"/>
          <w:szCs w:val="24"/>
        </w:rPr>
        <w:t>c</w:t>
      </w:r>
      <w:r>
        <w:rPr>
          <w:sz w:val="24"/>
          <w:szCs w:val="24"/>
        </w:rPr>
        <w:t>h</w:t>
      </w:r>
      <w:r>
        <w:rPr>
          <w:spacing w:val="41"/>
          <w:sz w:val="24"/>
          <w:szCs w:val="24"/>
        </w:rPr>
        <w:t xml:space="preserve"> </w:t>
      </w:r>
      <w:r>
        <w:rPr>
          <w:sz w:val="24"/>
          <w:szCs w:val="24"/>
        </w:rPr>
        <w:t>time</w:t>
      </w:r>
      <w:r>
        <w:rPr>
          <w:spacing w:val="43"/>
          <w:sz w:val="24"/>
          <w:szCs w:val="24"/>
        </w:rPr>
        <w:t xml:space="preserve"> </w:t>
      </w:r>
      <w:r>
        <w:rPr>
          <w:sz w:val="24"/>
          <w:szCs w:val="24"/>
        </w:rPr>
        <w:t>that the</w:t>
      </w:r>
      <w:r>
        <w:rPr>
          <w:spacing w:val="46"/>
          <w:sz w:val="24"/>
          <w:szCs w:val="24"/>
        </w:rPr>
        <w:t xml:space="preserve"> </w:t>
      </w:r>
      <w:r>
        <w:rPr>
          <w:spacing w:val="-13"/>
          <w:sz w:val="24"/>
          <w:szCs w:val="24"/>
        </w:rPr>
        <w:t>v</w:t>
      </w:r>
      <w:r>
        <w:rPr>
          <w:sz w:val="24"/>
          <w:szCs w:val="24"/>
        </w:rPr>
        <w:t>ast</w:t>
      </w:r>
      <w:r>
        <w:rPr>
          <w:spacing w:val="51"/>
          <w:sz w:val="24"/>
          <w:szCs w:val="24"/>
        </w:rPr>
        <w:t xml:space="preserve"> </w:t>
      </w:r>
      <w:r>
        <w:rPr>
          <w:sz w:val="24"/>
          <w:szCs w:val="24"/>
        </w:rPr>
        <w:t>m</w:t>
      </w:r>
      <w:r>
        <w:rPr>
          <w:spacing w:val="14"/>
          <w:sz w:val="24"/>
          <w:szCs w:val="24"/>
        </w:rPr>
        <w:t>a</w:t>
      </w:r>
      <w:r>
        <w:rPr>
          <w:sz w:val="24"/>
          <w:szCs w:val="24"/>
        </w:rPr>
        <w:t>jori</w:t>
      </w:r>
      <w:r>
        <w:rPr>
          <w:spacing w:val="-6"/>
          <w:sz w:val="24"/>
          <w:szCs w:val="24"/>
        </w:rPr>
        <w:t>t</w:t>
      </w:r>
      <w:r>
        <w:rPr>
          <w:sz w:val="24"/>
          <w:szCs w:val="24"/>
        </w:rPr>
        <w:t>y of</w:t>
      </w:r>
      <w:r>
        <w:rPr>
          <w:spacing w:val="5"/>
          <w:sz w:val="24"/>
          <w:szCs w:val="24"/>
        </w:rPr>
        <w:t xml:space="preserve"> </w:t>
      </w:r>
      <w:r>
        <w:rPr>
          <w:sz w:val="24"/>
          <w:szCs w:val="24"/>
        </w:rPr>
        <w:t>companies</w:t>
      </w:r>
      <w:r>
        <w:rPr>
          <w:spacing w:val="38"/>
          <w:sz w:val="24"/>
          <w:szCs w:val="24"/>
        </w:rPr>
        <w:t xml:space="preserve"> </w:t>
      </w:r>
      <w:r>
        <w:rPr>
          <w:sz w:val="24"/>
          <w:szCs w:val="24"/>
        </w:rPr>
        <w:t xml:space="preserve">that </w:t>
      </w:r>
      <w:r>
        <w:rPr>
          <w:spacing w:val="-6"/>
          <w:sz w:val="24"/>
          <w:szCs w:val="24"/>
        </w:rPr>
        <w:t>w</w:t>
      </w:r>
      <w:r>
        <w:rPr>
          <w:sz w:val="24"/>
          <w:szCs w:val="24"/>
        </w:rPr>
        <w:t>ork</w:t>
      </w:r>
      <w:r>
        <w:rPr>
          <w:spacing w:val="21"/>
          <w:sz w:val="24"/>
          <w:szCs w:val="24"/>
        </w:rPr>
        <w:t xml:space="preserve"> </w:t>
      </w:r>
      <w:r>
        <w:rPr>
          <w:sz w:val="24"/>
          <w:szCs w:val="24"/>
        </w:rPr>
        <w:t>with</w:t>
      </w:r>
      <w:r>
        <w:rPr>
          <w:spacing w:val="42"/>
          <w:sz w:val="24"/>
          <w:szCs w:val="24"/>
        </w:rPr>
        <w:t xml:space="preserve"> </w:t>
      </w:r>
      <w:r>
        <w:rPr>
          <w:w w:val="116"/>
          <w:sz w:val="24"/>
          <w:szCs w:val="24"/>
        </w:rPr>
        <w:t>C#</w:t>
      </w:r>
      <w:r>
        <w:rPr>
          <w:spacing w:val="47"/>
          <w:w w:val="116"/>
          <w:sz w:val="24"/>
          <w:szCs w:val="24"/>
        </w:rPr>
        <w:t xml:space="preserve"> </w:t>
      </w:r>
      <w:r>
        <w:rPr>
          <w:w w:val="116"/>
          <w:sz w:val="24"/>
          <w:szCs w:val="24"/>
        </w:rPr>
        <w:t xml:space="preserve">deem </w:t>
      </w:r>
      <w:r>
        <w:rPr>
          <w:sz w:val="24"/>
          <w:szCs w:val="24"/>
        </w:rPr>
        <w:t>it</w:t>
      </w:r>
      <w:r>
        <w:rPr>
          <w:spacing w:val="29"/>
          <w:sz w:val="24"/>
          <w:szCs w:val="24"/>
        </w:rPr>
        <w:t xml:space="preserve"> </w:t>
      </w:r>
      <w:r>
        <w:rPr>
          <w:spacing w:val="-6"/>
          <w:sz w:val="24"/>
          <w:szCs w:val="24"/>
        </w:rPr>
        <w:t>w</w:t>
      </w:r>
      <w:r>
        <w:rPr>
          <w:sz w:val="24"/>
          <w:szCs w:val="24"/>
        </w:rPr>
        <w:t>orth</w:t>
      </w:r>
      <w:r>
        <w:rPr>
          <w:spacing w:val="40"/>
          <w:sz w:val="24"/>
          <w:szCs w:val="24"/>
        </w:rPr>
        <w:t xml:space="preserve"> </w:t>
      </w:r>
      <w:r>
        <w:rPr>
          <w:sz w:val="24"/>
          <w:szCs w:val="24"/>
        </w:rPr>
        <w:t>the</w:t>
      </w:r>
      <w:r>
        <w:rPr>
          <w:spacing w:val="36"/>
          <w:sz w:val="24"/>
          <w:szCs w:val="24"/>
        </w:rPr>
        <w:t xml:space="preserve"> </w:t>
      </w:r>
      <w:r>
        <w:rPr>
          <w:sz w:val="24"/>
          <w:szCs w:val="24"/>
        </w:rPr>
        <w:t>cost. Gi</w:t>
      </w:r>
      <w:r>
        <w:rPr>
          <w:spacing w:val="-6"/>
          <w:sz w:val="24"/>
          <w:szCs w:val="24"/>
        </w:rPr>
        <w:t>v</w:t>
      </w:r>
      <w:r>
        <w:rPr>
          <w:sz w:val="24"/>
          <w:szCs w:val="24"/>
        </w:rPr>
        <w:t>en</w:t>
      </w:r>
      <w:r>
        <w:rPr>
          <w:spacing w:val="24"/>
          <w:sz w:val="24"/>
          <w:szCs w:val="24"/>
        </w:rPr>
        <w:t xml:space="preserve"> </w:t>
      </w:r>
      <w:r w:rsidRPr="0043200A">
        <w:rPr>
          <w:sz w:val="24"/>
          <w:szCs w:val="24"/>
          <w:highlight w:val="yellow"/>
          <w:rPrChange w:id="92" w:author="Matt Young" w:date="2016-10-29T16:32:00Z">
            <w:rPr>
              <w:sz w:val="24"/>
              <w:szCs w:val="24"/>
            </w:rPr>
          </w:rPrChange>
        </w:rPr>
        <w:t>this</w:t>
      </w:r>
      <w:r>
        <w:rPr>
          <w:sz w:val="24"/>
          <w:szCs w:val="24"/>
        </w:rPr>
        <w:t>,</w:t>
      </w:r>
      <w:r>
        <w:rPr>
          <w:spacing w:val="41"/>
          <w:sz w:val="24"/>
          <w:szCs w:val="24"/>
        </w:rPr>
        <w:t xml:space="preserve"> </w:t>
      </w:r>
      <w:r>
        <w:rPr>
          <w:sz w:val="24"/>
          <w:szCs w:val="24"/>
        </w:rPr>
        <w:t>and</w:t>
      </w:r>
      <w:r>
        <w:rPr>
          <w:spacing w:val="34"/>
          <w:sz w:val="24"/>
          <w:szCs w:val="24"/>
        </w:rPr>
        <w:t xml:space="preserve"> </w:t>
      </w:r>
      <w:r>
        <w:rPr>
          <w:sz w:val="24"/>
          <w:szCs w:val="24"/>
        </w:rPr>
        <w:t>the</w:t>
      </w:r>
      <w:r>
        <w:rPr>
          <w:spacing w:val="36"/>
          <w:sz w:val="24"/>
          <w:szCs w:val="24"/>
        </w:rPr>
        <w:t xml:space="preserve"> </w:t>
      </w:r>
      <w:r>
        <w:rPr>
          <w:sz w:val="24"/>
          <w:szCs w:val="24"/>
        </w:rPr>
        <w:t>fact</w:t>
      </w:r>
      <w:r>
        <w:rPr>
          <w:spacing w:val="28"/>
          <w:sz w:val="24"/>
          <w:szCs w:val="24"/>
        </w:rPr>
        <w:t xml:space="preserve"> </w:t>
      </w:r>
      <w:r>
        <w:rPr>
          <w:sz w:val="24"/>
          <w:szCs w:val="24"/>
        </w:rPr>
        <w:t>that the</w:t>
      </w:r>
      <w:r>
        <w:rPr>
          <w:spacing w:val="36"/>
          <w:sz w:val="24"/>
          <w:szCs w:val="24"/>
        </w:rPr>
        <w:t xml:space="preserve"> </w:t>
      </w:r>
      <w:r>
        <w:rPr>
          <w:sz w:val="24"/>
          <w:szCs w:val="24"/>
        </w:rPr>
        <w:t>head</w:t>
      </w:r>
      <w:r>
        <w:rPr>
          <w:spacing w:val="34"/>
          <w:sz w:val="24"/>
          <w:szCs w:val="24"/>
        </w:rPr>
        <w:t xml:space="preserve"> </w:t>
      </w:r>
      <w:r>
        <w:rPr>
          <w:sz w:val="24"/>
          <w:szCs w:val="24"/>
        </w:rPr>
        <w:t>sof</w:t>
      </w:r>
      <w:r>
        <w:rPr>
          <w:spacing w:val="-6"/>
          <w:sz w:val="24"/>
          <w:szCs w:val="24"/>
        </w:rPr>
        <w:t>tw</w:t>
      </w:r>
      <w:r>
        <w:rPr>
          <w:sz w:val="24"/>
          <w:szCs w:val="24"/>
        </w:rPr>
        <w:t>are</w:t>
      </w:r>
      <w:r>
        <w:rPr>
          <w:spacing w:val="30"/>
          <w:sz w:val="24"/>
          <w:szCs w:val="24"/>
        </w:rPr>
        <w:t xml:space="preserve"> </w:t>
      </w:r>
      <w:r>
        <w:rPr>
          <w:sz w:val="24"/>
          <w:szCs w:val="24"/>
        </w:rPr>
        <w:t>engineer</w:t>
      </w:r>
      <w:r>
        <w:rPr>
          <w:spacing w:val="24"/>
          <w:sz w:val="24"/>
          <w:szCs w:val="24"/>
        </w:rPr>
        <w:t xml:space="preserve"> </w:t>
      </w:r>
      <w:r>
        <w:rPr>
          <w:sz w:val="24"/>
          <w:szCs w:val="24"/>
        </w:rPr>
        <w:t>is already</w:t>
      </w:r>
      <w:r>
        <w:rPr>
          <w:spacing w:val="50"/>
          <w:sz w:val="24"/>
          <w:szCs w:val="24"/>
        </w:rPr>
        <w:t xml:space="preserve"> </w:t>
      </w:r>
      <w:r>
        <w:rPr>
          <w:sz w:val="24"/>
          <w:szCs w:val="24"/>
        </w:rPr>
        <w:t>familiar</w:t>
      </w:r>
      <w:r>
        <w:rPr>
          <w:spacing w:val="38"/>
          <w:sz w:val="24"/>
          <w:szCs w:val="24"/>
        </w:rPr>
        <w:t xml:space="preserve"> </w:t>
      </w:r>
      <w:r>
        <w:rPr>
          <w:sz w:val="24"/>
          <w:szCs w:val="24"/>
        </w:rPr>
        <w:t>with</w:t>
      </w:r>
      <w:r>
        <w:rPr>
          <w:spacing w:val="40"/>
          <w:sz w:val="24"/>
          <w:szCs w:val="24"/>
        </w:rPr>
        <w:t xml:space="preserve"> </w:t>
      </w:r>
      <w:r>
        <w:rPr>
          <w:sz w:val="24"/>
          <w:szCs w:val="24"/>
        </w:rPr>
        <w:t>the</w:t>
      </w:r>
      <w:r>
        <w:rPr>
          <w:spacing w:val="43"/>
          <w:sz w:val="24"/>
          <w:szCs w:val="24"/>
        </w:rPr>
        <w:t xml:space="preserve"> </w:t>
      </w:r>
      <w:r>
        <w:rPr>
          <w:sz w:val="24"/>
          <w:szCs w:val="24"/>
        </w:rPr>
        <w:t>plugin,</w:t>
      </w:r>
      <w:r>
        <w:rPr>
          <w:spacing w:val="43"/>
          <w:sz w:val="24"/>
          <w:szCs w:val="24"/>
        </w:rPr>
        <w:t xml:space="preserve"> </w:t>
      </w:r>
      <w:r>
        <w:rPr>
          <w:sz w:val="24"/>
          <w:szCs w:val="24"/>
        </w:rPr>
        <w:t>it</w:t>
      </w:r>
      <w:r>
        <w:rPr>
          <w:spacing w:val="37"/>
          <w:sz w:val="24"/>
          <w:szCs w:val="24"/>
        </w:rPr>
        <w:t xml:space="preserve"> </w:t>
      </w:r>
      <w:r>
        <w:rPr>
          <w:spacing w:val="-6"/>
          <w:sz w:val="24"/>
          <w:szCs w:val="24"/>
        </w:rPr>
        <w:t>w</w:t>
      </w:r>
      <w:r>
        <w:rPr>
          <w:sz w:val="24"/>
          <w:szCs w:val="24"/>
        </w:rPr>
        <w:t>ould</w:t>
      </w:r>
      <w:r>
        <w:rPr>
          <w:spacing w:val="22"/>
          <w:sz w:val="24"/>
          <w:szCs w:val="24"/>
        </w:rPr>
        <w:t xml:space="preserve"> </w:t>
      </w:r>
      <w:r>
        <w:rPr>
          <w:spacing w:val="7"/>
          <w:sz w:val="24"/>
          <w:szCs w:val="24"/>
        </w:rPr>
        <w:t>b</w:t>
      </w:r>
      <w:r>
        <w:rPr>
          <w:sz w:val="24"/>
          <w:szCs w:val="24"/>
        </w:rPr>
        <w:t>e</w:t>
      </w:r>
      <w:del w:id="93" w:author="Matt Young" w:date="2016-10-29T16:33:00Z">
        <w:r w:rsidDel="0043200A">
          <w:rPr>
            <w:spacing w:val="19"/>
            <w:sz w:val="24"/>
            <w:szCs w:val="24"/>
          </w:rPr>
          <w:delText xml:space="preserve"> </w:delText>
        </w:r>
        <w:r w:rsidDel="0043200A">
          <w:rPr>
            <w:sz w:val="24"/>
            <w:szCs w:val="24"/>
          </w:rPr>
          <w:delText>nigh</w:delText>
        </w:r>
        <w:r w:rsidDel="0043200A">
          <w:rPr>
            <w:spacing w:val="27"/>
            <w:sz w:val="24"/>
            <w:szCs w:val="24"/>
          </w:rPr>
          <w:delText xml:space="preserve"> </w:delText>
        </w:r>
        <w:r w:rsidDel="0043200A">
          <w:rPr>
            <w:sz w:val="24"/>
            <w:szCs w:val="24"/>
          </w:rPr>
          <w:delText>on</w:delText>
        </w:r>
        <w:r w:rsidDel="0043200A">
          <w:rPr>
            <w:spacing w:val="19"/>
            <w:sz w:val="24"/>
            <w:szCs w:val="24"/>
          </w:rPr>
          <w:delText xml:space="preserve"> </w:delText>
        </w:r>
        <w:r w:rsidDel="0043200A">
          <w:rPr>
            <w:sz w:val="24"/>
            <w:szCs w:val="24"/>
          </w:rPr>
          <w:delText>im</w:delText>
        </w:r>
        <w:r w:rsidDel="0043200A">
          <w:rPr>
            <w:spacing w:val="7"/>
            <w:sz w:val="24"/>
            <w:szCs w:val="24"/>
          </w:rPr>
          <w:delText>p</w:delText>
        </w:r>
        <w:r w:rsidDel="0043200A">
          <w:rPr>
            <w:sz w:val="24"/>
            <w:szCs w:val="24"/>
          </w:rPr>
          <w:delText>ossible</w:delText>
        </w:r>
        <w:r w:rsidDel="0043200A">
          <w:rPr>
            <w:spacing w:val="22"/>
            <w:sz w:val="24"/>
            <w:szCs w:val="24"/>
          </w:rPr>
          <w:delText xml:space="preserve"> </w:delText>
        </w:r>
      </w:del>
      <w:ins w:id="94" w:author="Matt Young" w:date="2016-10-29T16:33:00Z">
        <w:r w:rsidR="0043200A">
          <w:rPr>
            <w:sz w:val="24"/>
            <w:szCs w:val="24"/>
          </w:rPr>
          <w:t xml:space="preserve"> very difficult </w:t>
        </w:r>
      </w:ins>
      <w:r>
        <w:rPr>
          <w:sz w:val="24"/>
          <w:szCs w:val="24"/>
        </w:rPr>
        <w:t>to</w:t>
      </w:r>
      <w:r>
        <w:rPr>
          <w:spacing w:val="34"/>
          <w:sz w:val="24"/>
          <w:szCs w:val="24"/>
        </w:rPr>
        <w:t xml:space="preserve"> </w:t>
      </w:r>
      <w:r>
        <w:rPr>
          <w:w w:val="103"/>
          <w:sz w:val="24"/>
          <w:szCs w:val="24"/>
        </w:rPr>
        <w:t xml:space="preserve">complete </w:t>
      </w:r>
      <w:r>
        <w:rPr>
          <w:sz w:val="24"/>
          <w:szCs w:val="24"/>
        </w:rPr>
        <w:t>the analysis</w:t>
      </w:r>
      <w:r>
        <w:rPr>
          <w:spacing w:val="57"/>
          <w:sz w:val="24"/>
          <w:szCs w:val="24"/>
        </w:rPr>
        <w:t xml:space="preserve"> </w:t>
      </w:r>
      <w:r>
        <w:rPr>
          <w:sz w:val="24"/>
          <w:szCs w:val="24"/>
        </w:rPr>
        <w:t>of</w:t>
      </w:r>
      <w:r>
        <w:rPr>
          <w:spacing w:val="19"/>
          <w:sz w:val="24"/>
          <w:szCs w:val="24"/>
        </w:rPr>
        <w:t xml:space="preserve"> </w:t>
      </w:r>
      <w:r>
        <w:rPr>
          <w:sz w:val="24"/>
          <w:szCs w:val="24"/>
        </w:rPr>
        <w:t>the existing</w:t>
      </w:r>
      <w:r>
        <w:rPr>
          <w:spacing w:val="54"/>
          <w:sz w:val="24"/>
          <w:szCs w:val="24"/>
        </w:rPr>
        <w:t xml:space="preserve"> </w:t>
      </w:r>
      <w:r>
        <w:rPr>
          <w:sz w:val="24"/>
          <w:szCs w:val="24"/>
        </w:rPr>
        <w:t>data collection</w:t>
      </w:r>
      <w:r>
        <w:rPr>
          <w:spacing w:val="41"/>
          <w:sz w:val="24"/>
          <w:szCs w:val="24"/>
        </w:rPr>
        <w:t xml:space="preserve"> </w:t>
      </w:r>
      <w:r>
        <w:rPr>
          <w:sz w:val="24"/>
          <w:szCs w:val="24"/>
        </w:rPr>
        <w:t>sof</w:t>
      </w:r>
      <w:r>
        <w:rPr>
          <w:spacing w:val="-6"/>
          <w:sz w:val="24"/>
          <w:szCs w:val="24"/>
        </w:rPr>
        <w:t>tw</w:t>
      </w:r>
      <w:r>
        <w:rPr>
          <w:sz w:val="24"/>
          <w:szCs w:val="24"/>
        </w:rPr>
        <w:t>are</w:t>
      </w:r>
      <w:r>
        <w:rPr>
          <w:spacing w:val="54"/>
          <w:sz w:val="24"/>
          <w:szCs w:val="24"/>
        </w:rPr>
        <w:t xml:space="preserve"> </w:t>
      </w:r>
      <w:r>
        <w:rPr>
          <w:sz w:val="24"/>
          <w:szCs w:val="24"/>
        </w:rPr>
        <w:t>inside</w:t>
      </w:r>
      <w:r>
        <w:rPr>
          <w:spacing w:val="41"/>
          <w:sz w:val="24"/>
          <w:szCs w:val="24"/>
        </w:rPr>
        <w:t xml:space="preserve"> </w:t>
      </w:r>
      <w:r>
        <w:rPr>
          <w:sz w:val="24"/>
          <w:szCs w:val="24"/>
        </w:rPr>
        <w:t>of</w:t>
      </w:r>
      <w:r>
        <w:rPr>
          <w:spacing w:val="19"/>
          <w:sz w:val="24"/>
          <w:szCs w:val="24"/>
        </w:rPr>
        <w:t xml:space="preserve"> </w:t>
      </w:r>
      <w:r>
        <w:rPr>
          <w:sz w:val="24"/>
          <w:szCs w:val="24"/>
        </w:rPr>
        <w:t xml:space="preserve">the </w:t>
      </w:r>
      <w:r>
        <w:rPr>
          <w:w w:val="107"/>
          <w:sz w:val="24"/>
          <w:szCs w:val="24"/>
        </w:rPr>
        <w:t xml:space="preserve">estimated </w:t>
      </w:r>
      <w:r>
        <w:rPr>
          <w:sz w:val="24"/>
          <w:szCs w:val="24"/>
        </w:rPr>
        <w:t>timeframe -</w:t>
      </w:r>
      <w:r>
        <w:rPr>
          <w:spacing w:val="17"/>
          <w:sz w:val="24"/>
          <w:szCs w:val="24"/>
        </w:rPr>
        <w:t xml:space="preserve"> </w:t>
      </w:r>
      <w:r>
        <w:rPr>
          <w:sz w:val="24"/>
          <w:szCs w:val="24"/>
        </w:rPr>
        <w:t>certainly not</w:t>
      </w:r>
      <w:r>
        <w:rPr>
          <w:spacing w:val="51"/>
          <w:sz w:val="24"/>
          <w:szCs w:val="24"/>
        </w:rPr>
        <w:t xml:space="preserve"> </w:t>
      </w:r>
      <w:r>
        <w:rPr>
          <w:sz w:val="24"/>
          <w:szCs w:val="24"/>
        </w:rPr>
        <w:t>with</w:t>
      </w:r>
      <w:r>
        <w:rPr>
          <w:spacing w:val="46"/>
          <w:sz w:val="24"/>
          <w:szCs w:val="24"/>
        </w:rPr>
        <w:t xml:space="preserve"> </w:t>
      </w:r>
      <w:r>
        <w:rPr>
          <w:sz w:val="24"/>
          <w:szCs w:val="24"/>
        </w:rPr>
        <w:t>the</w:t>
      </w:r>
      <w:r>
        <w:rPr>
          <w:spacing w:val="49"/>
          <w:sz w:val="24"/>
          <w:szCs w:val="24"/>
        </w:rPr>
        <w:t xml:space="preserve"> </w:t>
      </w:r>
      <w:r>
        <w:rPr>
          <w:sz w:val="24"/>
          <w:szCs w:val="24"/>
        </w:rPr>
        <w:t>10</w:t>
      </w:r>
      <w:r>
        <w:rPr>
          <w:spacing w:val="13"/>
          <w:sz w:val="24"/>
          <w:szCs w:val="24"/>
        </w:rPr>
        <w:t xml:space="preserve"> </w:t>
      </w:r>
      <w:r>
        <w:rPr>
          <w:sz w:val="24"/>
          <w:szCs w:val="24"/>
        </w:rPr>
        <w:t>h</w:t>
      </w:r>
      <w:del w:id="95" w:author="Matt Young" w:date="2016-10-29T16:33:00Z">
        <w:r w:rsidDel="0043200A">
          <w:rPr>
            <w:sz w:val="24"/>
            <w:szCs w:val="24"/>
          </w:rPr>
          <w:delText>our</w:delText>
        </w:r>
      </w:del>
      <w:r>
        <w:rPr>
          <w:sz w:val="24"/>
          <w:szCs w:val="24"/>
        </w:rPr>
        <w:t>/</w:t>
      </w:r>
      <w:r>
        <w:rPr>
          <w:spacing w:val="-6"/>
          <w:sz w:val="24"/>
          <w:szCs w:val="24"/>
        </w:rPr>
        <w:t>w</w:t>
      </w:r>
      <w:r>
        <w:rPr>
          <w:sz w:val="24"/>
          <w:szCs w:val="24"/>
        </w:rPr>
        <w:t>eek estimate -</w:t>
      </w:r>
      <w:r>
        <w:rPr>
          <w:spacing w:val="17"/>
          <w:sz w:val="24"/>
          <w:szCs w:val="24"/>
        </w:rPr>
        <w:t xml:space="preserve"> </w:t>
      </w:r>
      <w:r>
        <w:rPr>
          <w:sz w:val="24"/>
          <w:szCs w:val="24"/>
        </w:rPr>
        <w:t>without the</w:t>
      </w:r>
      <w:r>
        <w:rPr>
          <w:spacing w:val="49"/>
          <w:sz w:val="24"/>
          <w:szCs w:val="24"/>
        </w:rPr>
        <w:t xml:space="preserve"> </w:t>
      </w:r>
      <w:r>
        <w:rPr>
          <w:w w:val="102"/>
          <w:sz w:val="24"/>
          <w:szCs w:val="24"/>
        </w:rPr>
        <w:t xml:space="preserve">use </w:t>
      </w:r>
      <w:r>
        <w:rPr>
          <w:sz w:val="24"/>
          <w:szCs w:val="24"/>
        </w:rPr>
        <w:t>of</w:t>
      </w:r>
      <w:r>
        <w:rPr>
          <w:spacing w:val="6"/>
          <w:sz w:val="24"/>
          <w:szCs w:val="24"/>
        </w:rPr>
        <w:t xml:space="preserve"> </w:t>
      </w:r>
      <w:r>
        <w:rPr>
          <w:sz w:val="24"/>
          <w:szCs w:val="24"/>
        </w:rPr>
        <w:t>the</w:t>
      </w:r>
      <w:r>
        <w:rPr>
          <w:spacing w:val="48"/>
          <w:sz w:val="24"/>
          <w:szCs w:val="24"/>
        </w:rPr>
        <w:t xml:space="preserve"> </w:t>
      </w:r>
      <w:commentRangeStart w:id="96"/>
      <w:r>
        <w:rPr>
          <w:w w:val="104"/>
          <w:sz w:val="24"/>
          <w:szCs w:val="24"/>
        </w:rPr>
        <w:t>plugin</w:t>
      </w:r>
      <w:commentRangeEnd w:id="96"/>
      <w:r w:rsidR="0043200A">
        <w:rPr>
          <w:rStyle w:val="CommentReference"/>
        </w:rPr>
        <w:commentReference w:id="96"/>
      </w:r>
      <w:r>
        <w:rPr>
          <w:w w:val="104"/>
          <w:sz w:val="24"/>
          <w:szCs w:val="24"/>
        </w:rPr>
        <w:t>.</w:t>
      </w:r>
    </w:p>
    <w:p w:rsidR="00890F1B" w:rsidRDefault="00890F1B" w:rsidP="007D342C">
      <w:pPr>
        <w:spacing w:before="1" w:line="251" w:lineRule="auto"/>
        <w:ind w:left="497" w:right="491" w:firstLine="351"/>
        <w:rPr>
          <w:ins w:id="97" w:author="Matt Young" w:date="2016-10-29T16:34:00Z"/>
          <w:sz w:val="24"/>
          <w:szCs w:val="24"/>
        </w:rPr>
      </w:pPr>
    </w:p>
    <w:p w:rsidR="00890F1B" w:rsidRDefault="00890F1B" w:rsidP="007D342C">
      <w:pPr>
        <w:spacing w:before="1" w:line="251" w:lineRule="auto"/>
        <w:ind w:left="497" w:right="491" w:firstLine="351"/>
        <w:rPr>
          <w:ins w:id="98" w:author="Matt Young" w:date="2016-10-29T16:34:00Z"/>
          <w:sz w:val="24"/>
          <w:szCs w:val="24"/>
        </w:rPr>
      </w:pPr>
      <w:ins w:id="99" w:author="Matt Young" w:date="2016-10-29T16:34:00Z">
        <w:r>
          <w:rPr>
            <w:sz w:val="24"/>
            <w:szCs w:val="24"/>
          </w:rPr>
          <w:t>Now, perhaps, Statement of Work</w:t>
        </w:r>
      </w:ins>
    </w:p>
    <w:p w:rsidR="00703A58" w:rsidRDefault="007D342C" w:rsidP="007D342C">
      <w:pPr>
        <w:spacing w:before="1" w:line="251" w:lineRule="auto"/>
        <w:ind w:left="497" w:right="491" w:firstLine="351"/>
        <w:rPr>
          <w:sz w:val="24"/>
          <w:szCs w:val="24"/>
        </w:rPr>
      </w:pPr>
      <w:r>
        <w:rPr>
          <w:sz w:val="24"/>
          <w:szCs w:val="24"/>
        </w:rPr>
        <w:t>A</w:t>
      </w:r>
      <w:r>
        <w:rPr>
          <w:spacing w:val="24"/>
          <w:sz w:val="24"/>
          <w:szCs w:val="24"/>
        </w:rPr>
        <w:t xml:space="preserve"> </w:t>
      </w:r>
      <w:r>
        <w:rPr>
          <w:sz w:val="24"/>
          <w:szCs w:val="24"/>
        </w:rPr>
        <w:t>breakd</w:t>
      </w:r>
      <w:r>
        <w:rPr>
          <w:spacing w:val="-6"/>
          <w:sz w:val="24"/>
          <w:szCs w:val="24"/>
        </w:rPr>
        <w:t>o</w:t>
      </w:r>
      <w:r>
        <w:rPr>
          <w:sz w:val="24"/>
          <w:szCs w:val="24"/>
        </w:rPr>
        <w:t>wn of</w:t>
      </w:r>
      <w:r>
        <w:rPr>
          <w:spacing w:val="10"/>
          <w:sz w:val="24"/>
          <w:szCs w:val="24"/>
        </w:rPr>
        <w:t xml:space="preserve"> </w:t>
      </w:r>
      <w:commentRangeStart w:id="100"/>
      <w:r>
        <w:rPr>
          <w:sz w:val="24"/>
          <w:szCs w:val="24"/>
        </w:rPr>
        <w:t>these</w:t>
      </w:r>
      <w:r>
        <w:rPr>
          <w:spacing w:val="47"/>
          <w:sz w:val="24"/>
          <w:szCs w:val="24"/>
        </w:rPr>
        <w:t xml:space="preserve"> </w:t>
      </w:r>
      <w:r>
        <w:rPr>
          <w:sz w:val="24"/>
          <w:szCs w:val="24"/>
        </w:rPr>
        <w:t>costs</w:t>
      </w:r>
      <w:r>
        <w:rPr>
          <w:spacing w:val="36"/>
          <w:sz w:val="24"/>
          <w:szCs w:val="24"/>
        </w:rPr>
        <w:t xml:space="preserve"> </w:t>
      </w:r>
      <w:commentRangeEnd w:id="100"/>
      <w:r w:rsidR="00890F1B">
        <w:rPr>
          <w:rStyle w:val="CommentReference"/>
        </w:rPr>
        <w:commentReference w:id="100"/>
      </w:r>
      <w:r>
        <w:rPr>
          <w:sz w:val="24"/>
          <w:szCs w:val="24"/>
        </w:rPr>
        <w:t>is</w:t>
      </w:r>
      <w:r>
        <w:rPr>
          <w:spacing w:val="19"/>
          <w:sz w:val="24"/>
          <w:szCs w:val="24"/>
        </w:rPr>
        <w:t xml:space="preserve"> </w:t>
      </w:r>
      <w:r>
        <w:rPr>
          <w:sz w:val="24"/>
          <w:szCs w:val="24"/>
        </w:rPr>
        <w:t>gi</w:t>
      </w:r>
      <w:r>
        <w:rPr>
          <w:spacing w:val="-6"/>
          <w:sz w:val="24"/>
          <w:szCs w:val="24"/>
        </w:rPr>
        <w:t>v</w:t>
      </w:r>
      <w:r>
        <w:rPr>
          <w:sz w:val="24"/>
          <w:szCs w:val="24"/>
        </w:rPr>
        <w:t>en</w:t>
      </w:r>
      <w:r>
        <w:rPr>
          <w:spacing w:val="26"/>
          <w:sz w:val="24"/>
          <w:szCs w:val="24"/>
        </w:rPr>
        <w:t xml:space="preserve"> </w:t>
      </w:r>
      <w:r>
        <w:rPr>
          <w:sz w:val="24"/>
          <w:szCs w:val="24"/>
        </w:rPr>
        <w:t>in</w:t>
      </w:r>
      <w:r>
        <w:rPr>
          <w:spacing w:val="30"/>
          <w:sz w:val="24"/>
          <w:szCs w:val="24"/>
        </w:rPr>
        <w:t xml:space="preserve"> </w:t>
      </w:r>
      <w:r>
        <w:rPr>
          <w:spacing w:val="-19"/>
          <w:sz w:val="24"/>
          <w:szCs w:val="24"/>
        </w:rPr>
        <w:t>T</w:t>
      </w:r>
      <w:r>
        <w:rPr>
          <w:sz w:val="24"/>
          <w:szCs w:val="24"/>
        </w:rPr>
        <w:t>able 1,</w:t>
      </w:r>
      <w:r>
        <w:rPr>
          <w:spacing w:val="23"/>
          <w:sz w:val="24"/>
          <w:szCs w:val="24"/>
        </w:rPr>
        <w:t xml:space="preserve"> </w:t>
      </w:r>
      <w:r>
        <w:rPr>
          <w:sz w:val="24"/>
          <w:szCs w:val="24"/>
        </w:rPr>
        <w:t>and</w:t>
      </w:r>
      <w:r>
        <w:rPr>
          <w:spacing w:val="50"/>
          <w:sz w:val="24"/>
          <w:szCs w:val="24"/>
        </w:rPr>
        <w:t xml:space="preserve"> </w:t>
      </w:r>
      <w:r>
        <w:rPr>
          <w:sz w:val="24"/>
          <w:szCs w:val="24"/>
        </w:rPr>
        <w:t>a</w:t>
      </w:r>
      <w:r>
        <w:rPr>
          <w:spacing w:val="32"/>
          <w:sz w:val="24"/>
          <w:szCs w:val="24"/>
        </w:rPr>
        <w:t xml:space="preserve"> </w:t>
      </w:r>
      <w:r>
        <w:rPr>
          <w:sz w:val="24"/>
          <w:szCs w:val="24"/>
        </w:rPr>
        <w:t>timeline</w:t>
      </w:r>
      <w:r>
        <w:rPr>
          <w:spacing w:val="54"/>
          <w:sz w:val="24"/>
          <w:szCs w:val="24"/>
        </w:rPr>
        <w:t xml:space="preserve"> </w:t>
      </w:r>
      <w:r>
        <w:rPr>
          <w:sz w:val="24"/>
          <w:szCs w:val="24"/>
        </w:rPr>
        <w:t>gi</w:t>
      </w:r>
      <w:r>
        <w:rPr>
          <w:spacing w:val="-6"/>
          <w:sz w:val="24"/>
          <w:szCs w:val="24"/>
        </w:rPr>
        <w:t>v</w:t>
      </w:r>
      <w:r>
        <w:rPr>
          <w:sz w:val="24"/>
          <w:szCs w:val="24"/>
        </w:rPr>
        <w:t>en</w:t>
      </w:r>
      <w:r>
        <w:rPr>
          <w:spacing w:val="26"/>
          <w:sz w:val="24"/>
          <w:szCs w:val="24"/>
        </w:rPr>
        <w:t xml:space="preserve"> </w:t>
      </w:r>
      <w:r>
        <w:rPr>
          <w:sz w:val="24"/>
          <w:szCs w:val="24"/>
        </w:rPr>
        <w:t xml:space="preserve">for these tasks and their </w:t>
      </w:r>
      <w:r>
        <w:rPr>
          <w:spacing w:val="-13"/>
          <w:sz w:val="24"/>
          <w:szCs w:val="24"/>
        </w:rPr>
        <w:t>v</w:t>
      </w:r>
      <w:r>
        <w:rPr>
          <w:sz w:val="24"/>
          <w:szCs w:val="24"/>
        </w:rPr>
        <w:t>arious parts</w:t>
      </w:r>
      <w:del w:id="101" w:author="Matt Young" w:date="2016-10-29T16:41:00Z">
        <w:r w:rsidDel="00F314BA">
          <w:rPr>
            <w:sz w:val="24"/>
            <w:szCs w:val="24"/>
          </w:rPr>
          <w:delText xml:space="preserve">, </w:delText>
        </w:r>
      </w:del>
      <w:ins w:id="102" w:author="Matt Young" w:date="2016-10-29T16:41:00Z">
        <w:r w:rsidR="00F314BA">
          <w:rPr>
            <w:sz w:val="24"/>
            <w:szCs w:val="24"/>
          </w:rPr>
          <w:t xml:space="preserve">; in addition, </w:t>
        </w:r>
      </w:ins>
      <w:del w:id="103" w:author="Matt Young" w:date="2016-10-29T16:41:00Z">
        <w:r w:rsidDel="00F314BA">
          <w:rPr>
            <w:sz w:val="24"/>
            <w:szCs w:val="24"/>
          </w:rPr>
          <w:delText>as</w:delText>
        </w:r>
        <w:r w:rsidDel="00F314BA">
          <w:rPr>
            <w:spacing w:val="53"/>
            <w:sz w:val="24"/>
            <w:szCs w:val="24"/>
          </w:rPr>
          <w:delText xml:space="preserve"> </w:delText>
        </w:r>
        <w:r w:rsidDel="00F314BA">
          <w:rPr>
            <w:spacing w:val="-6"/>
            <w:sz w:val="24"/>
            <w:szCs w:val="24"/>
          </w:rPr>
          <w:delText>w</w:delText>
        </w:r>
        <w:r w:rsidDel="00F314BA">
          <w:rPr>
            <w:sz w:val="24"/>
            <w:szCs w:val="24"/>
          </w:rPr>
          <w:delText>ell</w:delText>
        </w:r>
        <w:r w:rsidDel="00F314BA">
          <w:rPr>
            <w:spacing w:val="34"/>
            <w:sz w:val="24"/>
            <w:szCs w:val="24"/>
          </w:rPr>
          <w:delText xml:space="preserve"> </w:delText>
        </w:r>
        <w:r w:rsidDel="00F314BA">
          <w:rPr>
            <w:sz w:val="24"/>
            <w:szCs w:val="24"/>
          </w:rPr>
          <w:delText>as</w:delText>
        </w:r>
        <w:r w:rsidDel="00F314BA">
          <w:rPr>
            <w:spacing w:val="53"/>
            <w:sz w:val="24"/>
            <w:szCs w:val="24"/>
          </w:rPr>
          <w:delText xml:space="preserve"> </w:delText>
        </w:r>
      </w:del>
      <w:r>
        <w:rPr>
          <w:w w:val="110"/>
          <w:sz w:val="24"/>
          <w:szCs w:val="24"/>
        </w:rPr>
        <w:t>the</w:t>
      </w:r>
      <w:r>
        <w:rPr>
          <w:spacing w:val="40"/>
          <w:w w:val="110"/>
          <w:sz w:val="24"/>
          <w:szCs w:val="24"/>
        </w:rPr>
        <w:t xml:space="preserve"> </w:t>
      </w:r>
      <w:r>
        <w:rPr>
          <w:sz w:val="24"/>
          <w:szCs w:val="24"/>
        </w:rPr>
        <w:t>re</w:t>
      </w:r>
      <w:r>
        <w:rPr>
          <w:spacing w:val="7"/>
          <w:sz w:val="24"/>
          <w:szCs w:val="24"/>
        </w:rPr>
        <w:t>p</w:t>
      </w:r>
      <w:r>
        <w:rPr>
          <w:sz w:val="24"/>
          <w:szCs w:val="24"/>
        </w:rPr>
        <w:t xml:space="preserve">ort to </w:t>
      </w:r>
      <w:r>
        <w:rPr>
          <w:spacing w:val="7"/>
          <w:sz w:val="24"/>
          <w:szCs w:val="24"/>
        </w:rPr>
        <w:t>b</w:t>
      </w:r>
      <w:r>
        <w:rPr>
          <w:sz w:val="24"/>
          <w:szCs w:val="24"/>
        </w:rPr>
        <w:t>e</w:t>
      </w:r>
      <w:r>
        <w:rPr>
          <w:spacing w:val="51"/>
          <w:sz w:val="24"/>
          <w:szCs w:val="24"/>
        </w:rPr>
        <w:t xml:space="preserve"> </w:t>
      </w:r>
      <w:r>
        <w:rPr>
          <w:w w:val="103"/>
          <w:sz w:val="24"/>
          <w:szCs w:val="24"/>
        </w:rPr>
        <w:t>prese</w:t>
      </w:r>
      <w:r>
        <w:rPr>
          <w:spacing w:val="-6"/>
          <w:w w:val="103"/>
          <w:sz w:val="24"/>
          <w:szCs w:val="24"/>
        </w:rPr>
        <w:t>n</w:t>
      </w:r>
      <w:r>
        <w:rPr>
          <w:w w:val="110"/>
          <w:sz w:val="24"/>
          <w:szCs w:val="24"/>
        </w:rPr>
        <w:t xml:space="preserve">ted </w:t>
      </w:r>
      <w:r>
        <w:rPr>
          <w:sz w:val="24"/>
          <w:szCs w:val="24"/>
        </w:rPr>
        <w:t>on</w:t>
      </w:r>
      <w:r>
        <w:rPr>
          <w:spacing w:val="56"/>
          <w:sz w:val="24"/>
          <w:szCs w:val="24"/>
        </w:rPr>
        <w:t xml:space="preserve"> </w:t>
      </w:r>
      <w:r>
        <w:rPr>
          <w:sz w:val="24"/>
          <w:szCs w:val="24"/>
        </w:rPr>
        <w:t>completion is</w:t>
      </w:r>
      <w:r>
        <w:rPr>
          <w:spacing w:val="48"/>
          <w:sz w:val="24"/>
          <w:szCs w:val="24"/>
        </w:rPr>
        <w:t xml:space="preserve"> </w:t>
      </w:r>
      <w:r>
        <w:rPr>
          <w:sz w:val="24"/>
          <w:szCs w:val="24"/>
        </w:rPr>
        <w:t>gi</w:t>
      </w:r>
      <w:r>
        <w:rPr>
          <w:spacing w:val="-6"/>
          <w:sz w:val="24"/>
          <w:szCs w:val="24"/>
        </w:rPr>
        <w:t>v</w:t>
      </w:r>
      <w:r>
        <w:rPr>
          <w:sz w:val="24"/>
          <w:szCs w:val="24"/>
        </w:rPr>
        <w:t>en</w:t>
      </w:r>
      <w:r>
        <w:rPr>
          <w:spacing w:val="55"/>
          <w:sz w:val="24"/>
          <w:szCs w:val="24"/>
        </w:rPr>
        <w:t xml:space="preserve"> </w:t>
      </w:r>
      <w:r>
        <w:rPr>
          <w:sz w:val="24"/>
          <w:szCs w:val="24"/>
        </w:rPr>
        <w:t>in</w:t>
      </w:r>
      <w:r>
        <w:rPr>
          <w:spacing w:val="58"/>
          <w:sz w:val="24"/>
          <w:szCs w:val="24"/>
        </w:rPr>
        <w:t xml:space="preserve"> </w:t>
      </w:r>
      <w:r>
        <w:rPr>
          <w:spacing w:val="-19"/>
          <w:sz w:val="24"/>
          <w:szCs w:val="24"/>
        </w:rPr>
        <w:t>T</w:t>
      </w:r>
      <w:r>
        <w:rPr>
          <w:sz w:val="24"/>
          <w:szCs w:val="24"/>
        </w:rPr>
        <w:t>able 2</w:t>
      </w:r>
      <w:r>
        <w:rPr>
          <w:spacing w:val="47"/>
          <w:sz w:val="24"/>
          <w:szCs w:val="24"/>
        </w:rPr>
        <w:t xml:space="preserve"> </w:t>
      </w:r>
      <w:r>
        <w:rPr>
          <w:sz w:val="24"/>
          <w:szCs w:val="24"/>
        </w:rPr>
        <w:t>and the data is</w:t>
      </w:r>
      <w:r>
        <w:rPr>
          <w:spacing w:val="48"/>
          <w:sz w:val="24"/>
          <w:szCs w:val="24"/>
        </w:rPr>
        <w:t xml:space="preserve"> </w:t>
      </w:r>
      <w:r>
        <w:rPr>
          <w:sz w:val="24"/>
          <w:szCs w:val="24"/>
        </w:rPr>
        <w:t>visualized in</w:t>
      </w:r>
      <w:del w:id="104" w:author="Matt Young" w:date="2016-10-29T16:41:00Z">
        <w:r w:rsidDel="00F314BA">
          <w:rPr>
            <w:spacing w:val="58"/>
            <w:sz w:val="24"/>
            <w:szCs w:val="24"/>
          </w:rPr>
          <w:delText xml:space="preserve"> </w:delText>
        </w:r>
        <w:commentRangeStart w:id="105"/>
        <w:r w:rsidDel="00F314BA">
          <w:rPr>
            <w:sz w:val="24"/>
            <w:szCs w:val="24"/>
          </w:rPr>
          <w:delText xml:space="preserve">Chart </w:delText>
        </w:r>
      </w:del>
      <w:commentRangeEnd w:id="105"/>
      <w:ins w:id="106" w:author="Matt Young" w:date="2016-10-29T16:41:00Z">
        <w:r w:rsidR="00F314BA">
          <w:rPr>
            <w:sz w:val="24"/>
            <w:szCs w:val="24"/>
          </w:rPr>
          <w:t xml:space="preserve"> Table </w:t>
        </w:r>
      </w:ins>
      <w:del w:id="107" w:author="Matt Young" w:date="2016-10-29T16:41:00Z">
        <w:r w:rsidR="00890F1B" w:rsidDel="00F314BA">
          <w:rPr>
            <w:rStyle w:val="CommentReference"/>
          </w:rPr>
          <w:commentReference w:id="105"/>
        </w:r>
      </w:del>
      <w:r>
        <w:rPr>
          <w:sz w:val="24"/>
          <w:szCs w:val="24"/>
        </w:rPr>
        <w:t>1. La</w:t>
      </w:r>
      <w:r>
        <w:rPr>
          <w:spacing w:val="7"/>
          <w:sz w:val="24"/>
          <w:szCs w:val="24"/>
        </w:rPr>
        <w:t>b</w:t>
      </w:r>
      <w:r>
        <w:rPr>
          <w:sz w:val="24"/>
          <w:szCs w:val="24"/>
        </w:rPr>
        <w:t>or</w:t>
      </w:r>
      <w:r>
        <w:rPr>
          <w:spacing w:val="24"/>
          <w:sz w:val="24"/>
          <w:szCs w:val="24"/>
        </w:rPr>
        <w:t xml:space="preserve"> </w:t>
      </w:r>
      <w:r>
        <w:rPr>
          <w:sz w:val="24"/>
          <w:szCs w:val="24"/>
        </w:rPr>
        <w:t>cost</w:t>
      </w:r>
      <w:r>
        <w:rPr>
          <w:spacing w:val="14"/>
          <w:sz w:val="24"/>
          <w:szCs w:val="24"/>
        </w:rPr>
        <w:t xml:space="preserve"> </w:t>
      </w:r>
      <w:r>
        <w:rPr>
          <w:sz w:val="24"/>
          <w:szCs w:val="24"/>
        </w:rPr>
        <w:t>estimat</w:t>
      </w:r>
      <w:r>
        <w:rPr>
          <w:spacing w:val="1"/>
          <w:sz w:val="24"/>
          <w:szCs w:val="24"/>
        </w:rPr>
        <w:t>e</w:t>
      </w:r>
      <w:r>
        <w:rPr>
          <w:sz w:val="24"/>
          <w:szCs w:val="24"/>
        </w:rPr>
        <w:t>s</w:t>
      </w:r>
      <w:r>
        <w:rPr>
          <w:spacing w:val="53"/>
          <w:sz w:val="24"/>
          <w:szCs w:val="24"/>
        </w:rPr>
        <w:t xml:space="preserve"> </w:t>
      </w:r>
      <w:r>
        <w:rPr>
          <w:sz w:val="24"/>
          <w:szCs w:val="24"/>
        </w:rPr>
        <w:t>are</w:t>
      </w:r>
      <w:r>
        <w:rPr>
          <w:spacing w:val="17"/>
          <w:sz w:val="24"/>
          <w:szCs w:val="24"/>
        </w:rPr>
        <w:t xml:space="preserve"> </w:t>
      </w:r>
      <w:r>
        <w:rPr>
          <w:sz w:val="24"/>
          <w:szCs w:val="24"/>
        </w:rPr>
        <w:t>based</w:t>
      </w:r>
      <w:r>
        <w:rPr>
          <w:spacing w:val="21"/>
          <w:sz w:val="24"/>
          <w:szCs w:val="24"/>
        </w:rPr>
        <w:t xml:space="preserve"> </w:t>
      </w:r>
      <w:r>
        <w:rPr>
          <w:sz w:val="24"/>
          <w:szCs w:val="24"/>
        </w:rPr>
        <w:t>on</w:t>
      </w:r>
      <w:r>
        <w:rPr>
          <w:spacing w:val="4"/>
          <w:sz w:val="24"/>
          <w:szCs w:val="24"/>
        </w:rPr>
        <w:t xml:space="preserve"> </w:t>
      </w:r>
      <w:r>
        <w:rPr>
          <w:sz w:val="24"/>
          <w:szCs w:val="24"/>
        </w:rPr>
        <w:t>a</w:t>
      </w:r>
      <w:r>
        <w:rPr>
          <w:spacing w:val="9"/>
          <w:sz w:val="24"/>
          <w:szCs w:val="24"/>
        </w:rPr>
        <w:t xml:space="preserve"> </w:t>
      </w:r>
      <w:commentRangeStart w:id="108"/>
      <w:r>
        <w:rPr>
          <w:sz w:val="24"/>
          <w:szCs w:val="24"/>
        </w:rPr>
        <w:t>rough</w:t>
      </w:r>
      <w:r>
        <w:rPr>
          <w:spacing w:val="22"/>
          <w:sz w:val="24"/>
          <w:szCs w:val="24"/>
        </w:rPr>
        <w:t xml:space="preserve"> </w:t>
      </w:r>
      <w:r>
        <w:rPr>
          <w:sz w:val="24"/>
          <w:szCs w:val="24"/>
        </w:rPr>
        <w:t>$44.00/h</w:t>
      </w:r>
      <w:del w:id="109" w:author="Matt Young" w:date="2016-10-29T16:35:00Z">
        <w:r w:rsidDel="00890F1B">
          <w:rPr>
            <w:sz w:val="24"/>
            <w:szCs w:val="24"/>
          </w:rPr>
          <w:delText>r</w:delText>
        </w:r>
      </w:del>
      <w:r>
        <w:rPr>
          <w:spacing w:val="56"/>
          <w:sz w:val="24"/>
          <w:szCs w:val="24"/>
        </w:rPr>
        <w:t xml:space="preserve"> </w:t>
      </w:r>
      <w:r>
        <w:rPr>
          <w:sz w:val="24"/>
          <w:szCs w:val="24"/>
        </w:rPr>
        <w:t>starting p</w:t>
      </w:r>
      <w:r>
        <w:rPr>
          <w:spacing w:val="-6"/>
          <w:sz w:val="24"/>
          <w:szCs w:val="24"/>
        </w:rPr>
        <w:t>a</w:t>
      </w:r>
      <w:r>
        <w:rPr>
          <w:sz w:val="24"/>
          <w:szCs w:val="24"/>
        </w:rPr>
        <w:t>y</w:t>
      </w:r>
      <w:r>
        <w:rPr>
          <w:spacing w:val="22"/>
          <w:sz w:val="24"/>
          <w:szCs w:val="24"/>
        </w:rPr>
        <w:t xml:space="preserve"> </w:t>
      </w:r>
      <w:r>
        <w:rPr>
          <w:sz w:val="24"/>
          <w:szCs w:val="24"/>
        </w:rPr>
        <w:t>for</w:t>
      </w:r>
      <w:r>
        <w:rPr>
          <w:spacing w:val="-4"/>
          <w:sz w:val="24"/>
          <w:szCs w:val="24"/>
        </w:rPr>
        <w:t xml:space="preserve"> </w:t>
      </w:r>
      <w:r>
        <w:rPr>
          <w:w w:val="103"/>
          <w:sz w:val="24"/>
          <w:szCs w:val="24"/>
        </w:rPr>
        <w:t>sof</w:t>
      </w:r>
      <w:r>
        <w:rPr>
          <w:spacing w:val="-6"/>
          <w:w w:val="103"/>
          <w:sz w:val="24"/>
          <w:szCs w:val="24"/>
        </w:rPr>
        <w:t>t</w:t>
      </w:r>
      <w:r>
        <w:rPr>
          <w:spacing w:val="-6"/>
          <w:w w:val="97"/>
          <w:sz w:val="24"/>
          <w:szCs w:val="24"/>
        </w:rPr>
        <w:t>w</w:t>
      </w:r>
      <w:r>
        <w:rPr>
          <w:w w:val="106"/>
          <w:sz w:val="24"/>
          <w:szCs w:val="24"/>
        </w:rPr>
        <w:t xml:space="preserve">are </w:t>
      </w:r>
      <w:r>
        <w:rPr>
          <w:sz w:val="24"/>
          <w:szCs w:val="24"/>
        </w:rPr>
        <w:t>engineers,</w:t>
      </w:r>
      <w:r>
        <w:rPr>
          <w:spacing w:val="35"/>
          <w:sz w:val="24"/>
          <w:szCs w:val="24"/>
        </w:rPr>
        <w:t xml:space="preserve"> </w:t>
      </w:r>
      <w:r>
        <w:rPr>
          <w:w w:val="102"/>
          <w:sz w:val="24"/>
          <w:szCs w:val="24"/>
        </w:rPr>
        <w:t>equi</w:t>
      </w:r>
      <w:r>
        <w:rPr>
          <w:spacing w:val="-12"/>
          <w:w w:val="102"/>
          <w:sz w:val="24"/>
          <w:szCs w:val="24"/>
        </w:rPr>
        <w:t>v</w:t>
      </w:r>
      <w:r>
        <w:rPr>
          <w:w w:val="104"/>
          <w:sz w:val="24"/>
          <w:szCs w:val="24"/>
        </w:rPr>
        <w:t>ale</w:t>
      </w:r>
      <w:r>
        <w:rPr>
          <w:spacing w:val="-6"/>
          <w:w w:val="104"/>
          <w:sz w:val="24"/>
          <w:szCs w:val="24"/>
        </w:rPr>
        <w:t>n</w:t>
      </w:r>
      <w:r>
        <w:rPr>
          <w:w w:val="136"/>
          <w:sz w:val="24"/>
          <w:szCs w:val="24"/>
        </w:rPr>
        <w:t>t</w:t>
      </w:r>
      <w:r>
        <w:rPr>
          <w:spacing w:val="15"/>
          <w:w w:val="136"/>
          <w:sz w:val="24"/>
          <w:szCs w:val="24"/>
        </w:rPr>
        <w:t xml:space="preserve"> </w:t>
      </w:r>
      <w:r>
        <w:rPr>
          <w:sz w:val="24"/>
          <w:szCs w:val="24"/>
        </w:rPr>
        <w:t>to</w:t>
      </w:r>
      <w:r>
        <w:rPr>
          <w:spacing w:val="35"/>
          <w:sz w:val="24"/>
          <w:szCs w:val="24"/>
        </w:rPr>
        <w:t xml:space="preserve"> </w:t>
      </w:r>
      <w:r>
        <w:rPr>
          <w:sz w:val="24"/>
          <w:szCs w:val="24"/>
        </w:rPr>
        <w:t xml:space="preserve">$440.00 </w:t>
      </w:r>
      <w:r>
        <w:rPr>
          <w:spacing w:val="7"/>
          <w:sz w:val="24"/>
          <w:szCs w:val="24"/>
        </w:rPr>
        <w:t>p</w:t>
      </w:r>
      <w:r>
        <w:rPr>
          <w:sz w:val="24"/>
          <w:szCs w:val="24"/>
        </w:rPr>
        <w:t>er</w:t>
      </w:r>
      <w:r>
        <w:rPr>
          <w:spacing w:val="32"/>
          <w:sz w:val="24"/>
          <w:szCs w:val="24"/>
        </w:rPr>
        <w:t xml:space="preserve"> </w:t>
      </w:r>
      <w:r>
        <w:rPr>
          <w:sz w:val="24"/>
          <w:szCs w:val="24"/>
        </w:rPr>
        <w:t>7</w:t>
      </w:r>
      <w:r>
        <w:rPr>
          <w:spacing w:val="11"/>
          <w:sz w:val="24"/>
          <w:szCs w:val="24"/>
        </w:rPr>
        <w:t xml:space="preserve"> </w:t>
      </w:r>
      <w:r>
        <w:rPr>
          <w:sz w:val="24"/>
          <w:szCs w:val="24"/>
        </w:rPr>
        <w:t>d</w:t>
      </w:r>
      <w:r>
        <w:rPr>
          <w:spacing w:val="-6"/>
          <w:sz w:val="24"/>
          <w:szCs w:val="24"/>
        </w:rPr>
        <w:t>a</w:t>
      </w:r>
      <w:r>
        <w:rPr>
          <w:sz w:val="24"/>
          <w:szCs w:val="24"/>
        </w:rPr>
        <w:t>ys</w:t>
      </w:r>
      <w:r>
        <w:rPr>
          <w:spacing w:val="37"/>
          <w:sz w:val="24"/>
          <w:szCs w:val="24"/>
        </w:rPr>
        <w:t xml:space="preserve"> </w:t>
      </w:r>
      <w:r>
        <w:rPr>
          <w:sz w:val="24"/>
          <w:szCs w:val="24"/>
        </w:rPr>
        <w:t>or</w:t>
      </w:r>
      <w:r>
        <w:rPr>
          <w:spacing w:val="21"/>
          <w:sz w:val="24"/>
          <w:szCs w:val="24"/>
        </w:rPr>
        <w:t xml:space="preserve"> </w:t>
      </w:r>
      <w:r>
        <w:rPr>
          <w:sz w:val="24"/>
          <w:szCs w:val="24"/>
        </w:rPr>
        <w:t>a</w:t>
      </w:r>
      <w:r>
        <w:rPr>
          <w:spacing w:val="7"/>
          <w:sz w:val="24"/>
          <w:szCs w:val="24"/>
        </w:rPr>
        <w:t>b</w:t>
      </w:r>
      <w:r>
        <w:rPr>
          <w:sz w:val="24"/>
          <w:szCs w:val="24"/>
        </w:rPr>
        <w:t>out $63.00/d</w:t>
      </w:r>
      <w:r>
        <w:rPr>
          <w:spacing w:val="-5"/>
          <w:sz w:val="24"/>
          <w:szCs w:val="24"/>
        </w:rPr>
        <w:t>a</w:t>
      </w:r>
      <w:r>
        <w:rPr>
          <w:spacing w:val="-19"/>
          <w:sz w:val="24"/>
          <w:szCs w:val="24"/>
        </w:rPr>
        <w:t>y</w:t>
      </w:r>
      <w:r>
        <w:rPr>
          <w:sz w:val="24"/>
          <w:szCs w:val="24"/>
        </w:rPr>
        <w:t>, assuming</w:t>
      </w:r>
      <w:r>
        <w:rPr>
          <w:spacing w:val="43"/>
          <w:sz w:val="24"/>
          <w:szCs w:val="24"/>
        </w:rPr>
        <w:t xml:space="preserve"> </w:t>
      </w:r>
      <w:r>
        <w:rPr>
          <w:w w:val="105"/>
          <w:sz w:val="24"/>
          <w:szCs w:val="24"/>
        </w:rPr>
        <w:t xml:space="preserve">I </w:t>
      </w:r>
      <w:r>
        <w:rPr>
          <w:sz w:val="24"/>
          <w:szCs w:val="24"/>
        </w:rPr>
        <w:t>s</w:t>
      </w:r>
      <w:r>
        <w:rPr>
          <w:spacing w:val="7"/>
          <w:sz w:val="24"/>
          <w:szCs w:val="24"/>
        </w:rPr>
        <w:t>p</w:t>
      </w:r>
      <w:r>
        <w:rPr>
          <w:sz w:val="24"/>
          <w:szCs w:val="24"/>
        </w:rPr>
        <w:t>end</w:t>
      </w:r>
      <w:r>
        <w:rPr>
          <w:spacing w:val="45"/>
          <w:sz w:val="24"/>
          <w:szCs w:val="24"/>
        </w:rPr>
        <w:t xml:space="preserve"> </w:t>
      </w:r>
      <w:r>
        <w:rPr>
          <w:sz w:val="24"/>
          <w:szCs w:val="24"/>
        </w:rPr>
        <w:t>10</w:t>
      </w:r>
      <w:r>
        <w:rPr>
          <w:spacing w:val="11"/>
          <w:sz w:val="24"/>
          <w:szCs w:val="24"/>
        </w:rPr>
        <w:t xml:space="preserve"> </w:t>
      </w:r>
      <w:del w:id="110" w:author="Matt Young" w:date="2016-10-29T16:35:00Z">
        <w:r w:rsidDel="00890F1B">
          <w:rPr>
            <w:sz w:val="24"/>
            <w:szCs w:val="24"/>
          </w:rPr>
          <w:delText>hou</w:delText>
        </w:r>
        <w:r w:rsidDel="00890F1B">
          <w:rPr>
            <w:spacing w:val="1"/>
            <w:sz w:val="24"/>
            <w:szCs w:val="24"/>
          </w:rPr>
          <w:delText>r</w:delText>
        </w:r>
        <w:r w:rsidDel="00890F1B">
          <w:rPr>
            <w:sz w:val="24"/>
            <w:szCs w:val="24"/>
          </w:rPr>
          <w:delText>s</w:delText>
        </w:r>
        <w:r w:rsidDel="00890F1B">
          <w:rPr>
            <w:spacing w:val="43"/>
            <w:sz w:val="24"/>
            <w:szCs w:val="24"/>
          </w:rPr>
          <w:delText xml:space="preserve"> </w:delText>
        </w:r>
      </w:del>
      <w:ins w:id="111" w:author="Matt Young" w:date="2016-10-29T16:35:00Z">
        <w:r w:rsidR="00890F1B">
          <w:rPr>
            <w:sz w:val="24"/>
            <w:szCs w:val="24"/>
          </w:rPr>
          <w:t>h</w:t>
        </w:r>
        <w:r w:rsidR="00890F1B">
          <w:rPr>
            <w:sz w:val="24"/>
            <w:szCs w:val="24"/>
          </w:rPr>
          <w:t>/</w:t>
        </w:r>
      </w:ins>
      <w:r>
        <w:rPr>
          <w:spacing w:val="-6"/>
          <w:sz w:val="24"/>
          <w:szCs w:val="24"/>
        </w:rPr>
        <w:t>w</w:t>
      </w:r>
      <w:r>
        <w:rPr>
          <w:sz w:val="24"/>
          <w:szCs w:val="24"/>
        </w:rPr>
        <w:t>eek</w:t>
      </w:r>
      <w:r>
        <w:rPr>
          <w:spacing w:val="9"/>
          <w:sz w:val="24"/>
          <w:szCs w:val="24"/>
        </w:rPr>
        <w:t xml:space="preserve"> </w:t>
      </w:r>
      <w:commentRangeEnd w:id="108"/>
      <w:r w:rsidR="00F314BA">
        <w:rPr>
          <w:rStyle w:val="CommentReference"/>
        </w:rPr>
        <w:commentReference w:id="108"/>
      </w:r>
      <w:r>
        <w:rPr>
          <w:w w:val="109"/>
          <w:sz w:val="24"/>
          <w:szCs w:val="24"/>
        </w:rPr>
        <w:t>(standard</w:t>
      </w:r>
      <w:r>
        <w:rPr>
          <w:spacing w:val="24"/>
          <w:w w:val="109"/>
          <w:sz w:val="24"/>
          <w:szCs w:val="24"/>
        </w:rPr>
        <w:t xml:space="preserve"> </w:t>
      </w:r>
      <w:r>
        <w:rPr>
          <w:w w:val="109"/>
          <w:sz w:val="24"/>
          <w:szCs w:val="24"/>
        </w:rPr>
        <w:t>part-time</w:t>
      </w:r>
      <w:r>
        <w:rPr>
          <w:spacing w:val="15"/>
          <w:w w:val="109"/>
          <w:sz w:val="24"/>
          <w:szCs w:val="24"/>
        </w:rPr>
        <w:t xml:space="preserve"> </w:t>
      </w:r>
      <w:r>
        <w:rPr>
          <w:w w:val="101"/>
          <w:sz w:val="24"/>
          <w:szCs w:val="24"/>
        </w:rPr>
        <w:t>empl</w:t>
      </w:r>
      <w:r>
        <w:rPr>
          <w:spacing w:val="-6"/>
          <w:w w:val="101"/>
          <w:sz w:val="24"/>
          <w:szCs w:val="24"/>
        </w:rPr>
        <w:t>o</w:t>
      </w:r>
      <w:r>
        <w:rPr>
          <w:w w:val="103"/>
          <w:sz w:val="24"/>
          <w:szCs w:val="24"/>
        </w:rPr>
        <w:t>yme</w:t>
      </w:r>
      <w:r>
        <w:rPr>
          <w:spacing w:val="-6"/>
          <w:w w:val="103"/>
          <w:sz w:val="24"/>
          <w:szCs w:val="24"/>
        </w:rPr>
        <w:t>n</w:t>
      </w:r>
      <w:r>
        <w:rPr>
          <w:w w:val="136"/>
          <w:sz w:val="24"/>
          <w:szCs w:val="24"/>
        </w:rPr>
        <w:t>t</w:t>
      </w:r>
      <w:r>
        <w:rPr>
          <w:spacing w:val="18"/>
          <w:sz w:val="24"/>
          <w:szCs w:val="24"/>
        </w:rPr>
        <w:t xml:space="preserve"> </w:t>
      </w:r>
      <w:r>
        <w:rPr>
          <w:w w:val="106"/>
          <w:sz w:val="24"/>
          <w:szCs w:val="24"/>
        </w:rPr>
        <w:t>hours/</w:t>
      </w:r>
      <w:r>
        <w:rPr>
          <w:spacing w:val="-5"/>
          <w:w w:val="106"/>
          <w:sz w:val="24"/>
          <w:szCs w:val="24"/>
        </w:rPr>
        <w:t>w</w:t>
      </w:r>
      <w:r>
        <w:rPr>
          <w:w w:val="106"/>
          <w:sz w:val="24"/>
          <w:szCs w:val="24"/>
        </w:rPr>
        <w:t>eek)</w:t>
      </w:r>
      <w:r>
        <w:rPr>
          <w:spacing w:val="21"/>
          <w:w w:val="106"/>
          <w:sz w:val="24"/>
          <w:szCs w:val="24"/>
        </w:rPr>
        <w:t xml:space="preserve"> </w:t>
      </w:r>
      <w:r>
        <w:rPr>
          <w:spacing w:val="-6"/>
          <w:w w:val="97"/>
          <w:sz w:val="24"/>
          <w:szCs w:val="24"/>
        </w:rPr>
        <w:t>w</w:t>
      </w:r>
      <w:r>
        <w:rPr>
          <w:w w:val="102"/>
          <w:sz w:val="24"/>
          <w:szCs w:val="24"/>
        </w:rPr>
        <w:t xml:space="preserve">orking </w:t>
      </w:r>
      <w:r>
        <w:rPr>
          <w:sz w:val="24"/>
          <w:szCs w:val="24"/>
        </w:rPr>
        <w:t>on</w:t>
      </w:r>
      <w:r>
        <w:rPr>
          <w:spacing w:val="23"/>
          <w:sz w:val="24"/>
          <w:szCs w:val="24"/>
        </w:rPr>
        <w:t xml:space="preserve"> </w:t>
      </w:r>
      <w:r>
        <w:rPr>
          <w:sz w:val="24"/>
          <w:szCs w:val="24"/>
        </w:rPr>
        <w:t>these</w:t>
      </w:r>
      <w:r>
        <w:rPr>
          <w:spacing w:val="44"/>
          <w:sz w:val="24"/>
          <w:szCs w:val="24"/>
        </w:rPr>
        <w:t xml:space="preserve"> </w:t>
      </w:r>
      <w:r>
        <w:rPr>
          <w:w w:val="107"/>
          <w:sz w:val="24"/>
          <w:szCs w:val="24"/>
        </w:rPr>
        <w:t>tasks.</w:t>
      </w:r>
    </w:p>
    <w:p w:rsidR="00703A58" w:rsidRDefault="007D342C" w:rsidP="007D342C">
      <w:pPr>
        <w:ind w:left="848"/>
        <w:rPr>
          <w:sz w:val="24"/>
          <w:szCs w:val="24"/>
        </w:rPr>
      </w:pPr>
      <w:r>
        <w:rPr>
          <w:sz w:val="24"/>
          <w:szCs w:val="24"/>
        </w:rPr>
        <w:t>In</w:t>
      </w:r>
      <w:r>
        <w:rPr>
          <w:spacing w:val="32"/>
          <w:sz w:val="24"/>
          <w:szCs w:val="24"/>
        </w:rPr>
        <w:t xml:space="preserve"> </w:t>
      </w:r>
      <w:r>
        <w:rPr>
          <w:sz w:val="24"/>
          <w:szCs w:val="24"/>
        </w:rPr>
        <w:t>short, the</w:t>
      </w:r>
      <w:r>
        <w:rPr>
          <w:spacing w:val="47"/>
          <w:sz w:val="24"/>
          <w:szCs w:val="24"/>
        </w:rPr>
        <w:t xml:space="preserve"> </w:t>
      </w:r>
      <w:r>
        <w:rPr>
          <w:sz w:val="24"/>
          <w:szCs w:val="24"/>
        </w:rPr>
        <w:t>team</w:t>
      </w:r>
      <w:r>
        <w:rPr>
          <w:spacing w:val="56"/>
          <w:sz w:val="24"/>
          <w:szCs w:val="24"/>
        </w:rPr>
        <w:t xml:space="preserve"> </w:t>
      </w:r>
      <w:r>
        <w:rPr>
          <w:sz w:val="24"/>
          <w:szCs w:val="24"/>
        </w:rPr>
        <w:t>requests</w:t>
      </w:r>
      <w:r>
        <w:rPr>
          <w:spacing w:val="58"/>
          <w:sz w:val="24"/>
          <w:szCs w:val="24"/>
        </w:rPr>
        <w:t xml:space="preserve"> </w:t>
      </w:r>
      <w:r>
        <w:rPr>
          <w:sz w:val="24"/>
          <w:szCs w:val="24"/>
        </w:rPr>
        <w:t>$17,55</w:t>
      </w:r>
      <w:r>
        <w:rPr>
          <w:spacing w:val="1"/>
          <w:sz w:val="24"/>
          <w:szCs w:val="24"/>
        </w:rPr>
        <w:t>2</w:t>
      </w:r>
      <w:r>
        <w:rPr>
          <w:sz w:val="24"/>
          <w:szCs w:val="24"/>
        </w:rPr>
        <w:t>.00 to</w:t>
      </w:r>
      <w:r>
        <w:rPr>
          <w:spacing w:val="38"/>
          <w:sz w:val="24"/>
          <w:szCs w:val="24"/>
        </w:rPr>
        <w:t xml:space="preserve"> </w:t>
      </w:r>
      <w:r>
        <w:rPr>
          <w:sz w:val="24"/>
          <w:szCs w:val="24"/>
        </w:rPr>
        <w:t>complete</w:t>
      </w:r>
      <w:r>
        <w:rPr>
          <w:spacing w:val="45"/>
          <w:sz w:val="24"/>
          <w:szCs w:val="24"/>
        </w:rPr>
        <w:t xml:space="preserve"> </w:t>
      </w:r>
      <w:r>
        <w:rPr>
          <w:sz w:val="24"/>
          <w:szCs w:val="24"/>
        </w:rPr>
        <w:t>this</w:t>
      </w:r>
      <w:r>
        <w:rPr>
          <w:spacing w:val="50"/>
          <w:sz w:val="24"/>
          <w:szCs w:val="24"/>
        </w:rPr>
        <w:t xml:space="preserve"> </w:t>
      </w:r>
      <w:r>
        <w:rPr>
          <w:w w:val="105"/>
          <w:sz w:val="24"/>
          <w:szCs w:val="24"/>
        </w:rPr>
        <w:t>pr</w:t>
      </w:r>
      <w:r>
        <w:rPr>
          <w:spacing w:val="13"/>
          <w:w w:val="105"/>
          <w:sz w:val="24"/>
          <w:szCs w:val="24"/>
        </w:rPr>
        <w:t>o</w:t>
      </w:r>
      <w:r>
        <w:rPr>
          <w:w w:val="107"/>
          <w:sz w:val="24"/>
          <w:szCs w:val="24"/>
        </w:rPr>
        <w:t>ject.</w:t>
      </w:r>
    </w:p>
    <w:p w:rsidR="00703A58" w:rsidRDefault="00703A58" w:rsidP="007D342C">
      <w:pPr>
        <w:spacing w:line="200" w:lineRule="exact"/>
      </w:pPr>
    </w:p>
    <w:p w:rsidR="00703A58" w:rsidRDefault="00703A58" w:rsidP="007D342C">
      <w:pPr>
        <w:spacing w:before="9" w:line="220" w:lineRule="exact"/>
        <w:rPr>
          <w:sz w:val="22"/>
          <w:szCs w:val="22"/>
        </w:rPr>
      </w:pPr>
    </w:p>
    <w:p w:rsidR="00703A58" w:rsidRDefault="007D342C" w:rsidP="007D342C">
      <w:pPr>
        <w:ind w:left="497" w:right="6400"/>
        <w:rPr>
          <w:sz w:val="34"/>
          <w:szCs w:val="34"/>
        </w:rPr>
      </w:pPr>
      <w:r>
        <w:rPr>
          <w:w w:val="119"/>
          <w:sz w:val="34"/>
          <w:szCs w:val="34"/>
        </w:rPr>
        <w:t>Conclusion</w:t>
      </w:r>
    </w:p>
    <w:p w:rsidR="00703A58" w:rsidRDefault="00703A58" w:rsidP="007D342C">
      <w:pPr>
        <w:spacing w:before="8" w:line="220" w:lineRule="exact"/>
        <w:rPr>
          <w:sz w:val="22"/>
          <w:szCs w:val="22"/>
        </w:rPr>
      </w:pPr>
    </w:p>
    <w:p w:rsidR="00703A58" w:rsidRDefault="007D342C" w:rsidP="007D342C">
      <w:pPr>
        <w:spacing w:line="251" w:lineRule="auto"/>
        <w:ind w:left="497" w:right="491"/>
        <w:rPr>
          <w:sz w:val="24"/>
          <w:szCs w:val="24"/>
        </w:rPr>
      </w:pPr>
      <w:r>
        <w:pict>
          <v:group id="_x0000_s1036" style="position:absolute;left:0;text-align:left;margin-left:110.85pt;margin-top:122.6pt;width:155.4pt;height:0;z-index:-251656704;mso-position-horizontal-relative:page" coordorigin="2217,2452" coordsize="3108,0">
            <v:shape id="_x0000_s1037" style="position:absolute;left:2217;top:2452;width:3108;height:0" coordorigin="2217,2452" coordsize="3108,0" path="m2217,2452r3108,e" filled="f" strokeweight=".14042mm">
              <v:path arrowok="t"/>
            </v:shape>
            <w10:wrap anchorx="page"/>
          </v:group>
        </w:pict>
      </w:r>
      <w:r>
        <w:rPr>
          <w:sz w:val="24"/>
          <w:szCs w:val="24"/>
        </w:rPr>
        <w:t>The abili</w:t>
      </w:r>
      <w:r>
        <w:rPr>
          <w:spacing w:val="-5"/>
          <w:sz w:val="24"/>
          <w:szCs w:val="24"/>
        </w:rPr>
        <w:t>t</w:t>
      </w:r>
      <w:r>
        <w:rPr>
          <w:sz w:val="24"/>
          <w:szCs w:val="24"/>
        </w:rPr>
        <w:t>y to</w:t>
      </w:r>
      <w:r>
        <w:rPr>
          <w:spacing w:val="60"/>
          <w:sz w:val="24"/>
          <w:szCs w:val="24"/>
        </w:rPr>
        <w:t xml:space="preserve"> </w:t>
      </w:r>
      <w:r>
        <w:rPr>
          <w:sz w:val="24"/>
          <w:szCs w:val="24"/>
        </w:rPr>
        <w:t>reliably si</w:t>
      </w:r>
      <w:r>
        <w:rPr>
          <w:spacing w:val="-6"/>
          <w:sz w:val="24"/>
          <w:szCs w:val="24"/>
        </w:rPr>
        <w:t>m</w:t>
      </w:r>
      <w:r>
        <w:rPr>
          <w:sz w:val="24"/>
          <w:szCs w:val="24"/>
        </w:rPr>
        <w:t>ulate 2D</w:t>
      </w:r>
      <w:r>
        <w:rPr>
          <w:spacing w:val="41"/>
          <w:sz w:val="24"/>
          <w:szCs w:val="24"/>
        </w:rPr>
        <w:t xml:space="preserve"> </w:t>
      </w:r>
      <w:r>
        <w:rPr>
          <w:sz w:val="24"/>
          <w:szCs w:val="24"/>
        </w:rPr>
        <w:t>SPIFI systems is</w:t>
      </w:r>
      <w:r>
        <w:rPr>
          <w:spacing w:val="36"/>
          <w:sz w:val="24"/>
          <w:szCs w:val="24"/>
        </w:rPr>
        <w:t xml:space="preserve"> </w:t>
      </w:r>
      <w:r>
        <w:rPr>
          <w:sz w:val="24"/>
          <w:szCs w:val="24"/>
        </w:rPr>
        <w:t>crucial</w:t>
      </w:r>
      <w:r>
        <w:rPr>
          <w:spacing w:val="60"/>
          <w:sz w:val="24"/>
          <w:szCs w:val="24"/>
        </w:rPr>
        <w:t xml:space="preserve"> </w:t>
      </w:r>
      <w:r>
        <w:rPr>
          <w:sz w:val="24"/>
          <w:szCs w:val="24"/>
        </w:rPr>
        <w:t>to</w:t>
      </w:r>
      <w:r>
        <w:rPr>
          <w:spacing w:val="60"/>
          <w:sz w:val="24"/>
          <w:szCs w:val="24"/>
        </w:rPr>
        <w:t xml:space="preserve"> </w:t>
      </w:r>
      <w:r>
        <w:rPr>
          <w:sz w:val="24"/>
          <w:szCs w:val="24"/>
        </w:rPr>
        <w:t xml:space="preserve">the </w:t>
      </w:r>
      <w:r>
        <w:rPr>
          <w:w w:val="108"/>
          <w:sz w:val="24"/>
          <w:szCs w:val="24"/>
        </w:rPr>
        <w:t>abili</w:t>
      </w:r>
      <w:r>
        <w:rPr>
          <w:spacing w:val="-5"/>
          <w:w w:val="108"/>
          <w:sz w:val="24"/>
          <w:szCs w:val="24"/>
        </w:rPr>
        <w:t>t</w:t>
      </w:r>
      <w:r>
        <w:rPr>
          <w:w w:val="102"/>
          <w:sz w:val="24"/>
          <w:szCs w:val="24"/>
        </w:rPr>
        <w:t xml:space="preserve">y </w:t>
      </w:r>
      <w:r>
        <w:rPr>
          <w:sz w:val="24"/>
          <w:szCs w:val="24"/>
        </w:rPr>
        <w:t>of</w:t>
      </w:r>
      <w:r>
        <w:rPr>
          <w:spacing w:val="8"/>
          <w:sz w:val="24"/>
          <w:szCs w:val="24"/>
        </w:rPr>
        <w:t xml:space="preserve"> </w:t>
      </w:r>
      <w:r>
        <w:rPr>
          <w:sz w:val="24"/>
          <w:szCs w:val="24"/>
        </w:rPr>
        <w:t>the</w:t>
      </w:r>
      <w:r>
        <w:rPr>
          <w:spacing w:val="50"/>
          <w:sz w:val="24"/>
          <w:szCs w:val="24"/>
        </w:rPr>
        <w:t xml:space="preserve"> </w:t>
      </w:r>
      <w:r>
        <w:rPr>
          <w:sz w:val="24"/>
          <w:szCs w:val="24"/>
        </w:rPr>
        <w:t xml:space="preserve">other teams </w:t>
      </w:r>
      <w:r>
        <w:rPr>
          <w:spacing w:val="-7"/>
          <w:sz w:val="24"/>
          <w:szCs w:val="24"/>
        </w:rPr>
        <w:t>w</w:t>
      </w:r>
      <w:r>
        <w:rPr>
          <w:sz w:val="24"/>
          <w:szCs w:val="24"/>
        </w:rPr>
        <w:t>orking</w:t>
      </w:r>
      <w:r>
        <w:rPr>
          <w:spacing w:val="29"/>
          <w:sz w:val="24"/>
          <w:szCs w:val="24"/>
        </w:rPr>
        <w:t xml:space="preserve"> </w:t>
      </w:r>
      <w:r>
        <w:rPr>
          <w:sz w:val="24"/>
          <w:szCs w:val="24"/>
        </w:rPr>
        <w:t>on</w:t>
      </w:r>
      <w:r>
        <w:rPr>
          <w:spacing w:val="26"/>
          <w:sz w:val="24"/>
          <w:szCs w:val="24"/>
        </w:rPr>
        <w:t xml:space="preserve"> </w:t>
      </w:r>
      <w:r>
        <w:rPr>
          <w:sz w:val="24"/>
          <w:szCs w:val="24"/>
        </w:rPr>
        <w:t>the</w:t>
      </w:r>
      <w:r>
        <w:rPr>
          <w:spacing w:val="50"/>
          <w:sz w:val="24"/>
          <w:szCs w:val="24"/>
        </w:rPr>
        <w:t xml:space="preserve"> </w:t>
      </w:r>
      <w:r>
        <w:rPr>
          <w:sz w:val="24"/>
          <w:szCs w:val="24"/>
        </w:rPr>
        <w:t>broader pr</w:t>
      </w:r>
      <w:r>
        <w:rPr>
          <w:spacing w:val="13"/>
          <w:sz w:val="24"/>
          <w:szCs w:val="24"/>
        </w:rPr>
        <w:t>o</w:t>
      </w:r>
      <w:r>
        <w:rPr>
          <w:sz w:val="24"/>
          <w:szCs w:val="24"/>
        </w:rPr>
        <w:t>ject to</w:t>
      </w:r>
      <w:r>
        <w:rPr>
          <w:spacing w:val="40"/>
          <w:sz w:val="24"/>
          <w:szCs w:val="24"/>
        </w:rPr>
        <w:t xml:space="preserve"> </w:t>
      </w:r>
      <w:r>
        <w:rPr>
          <w:sz w:val="24"/>
          <w:szCs w:val="24"/>
        </w:rPr>
        <w:t>ensure</w:t>
      </w:r>
      <w:r>
        <w:rPr>
          <w:spacing w:val="40"/>
          <w:sz w:val="24"/>
          <w:szCs w:val="24"/>
        </w:rPr>
        <w:t xml:space="preserve"> </w:t>
      </w:r>
      <w:r>
        <w:rPr>
          <w:sz w:val="24"/>
          <w:szCs w:val="24"/>
        </w:rPr>
        <w:t>the</w:t>
      </w:r>
      <w:r>
        <w:rPr>
          <w:spacing w:val="50"/>
          <w:sz w:val="24"/>
          <w:szCs w:val="24"/>
        </w:rPr>
        <w:t xml:space="preserve"> </w:t>
      </w:r>
      <w:r>
        <w:rPr>
          <w:w w:val="103"/>
          <w:sz w:val="24"/>
          <w:szCs w:val="24"/>
        </w:rPr>
        <w:t xml:space="preserve">diffraction </w:t>
      </w:r>
      <w:r>
        <w:rPr>
          <w:w w:val="111"/>
          <w:sz w:val="24"/>
          <w:szCs w:val="24"/>
        </w:rPr>
        <w:t>patterns,</w:t>
      </w:r>
      <w:r>
        <w:rPr>
          <w:spacing w:val="18"/>
          <w:w w:val="111"/>
          <w:sz w:val="24"/>
          <w:szCs w:val="24"/>
        </w:rPr>
        <w:t xml:space="preserve"> </w:t>
      </w:r>
      <w:r>
        <w:rPr>
          <w:sz w:val="24"/>
          <w:szCs w:val="24"/>
        </w:rPr>
        <w:t>wheel</w:t>
      </w:r>
      <w:r>
        <w:rPr>
          <w:spacing w:val="18"/>
          <w:sz w:val="24"/>
          <w:szCs w:val="24"/>
        </w:rPr>
        <w:t xml:space="preserve"> </w:t>
      </w:r>
      <w:r>
        <w:rPr>
          <w:sz w:val="24"/>
          <w:szCs w:val="24"/>
        </w:rPr>
        <w:t>designs,</w:t>
      </w:r>
      <w:r>
        <w:rPr>
          <w:spacing w:val="33"/>
          <w:sz w:val="24"/>
          <w:szCs w:val="24"/>
        </w:rPr>
        <w:t xml:space="preserve"> </w:t>
      </w:r>
      <w:r>
        <w:rPr>
          <w:sz w:val="24"/>
          <w:szCs w:val="24"/>
        </w:rPr>
        <w:t>and</w:t>
      </w:r>
      <w:r>
        <w:rPr>
          <w:spacing w:val="51"/>
          <w:sz w:val="24"/>
          <w:szCs w:val="24"/>
        </w:rPr>
        <w:t xml:space="preserve"> </w:t>
      </w:r>
      <w:r>
        <w:rPr>
          <w:sz w:val="24"/>
          <w:szCs w:val="24"/>
        </w:rPr>
        <w:t>optical</w:t>
      </w:r>
      <w:r>
        <w:rPr>
          <w:spacing w:val="57"/>
          <w:sz w:val="24"/>
          <w:szCs w:val="24"/>
        </w:rPr>
        <w:t xml:space="preserve"> </w:t>
      </w:r>
      <w:r>
        <w:rPr>
          <w:sz w:val="24"/>
          <w:szCs w:val="24"/>
        </w:rPr>
        <w:t>systems</w:t>
      </w:r>
      <w:r>
        <w:rPr>
          <w:spacing w:val="53"/>
          <w:sz w:val="24"/>
          <w:szCs w:val="24"/>
        </w:rPr>
        <w:t xml:space="preserve"> </w:t>
      </w:r>
      <w:r>
        <w:rPr>
          <w:sz w:val="24"/>
          <w:szCs w:val="24"/>
        </w:rPr>
        <w:t>are</w:t>
      </w:r>
      <w:r>
        <w:rPr>
          <w:spacing w:val="41"/>
          <w:sz w:val="24"/>
          <w:szCs w:val="24"/>
        </w:rPr>
        <w:t xml:space="preserve"> </w:t>
      </w:r>
      <w:r>
        <w:rPr>
          <w:sz w:val="24"/>
          <w:szCs w:val="24"/>
        </w:rPr>
        <w:t>correct</w:t>
      </w:r>
      <w:r>
        <w:rPr>
          <w:spacing w:val="56"/>
          <w:sz w:val="24"/>
          <w:szCs w:val="24"/>
        </w:rPr>
        <w:t xml:space="preserve"> </w:t>
      </w:r>
      <w:r>
        <w:rPr>
          <w:w w:val="105"/>
          <w:sz w:val="24"/>
          <w:szCs w:val="24"/>
        </w:rPr>
        <w:t>implem</w:t>
      </w:r>
      <w:r>
        <w:rPr>
          <w:spacing w:val="1"/>
          <w:w w:val="105"/>
          <w:sz w:val="24"/>
          <w:szCs w:val="24"/>
        </w:rPr>
        <w:t>e</w:t>
      </w:r>
      <w:r>
        <w:rPr>
          <w:spacing w:val="-6"/>
          <w:w w:val="105"/>
          <w:sz w:val="24"/>
          <w:szCs w:val="24"/>
        </w:rPr>
        <w:t>n</w:t>
      </w:r>
      <w:r>
        <w:rPr>
          <w:w w:val="105"/>
          <w:sz w:val="24"/>
          <w:szCs w:val="24"/>
        </w:rPr>
        <w:t>tations</w:t>
      </w:r>
      <w:r>
        <w:rPr>
          <w:spacing w:val="25"/>
          <w:w w:val="105"/>
          <w:sz w:val="24"/>
          <w:szCs w:val="24"/>
        </w:rPr>
        <w:t xml:space="preserve"> </w:t>
      </w:r>
      <w:r>
        <w:rPr>
          <w:sz w:val="24"/>
          <w:szCs w:val="24"/>
        </w:rPr>
        <w:t>of the theor</w:t>
      </w:r>
      <w:r>
        <w:rPr>
          <w:spacing w:val="-18"/>
          <w:sz w:val="24"/>
          <w:szCs w:val="24"/>
        </w:rPr>
        <w:t>y</w:t>
      </w:r>
      <w:del w:id="112" w:author="Matt Young" w:date="2016-10-29T16:51:00Z">
        <w:r w:rsidDel="00BF10A5">
          <w:rPr>
            <w:sz w:val="24"/>
            <w:szCs w:val="24"/>
          </w:rPr>
          <w:delText>,</w:delText>
        </w:r>
      </w:del>
      <w:r>
        <w:rPr>
          <w:sz w:val="24"/>
          <w:szCs w:val="24"/>
        </w:rPr>
        <w:t xml:space="preserve"> and are</w:t>
      </w:r>
      <w:r>
        <w:rPr>
          <w:spacing w:val="51"/>
          <w:sz w:val="24"/>
          <w:szCs w:val="24"/>
        </w:rPr>
        <w:t xml:space="preserve"> </w:t>
      </w:r>
      <w:r>
        <w:rPr>
          <w:sz w:val="24"/>
          <w:szCs w:val="24"/>
        </w:rPr>
        <w:t>o</w:t>
      </w:r>
      <w:r>
        <w:rPr>
          <w:spacing w:val="7"/>
          <w:sz w:val="24"/>
          <w:szCs w:val="24"/>
        </w:rPr>
        <w:t>p</w:t>
      </w:r>
      <w:r>
        <w:rPr>
          <w:sz w:val="24"/>
          <w:szCs w:val="24"/>
        </w:rPr>
        <w:t>erating pro</w:t>
      </w:r>
      <w:r>
        <w:rPr>
          <w:spacing w:val="7"/>
          <w:sz w:val="24"/>
          <w:szCs w:val="24"/>
        </w:rPr>
        <w:t>p</w:t>
      </w:r>
      <w:r>
        <w:rPr>
          <w:sz w:val="24"/>
          <w:szCs w:val="24"/>
        </w:rPr>
        <w:t>erly when</w:t>
      </w:r>
      <w:r>
        <w:rPr>
          <w:spacing w:val="43"/>
          <w:sz w:val="24"/>
          <w:szCs w:val="24"/>
        </w:rPr>
        <w:t xml:space="preserve"> </w:t>
      </w:r>
      <w:r>
        <w:rPr>
          <w:sz w:val="24"/>
          <w:szCs w:val="24"/>
        </w:rPr>
        <w:t>placed</w:t>
      </w:r>
      <w:r>
        <w:rPr>
          <w:spacing w:val="54"/>
          <w:sz w:val="24"/>
          <w:szCs w:val="24"/>
        </w:rPr>
        <w:t xml:space="preserve"> </w:t>
      </w:r>
      <w:r>
        <w:rPr>
          <w:sz w:val="24"/>
          <w:szCs w:val="24"/>
        </w:rPr>
        <w:t>i</w:t>
      </w:r>
      <w:r>
        <w:rPr>
          <w:spacing w:val="-6"/>
          <w:sz w:val="24"/>
          <w:szCs w:val="24"/>
        </w:rPr>
        <w:t>n</w:t>
      </w:r>
      <w:r>
        <w:rPr>
          <w:sz w:val="24"/>
          <w:szCs w:val="24"/>
        </w:rPr>
        <w:t xml:space="preserve">to the system. </w:t>
      </w:r>
      <w:r>
        <w:rPr>
          <w:spacing w:val="-21"/>
          <w:w w:val="109"/>
          <w:sz w:val="24"/>
          <w:szCs w:val="24"/>
        </w:rPr>
        <w:t>F</w:t>
      </w:r>
      <w:r>
        <w:rPr>
          <w:w w:val="109"/>
          <w:sz w:val="24"/>
          <w:szCs w:val="24"/>
        </w:rPr>
        <w:t xml:space="preserve">ur- </w:t>
      </w:r>
      <w:proofErr w:type="spellStart"/>
      <w:r>
        <w:rPr>
          <w:sz w:val="24"/>
          <w:szCs w:val="24"/>
        </w:rPr>
        <w:t>thermore</w:t>
      </w:r>
      <w:proofErr w:type="spellEnd"/>
      <w:r>
        <w:rPr>
          <w:sz w:val="24"/>
          <w:szCs w:val="24"/>
        </w:rPr>
        <w:t>, the</w:t>
      </w:r>
      <w:r>
        <w:rPr>
          <w:spacing w:val="36"/>
          <w:sz w:val="24"/>
          <w:szCs w:val="24"/>
        </w:rPr>
        <w:t xml:space="preserve"> </w:t>
      </w:r>
      <w:r>
        <w:rPr>
          <w:sz w:val="24"/>
          <w:szCs w:val="24"/>
        </w:rPr>
        <w:t>e</w:t>
      </w:r>
      <w:r>
        <w:rPr>
          <w:spacing w:val="-6"/>
          <w:sz w:val="24"/>
          <w:szCs w:val="24"/>
        </w:rPr>
        <w:t>n</w:t>
      </w:r>
      <w:r>
        <w:rPr>
          <w:sz w:val="24"/>
          <w:szCs w:val="24"/>
        </w:rPr>
        <w:t>tire</w:t>
      </w:r>
      <w:r>
        <w:rPr>
          <w:spacing w:val="43"/>
          <w:sz w:val="24"/>
          <w:szCs w:val="24"/>
        </w:rPr>
        <w:t xml:space="preserve"> </w:t>
      </w:r>
      <w:r>
        <w:rPr>
          <w:spacing w:val="7"/>
          <w:w w:val="108"/>
          <w:sz w:val="24"/>
          <w:szCs w:val="24"/>
        </w:rPr>
        <w:t>p</w:t>
      </w:r>
      <w:r>
        <w:rPr>
          <w:w w:val="101"/>
          <w:sz w:val="24"/>
          <w:szCs w:val="24"/>
        </w:rPr>
        <w:t>oi</w:t>
      </w:r>
      <w:r>
        <w:rPr>
          <w:spacing w:val="-6"/>
          <w:w w:val="101"/>
          <w:sz w:val="24"/>
          <w:szCs w:val="24"/>
        </w:rPr>
        <w:t>n</w:t>
      </w:r>
      <w:r>
        <w:rPr>
          <w:w w:val="136"/>
          <w:sz w:val="24"/>
          <w:szCs w:val="24"/>
        </w:rPr>
        <w:t>t</w:t>
      </w:r>
      <w:r>
        <w:rPr>
          <w:spacing w:val="7"/>
          <w:sz w:val="24"/>
          <w:szCs w:val="24"/>
        </w:rPr>
        <w:t xml:space="preserve"> </w:t>
      </w:r>
      <w:r>
        <w:rPr>
          <w:sz w:val="24"/>
          <w:szCs w:val="24"/>
        </w:rPr>
        <w:t>of</w:t>
      </w:r>
      <w:r>
        <w:rPr>
          <w:spacing w:val="-5"/>
          <w:sz w:val="24"/>
          <w:szCs w:val="24"/>
        </w:rPr>
        <w:t xml:space="preserve"> </w:t>
      </w:r>
      <w:r>
        <w:rPr>
          <w:spacing w:val="7"/>
          <w:sz w:val="24"/>
          <w:szCs w:val="24"/>
        </w:rPr>
        <w:t>p</w:t>
      </w:r>
      <w:r>
        <w:rPr>
          <w:sz w:val="24"/>
          <w:szCs w:val="24"/>
        </w:rPr>
        <w:t>erforming</w:t>
      </w:r>
      <w:r>
        <w:rPr>
          <w:spacing w:val="37"/>
          <w:sz w:val="24"/>
          <w:szCs w:val="24"/>
        </w:rPr>
        <w:t xml:space="preserve"> </w:t>
      </w:r>
      <w:r>
        <w:rPr>
          <w:sz w:val="24"/>
          <w:szCs w:val="24"/>
        </w:rPr>
        <w:t>SPIFI</w:t>
      </w:r>
      <w:r>
        <w:rPr>
          <w:spacing w:val="57"/>
          <w:sz w:val="24"/>
          <w:szCs w:val="24"/>
        </w:rPr>
        <w:t xml:space="preserve"> </w:t>
      </w:r>
      <w:r>
        <w:rPr>
          <w:sz w:val="24"/>
          <w:szCs w:val="24"/>
        </w:rPr>
        <w:t>microsco</w:t>
      </w:r>
      <w:r>
        <w:rPr>
          <w:spacing w:val="-5"/>
          <w:sz w:val="24"/>
          <w:szCs w:val="24"/>
        </w:rPr>
        <w:t>p</w:t>
      </w:r>
      <w:r>
        <w:rPr>
          <w:sz w:val="24"/>
          <w:szCs w:val="24"/>
        </w:rPr>
        <w:t>y</w:t>
      </w:r>
      <w:r>
        <w:rPr>
          <w:spacing w:val="19"/>
          <w:sz w:val="24"/>
          <w:szCs w:val="24"/>
        </w:rPr>
        <w:t xml:space="preserve"> </w:t>
      </w:r>
      <w:r>
        <w:rPr>
          <w:sz w:val="24"/>
          <w:szCs w:val="24"/>
        </w:rPr>
        <w:t>on</w:t>
      </w:r>
      <w:r>
        <w:rPr>
          <w:spacing w:val="12"/>
          <w:sz w:val="24"/>
          <w:szCs w:val="24"/>
        </w:rPr>
        <w:t xml:space="preserve"> </w:t>
      </w:r>
      <w:r>
        <w:rPr>
          <w:sz w:val="24"/>
          <w:szCs w:val="24"/>
        </w:rPr>
        <w:t>an</w:t>
      </w:r>
      <w:r>
        <w:rPr>
          <w:spacing w:val="27"/>
          <w:sz w:val="24"/>
          <w:szCs w:val="24"/>
        </w:rPr>
        <w:t xml:space="preserve"> </w:t>
      </w:r>
      <w:r>
        <w:rPr>
          <w:sz w:val="24"/>
          <w:szCs w:val="24"/>
        </w:rPr>
        <w:t>o</w:t>
      </w:r>
      <w:r>
        <w:rPr>
          <w:spacing w:val="13"/>
          <w:sz w:val="24"/>
          <w:szCs w:val="24"/>
        </w:rPr>
        <w:t>b</w:t>
      </w:r>
      <w:r>
        <w:rPr>
          <w:sz w:val="24"/>
          <w:szCs w:val="24"/>
        </w:rPr>
        <w:t>ject</w:t>
      </w:r>
      <w:r>
        <w:rPr>
          <w:spacing w:val="36"/>
          <w:sz w:val="24"/>
          <w:szCs w:val="24"/>
        </w:rPr>
        <w:t xml:space="preserve"> </w:t>
      </w:r>
      <w:r>
        <w:rPr>
          <w:sz w:val="24"/>
          <w:szCs w:val="24"/>
        </w:rPr>
        <w:t>is</w:t>
      </w:r>
      <w:r>
        <w:rPr>
          <w:spacing w:val="4"/>
          <w:sz w:val="24"/>
          <w:szCs w:val="24"/>
        </w:rPr>
        <w:t xml:space="preserve"> </w:t>
      </w:r>
      <w:r>
        <w:rPr>
          <w:w w:val="111"/>
          <w:sz w:val="24"/>
          <w:szCs w:val="24"/>
        </w:rPr>
        <w:t xml:space="preserve">to </w:t>
      </w:r>
      <w:r>
        <w:rPr>
          <w:sz w:val="24"/>
          <w:szCs w:val="24"/>
        </w:rPr>
        <w:t>collect</w:t>
      </w:r>
      <w:r>
        <w:rPr>
          <w:spacing w:val="16"/>
          <w:sz w:val="24"/>
          <w:szCs w:val="24"/>
        </w:rPr>
        <w:t xml:space="preserve"> </w:t>
      </w:r>
      <w:r>
        <w:rPr>
          <w:sz w:val="24"/>
          <w:szCs w:val="24"/>
        </w:rPr>
        <w:t>the</w:t>
      </w:r>
      <w:r>
        <w:rPr>
          <w:spacing w:val="38"/>
          <w:sz w:val="24"/>
          <w:szCs w:val="24"/>
        </w:rPr>
        <w:t xml:space="preserve"> </w:t>
      </w:r>
      <w:r>
        <w:rPr>
          <w:w w:val="112"/>
          <w:sz w:val="24"/>
          <w:szCs w:val="24"/>
        </w:rPr>
        <w:t>output</w:t>
      </w:r>
      <w:r>
        <w:rPr>
          <w:spacing w:val="3"/>
          <w:w w:val="112"/>
          <w:sz w:val="24"/>
          <w:szCs w:val="24"/>
        </w:rPr>
        <w:t xml:space="preserve"> </w:t>
      </w:r>
      <w:r>
        <w:rPr>
          <w:sz w:val="24"/>
          <w:szCs w:val="24"/>
        </w:rPr>
        <w:t>signal</w:t>
      </w:r>
      <w:r>
        <w:rPr>
          <w:spacing w:val="21"/>
          <w:sz w:val="24"/>
          <w:szCs w:val="24"/>
        </w:rPr>
        <w:t xml:space="preserve"> </w:t>
      </w:r>
      <w:r>
        <w:rPr>
          <w:sz w:val="24"/>
          <w:szCs w:val="24"/>
        </w:rPr>
        <w:t>data, making</w:t>
      </w:r>
      <w:r>
        <w:rPr>
          <w:spacing w:val="32"/>
          <w:sz w:val="24"/>
          <w:szCs w:val="24"/>
        </w:rPr>
        <w:t xml:space="preserve"> </w:t>
      </w:r>
      <w:r>
        <w:rPr>
          <w:sz w:val="24"/>
          <w:szCs w:val="24"/>
        </w:rPr>
        <w:t>the</w:t>
      </w:r>
      <w:r>
        <w:rPr>
          <w:spacing w:val="38"/>
          <w:sz w:val="24"/>
          <w:szCs w:val="24"/>
        </w:rPr>
        <w:t xml:space="preserve"> </w:t>
      </w:r>
      <w:r>
        <w:rPr>
          <w:sz w:val="24"/>
          <w:szCs w:val="24"/>
        </w:rPr>
        <w:t>pr</w:t>
      </w:r>
      <w:r>
        <w:rPr>
          <w:spacing w:val="7"/>
          <w:sz w:val="24"/>
          <w:szCs w:val="24"/>
        </w:rPr>
        <w:t>o</w:t>
      </w:r>
      <w:r>
        <w:rPr>
          <w:sz w:val="24"/>
          <w:szCs w:val="24"/>
        </w:rPr>
        <w:t>duction of</w:t>
      </w:r>
      <w:r>
        <w:rPr>
          <w:spacing w:val="-3"/>
          <w:sz w:val="24"/>
          <w:szCs w:val="24"/>
        </w:rPr>
        <w:t xml:space="preserve"> </w:t>
      </w:r>
      <w:r>
        <w:rPr>
          <w:sz w:val="24"/>
          <w:szCs w:val="24"/>
        </w:rPr>
        <w:t>data collec</w:t>
      </w:r>
      <w:r>
        <w:rPr>
          <w:spacing w:val="1"/>
          <w:sz w:val="24"/>
          <w:szCs w:val="24"/>
        </w:rPr>
        <w:t>t</w:t>
      </w:r>
      <w:r>
        <w:rPr>
          <w:sz w:val="24"/>
          <w:szCs w:val="24"/>
        </w:rPr>
        <w:t>ion</w:t>
      </w:r>
      <w:r>
        <w:rPr>
          <w:spacing w:val="18"/>
          <w:sz w:val="24"/>
          <w:szCs w:val="24"/>
        </w:rPr>
        <w:t xml:space="preserve"> </w:t>
      </w:r>
      <w:r>
        <w:rPr>
          <w:w w:val="102"/>
          <w:sz w:val="24"/>
          <w:szCs w:val="24"/>
        </w:rPr>
        <w:t xml:space="preserve">soft- </w:t>
      </w:r>
      <w:r>
        <w:rPr>
          <w:spacing w:val="-6"/>
          <w:sz w:val="24"/>
          <w:szCs w:val="24"/>
        </w:rPr>
        <w:t>w</w:t>
      </w:r>
      <w:r>
        <w:rPr>
          <w:sz w:val="24"/>
          <w:szCs w:val="24"/>
        </w:rPr>
        <w:t>are</w:t>
      </w:r>
      <w:r>
        <w:rPr>
          <w:spacing w:val="21"/>
          <w:sz w:val="24"/>
          <w:szCs w:val="24"/>
        </w:rPr>
        <w:t xml:space="preserve"> </w:t>
      </w:r>
      <w:r>
        <w:rPr>
          <w:sz w:val="24"/>
          <w:szCs w:val="24"/>
        </w:rPr>
        <w:t>im</w:t>
      </w:r>
      <w:r>
        <w:rPr>
          <w:spacing w:val="7"/>
          <w:sz w:val="24"/>
          <w:szCs w:val="24"/>
        </w:rPr>
        <w:t>p</w:t>
      </w:r>
      <w:r>
        <w:rPr>
          <w:sz w:val="24"/>
          <w:szCs w:val="24"/>
        </w:rPr>
        <w:t>erati</w:t>
      </w:r>
      <w:r>
        <w:rPr>
          <w:spacing w:val="-5"/>
          <w:sz w:val="24"/>
          <w:szCs w:val="24"/>
        </w:rPr>
        <w:t>v</w:t>
      </w:r>
      <w:r>
        <w:rPr>
          <w:sz w:val="24"/>
          <w:szCs w:val="24"/>
        </w:rPr>
        <w:t>e to</w:t>
      </w:r>
      <w:r>
        <w:rPr>
          <w:spacing w:val="29"/>
          <w:sz w:val="24"/>
          <w:szCs w:val="24"/>
        </w:rPr>
        <w:t xml:space="preserve"> </w:t>
      </w:r>
      <w:r>
        <w:rPr>
          <w:sz w:val="24"/>
          <w:szCs w:val="24"/>
        </w:rPr>
        <w:t>the</w:t>
      </w:r>
      <w:r>
        <w:rPr>
          <w:spacing w:val="38"/>
          <w:sz w:val="24"/>
          <w:szCs w:val="24"/>
        </w:rPr>
        <w:t xml:space="preserve"> </w:t>
      </w:r>
      <w:r>
        <w:rPr>
          <w:sz w:val="24"/>
          <w:szCs w:val="24"/>
        </w:rPr>
        <w:t>success</w:t>
      </w:r>
      <w:r>
        <w:rPr>
          <w:spacing w:val="2"/>
          <w:sz w:val="24"/>
          <w:szCs w:val="24"/>
        </w:rPr>
        <w:t xml:space="preserve"> </w:t>
      </w:r>
      <w:r>
        <w:rPr>
          <w:sz w:val="24"/>
          <w:szCs w:val="24"/>
        </w:rPr>
        <w:t>of</w:t>
      </w:r>
      <w:r>
        <w:rPr>
          <w:spacing w:val="-3"/>
          <w:sz w:val="24"/>
          <w:szCs w:val="24"/>
        </w:rPr>
        <w:t xml:space="preserve"> </w:t>
      </w:r>
      <w:r>
        <w:rPr>
          <w:sz w:val="24"/>
          <w:szCs w:val="24"/>
        </w:rPr>
        <w:t>the</w:t>
      </w:r>
      <w:r>
        <w:rPr>
          <w:spacing w:val="38"/>
          <w:sz w:val="24"/>
          <w:szCs w:val="24"/>
        </w:rPr>
        <w:t xml:space="preserve"> </w:t>
      </w:r>
      <w:r>
        <w:rPr>
          <w:sz w:val="24"/>
          <w:szCs w:val="24"/>
        </w:rPr>
        <w:t>pr</w:t>
      </w:r>
      <w:r>
        <w:rPr>
          <w:spacing w:val="13"/>
          <w:sz w:val="24"/>
          <w:szCs w:val="24"/>
        </w:rPr>
        <w:t>o</w:t>
      </w:r>
      <w:r>
        <w:rPr>
          <w:sz w:val="24"/>
          <w:szCs w:val="24"/>
        </w:rPr>
        <w:t>ject. The</w:t>
      </w:r>
      <w:r>
        <w:rPr>
          <w:spacing w:val="38"/>
          <w:sz w:val="24"/>
          <w:szCs w:val="24"/>
        </w:rPr>
        <w:t xml:space="preserve"> </w:t>
      </w:r>
      <w:r>
        <w:rPr>
          <w:w w:val="136"/>
          <w:sz w:val="24"/>
          <w:szCs w:val="24"/>
        </w:rPr>
        <w:t>t</w:t>
      </w:r>
      <w:r>
        <w:rPr>
          <w:w w:val="104"/>
          <w:sz w:val="24"/>
          <w:szCs w:val="24"/>
        </w:rPr>
        <w:t>eam</w:t>
      </w:r>
      <w:r>
        <w:rPr>
          <w:spacing w:val="9"/>
          <w:sz w:val="24"/>
          <w:szCs w:val="24"/>
        </w:rPr>
        <w:t xml:space="preserve"> </w:t>
      </w:r>
      <w:r>
        <w:rPr>
          <w:sz w:val="24"/>
          <w:szCs w:val="24"/>
        </w:rPr>
        <w:t>feels</w:t>
      </w:r>
      <w:r>
        <w:rPr>
          <w:spacing w:val="-9"/>
          <w:sz w:val="24"/>
          <w:szCs w:val="24"/>
        </w:rPr>
        <w:t xml:space="preserve"> </w:t>
      </w:r>
      <w:r>
        <w:rPr>
          <w:sz w:val="24"/>
          <w:szCs w:val="24"/>
        </w:rPr>
        <w:t>that costs</w:t>
      </w:r>
      <w:r>
        <w:rPr>
          <w:spacing w:val="23"/>
          <w:sz w:val="24"/>
          <w:szCs w:val="24"/>
        </w:rPr>
        <w:t xml:space="preserve"> </w:t>
      </w:r>
      <w:r>
        <w:rPr>
          <w:w w:val="109"/>
          <w:sz w:val="24"/>
          <w:szCs w:val="24"/>
        </w:rPr>
        <w:t>h</w:t>
      </w:r>
      <w:r>
        <w:rPr>
          <w:spacing w:val="-6"/>
          <w:w w:val="109"/>
          <w:sz w:val="24"/>
          <w:szCs w:val="24"/>
        </w:rPr>
        <w:t>a</w:t>
      </w:r>
      <w:r>
        <w:rPr>
          <w:spacing w:val="-6"/>
          <w:w w:val="102"/>
          <w:sz w:val="24"/>
          <w:szCs w:val="24"/>
        </w:rPr>
        <w:t>v</w:t>
      </w:r>
      <w:r>
        <w:rPr>
          <w:w w:val="97"/>
          <w:sz w:val="24"/>
          <w:szCs w:val="24"/>
        </w:rPr>
        <w:t xml:space="preserve">e </w:t>
      </w:r>
      <w:r>
        <w:rPr>
          <w:spacing w:val="7"/>
          <w:sz w:val="24"/>
          <w:szCs w:val="24"/>
        </w:rPr>
        <w:t>b</w:t>
      </w:r>
      <w:r>
        <w:rPr>
          <w:sz w:val="24"/>
          <w:szCs w:val="24"/>
        </w:rPr>
        <w:t>een</w:t>
      </w:r>
      <w:r>
        <w:rPr>
          <w:spacing w:val="42"/>
          <w:sz w:val="24"/>
          <w:szCs w:val="24"/>
        </w:rPr>
        <w:t xml:space="preserve"> </w:t>
      </w:r>
      <w:r>
        <w:rPr>
          <w:sz w:val="24"/>
          <w:szCs w:val="24"/>
        </w:rPr>
        <w:t>estimated accuratel</w:t>
      </w:r>
      <w:r>
        <w:rPr>
          <w:spacing w:val="-18"/>
          <w:sz w:val="24"/>
          <w:szCs w:val="24"/>
        </w:rPr>
        <w:t>y</w:t>
      </w:r>
      <w:r>
        <w:rPr>
          <w:sz w:val="24"/>
          <w:szCs w:val="24"/>
        </w:rPr>
        <w:t>, and</w:t>
      </w:r>
      <w:r>
        <w:rPr>
          <w:spacing w:val="57"/>
          <w:sz w:val="24"/>
          <w:szCs w:val="24"/>
        </w:rPr>
        <w:t xml:space="preserve"> </w:t>
      </w:r>
      <w:r>
        <w:rPr>
          <w:sz w:val="24"/>
          <w:szCs w:val="24"/>
        </w:rPr>
        <w:t>that said</w:t>
      </w:r>
      <w:r>
        <w:rPr>
          <w:spacing w:val="44"/>
          <w:sz w:val="24"/>
          <w:szCs w:val="24"/>
        </w:rPr>
        <w:t xml:space="preserve"> </w:t>
      </w:r>
      <w:r>
        <w:rPr>
          <w:sz w:val="24"/>
          <w:szCs w:val="24"/>
        </w:rPr>
        <w:t>costs</w:t>
      </w:r>
      <w:r>
        <w:rPr>
          <w:spacing w:val="43"/>
          <w:sz w:val="24"/>
          <w:szCs w:val="24"/>
        </w:rPr>
        <w:t xml:space="preserve"> </w:t>
      </w:r>
      <w:r>
        <w:rPr>
          <w:sz w:val="24"/>
          <w:szCs w:val="24"/>
        </w:rPr>
        <w:t>are</w:t>
      </w:r>
      <w:r>
        <w:rPr>
          <w:spacing w:val="47"/>
          <w:sz w:val="24"/>
          <w:szCs w:val="24"/>
        </w:rPr>
        <w:t xml:space="preserve"> </w:t>
      </w:r>
      <w:r>
        <w:rPr>
          <w:spacing w:val="-6"/>
          <w:sz w:val="24"/>
          <w:szCs w:val="24"/>
        </w:rPr>
        <w:t>w</w:t>
      </w:r>
      <w:r>
        <w:rPr>
          <w:sz w:val="24"/>
          <w:szCs w:val="24"/>
        </w:rPr>
        <w:t>ell</w:t>
      </w:r>
      <w:r>
        <w:rPr>
          <w:spacing w:val="17"/>
          <w:sz w:val="24"/>
          <w:szCs w:val="24"/>
        </w:rPr>
        <w:t xml:space="preserve"> </w:t>
      </w:r>
      <w:r>
        <w:rPr>
          <w:spacing w:val="-7"/>
          <w:sz w:val="24"/>
          <w:szCs w:val="24"/>
        </w:rPr>
        <w:t>w</w:t>
      </w:r>
      <w:r>
        <w:rPr>
          <w:sz w:val="24"/>
          <w:szCs w:val="24"/>
        </w:rPr>
        <w:t>orth the</w:t>
      </w:r>
      <w:r>
        <w:rPr>
          <w:spacing w:val="58"/>
          <w:sz w:val="24"/>
          <w:szCs w:val="24"/>
        </w:rPr>
        <w:t xml:space="preserve"> </w:t>
      </w:r>
      <w:r>
        <w:rPr>
          <w:w w:val="106"/>
          <w:sz w:val="24"/>
          <w:szCs w:val="24"/>
        </w:rPr>
        <w:t>ad</w:t>
      </w:r>
      <w:r>
        <w:rPr>
          <w:spacing w:val="-12"/>
          <w:w w:val="106"/>
          <w:sz w:val="24"/>
          <w:szCs w:val="24"/>
        </w:rPr>
        <w:t>v</w:t>
      </w:r>
      <w:r>
        <w:rPr>
          <w:w w:val="102"/>
          <w:sz w:val="24"/>
          <w:szCs w:val="24"/>
        </w:rPr>
        <w:t>ances</w:t>
      </w:r>
    </w:p>
    <w:p w:rsidR="00703A58" w:rsidRDefault="00703A58" w:rsidP="007D342C">
      <w:pPr>
        <w:spacing w:before="4" w:line="160" w:lineRule="exact"/>
        <w:rPr>
          <w:sz w:val="16"/>
          <w:szCs w:val="16"/>
        </w:rPr>
      </w:pPr>
    </w:p>
    <w:p w:rsidR="00703A58" w:rsidRDefault="007D342C" w:rsidP="007D342C">
      <w:pPr>
        <w:spacing w:line="249" w:lineRule="auto"/>
        <w:ind w:left="497" w:right="498" w:firstLine="269"/>
        <w:sectPr w:rsidR="00703A58">
          <w:pgSz w:w="12240" w:h="15840"/>
          <w:pgMar w:top="1480" w:right="1720" w:bottom="280" w:left="1720" w:header="0" w:footer="1776" w:gutter="0"/>
          <w:cols w:space="720"/>
        </w:sectPr>
      </w:pPr>
      <w:r>
        <w:rPr>
          <w:w w:val="113"/>
          <w:position w:val="7"/>
          <w:sz w:val="14"/>
          <w:szCs w:val="14"/>
        </w:rPr>
        <w:t>3</w:t>
      </w:r>
      <w:r>
        <w:rPr>
          <w:spacing w:val="-25"/>
          <w:position w:val="7"/>
          <w:sz w:val="14"/>
          <w:szCs w:val="14"/>
        </w:rPr>
        <w:t xml:space="preserve"> </w:t>
      </w:r>
      <w:r>
        <w:t>The</w:t>
      </w:r>
      <w:r>
        <w:rPr>
          <w:spacing w:val="37"/>
        </w:rPr>
        <w:t xml:space="preserve"> </w:t>
      </w:r>
      <w:r>
        <w:t>existing</w:t>
      </w:r>
      <w:r>
        <w:rPr>
          <w:spacing w:val="39"/>
        </w:rPr>
        <w:t xml:space="preserve"> </w:t>
      </w:r>
      <w:r>
        <w:t>sof</w:t>
      </w:r>
      <w:r>
        <w:rPr>
          <w:spacing w:val="-5"/>
        </w:rPr>
        <w:t>t</w:t>
      </w:r>
      <w:r>
        <w:rPr>
          <w:spacing w:val="-6"/>
        </w:rPr>
        <w:t>w</w:t>
      </w:r>
      <w:r>
        <w:t>are</w:t>
      </w:r>
      <w:r>
        <w:rPr>
          <w:spacing w:val="41"/>
        </w:rPr>
        <w:t xml:space="preserve"> </w:t>
      </w:r>
      <w:r>
        <w:t>has</w:t>
      </w:r>
      <w:r>
        <w:rPr>
          <w:spacing w:val="27"/>
        </w:rPr>
        <w:t xml:space="preserve"> </w:t>
      </w:r>
      <w:r>
        <w:rPr>
          <w:w w:val="104"/>
        </w:rPr>
        <w:t>equi</w:t>
      </w:r>
      <w:r>
        <w:rPr>
          <w:spacing w:val="-10"/>
          <w:w w:val="104"/>
        </w:rPr>
        <w:t>v</w:t>
      </w:r>
      <w:r>
        <w:rPr>
          <w:w w:val="106"/>
        </w:rPr>
        <w:t>ale</w:t>
      </w:r>
      <w:r>
        <w:rPr>
          <w:spacing w:val="-5"/>
          <w:w w:val="106"/>
        </w:rPr>
        <w:t>n</w:t>
      </w:r>
      <w:r>
        <w:rPr>
          <w:w w:val="139"/>
        </w:rPr>
        <w:t>t</w:t>
      </w:r>
      <w:r>
        <w:rPr>
          <w:spacing w:val="6"/>
        </w:rPr>
        <w:t xml:space="preserve"> </w:t>
      </w:r>
      <w:r>
        <w:rPr>
          <w:spacing w:val="-5"/>
        </w:rPr>
        <w:t>v</w:t>
      </w:r>
      <w:r>
        <w:t>ersions</w:t>
      </w:r>
      <w:r>
        <w:rPr>
          <w:spacing w:val="28"/>
        </w:rPr>
        <w:t xml:space="preserve"> </w:t>
      </w:r>
      <w:r>
        <w:rPr>
          <w:w w:val="111"/>
        </w:rPr>
        <w:t xml:space="preserve">written </w:t>
      </w:r>
      <w:r>
        <w:t>in</w:t>
      </w:r>
      <w:r>
        <w:rPr>
          <w:spacing w:val="15"/>
        </w:rPr>
        <w:t xml:space="preserve"> </w:t>
      </w:r>
      <w:r>
        <w:rPr>
          <w:w w:val="126"/>
        </w:rPr>
        <w:t>C++</w:t>
      </w:r>
      <w:r>
        <w:rPr>
          <w:spacing w:val="-7"/>
          <w:w w:val="126"/>
        </w:rPr>
        <w:t xml:space="preserve"> </w:t>
      </w:r>
      <w:r>
        <w:t>and</w:t>
      </w:r>
      <w:r>
        <w:rPr>
          <w:spacing w:val="38"/>
        </w:rPr>
        <w:t xml:space="preserve"> </w:t>
      </w:r>
      <w:r>
        <w:rPr>
          <w:w w:val="128"/>
        </w:rPr>
        <w:t>C#,</w:t>
      </w:r>
      <w:r>
        <w:rPr>
          <w:spacing w:val="-6"/>
          <w:w w:val="128"/>
        </w:rPr>
        <w:t xml:space="preserve"> </w:t>
      </w:r>
      <w:r>
        <w:t>so</w:t>
      </w:r>
      <w:del w:id="113" w:author="Matt Young" w:date="2016-10-29T16:51:00Z">
        <w:r w:rsidDel="00BF10A5">
          <w:rPr>
            <w:spacing w:val="6"/>
          </w:rPr>
          <w:delText xml:space="preserve"> </w:delText>
        </w:r>
        <w:r w:rsidDel="00BF10A5">
          <w:delText>it’s</w:delText>
        </w:r>
        <w:r w:rsidDel="00BF10A5">
          <w:rPr>
            <w:spacing w:val="16"/>
          </w:rPr>
          <w:delText xml:space="preserve"> </w:delText>
        </w:r>
      </w:del>
      <w:ins w:id="114" w:author="Matt Young" w:date="2016-10-29T16:51:00Z">
        <w:r w:rsidR="00BF10A5">
          <w:t xml:space="preserve"> it is </w:t>
        </w:r>
      </w:ins>
      <w:proofErr w:type="spellStart"/>
      <w:r>
        <w:rPr>
          <w:w w:val="106"/>
        </w:rPr>
        <w:t>im</w:t>
      </w:r>
      <w:r>
        <w:rPr>
          <w:spacing w:val="6"/>
          <w:w w:val="106"/>
        </w:rPr>
        <w:t>p</w:t>
      </w:r>
      <w:r>
        <w:t>ossi</w:t>
      </w:r>
      <w:proofErr w:type="spellEnd"/>
      <w:r>
        <w:t xml:space="preserve">- </w:t>
      </w:r>
      <w:proofErr w:type="spellStart"/>
      <w:r>
        <w:t>ble</w:t>
      </w:r>
      <w:proofErr w:type="spellEnd"/>
      <w:r>
        <w:rPr>
          <w:spacing w:val="21"/>
        </w:rPr>
        <w:t xml:space="preserve"> </w:t>
      </w:r>
      <w:r>
        <w:t>to</w:t>
      </w:r>
      <w:r>
        <w:rPr>
          <w:spacing w:val="30"/>
        </w:rPr>
        <w:t xml:space="preserve"> </w:t>
      </w:r>
      <w:r>
        <w:t>s</w:t>
      </w:r>
      <w:r>
        <w:rPr>
          <w:spacing w:val="-5"/>
        </w:rPr>
        <w:t>a</w:t>
      </w:r>
      <w:r>
        <w:t>y</w:t>
      </w:r>
      <w:r>
        <w:rPr>
          <w:spacing w:val="27"/>
        </w:rPr>
        <w:t xml:space="preserve"> </w:t>
      </w:r>
      <w:r>
        <w:t>exactly what language</w:t>
      </w:r>
      <w:r>
        <w:rPr>
          <w:spacing w:val="49"/>
        </w:rPr>
        <w:t xml:space="preserve"> </w:t>
      </w:r>
      <w:r>
        <w:t>and</w:t>
      </w:r>
      <w:r>
        <w:rPr>
          <w:spacing w:val="42"/>
        </w:rPr>
        <w:t xml:space="preserve"> </w:t>
      </w:r>
      <w:r>
        <w:rPr>
          <w:w w:val="110"/>
        </w:rPr>
        <w:t>ru</w:t>
      </w:r>
      <w:r>
        <w:rPr>
          <w:spacing w:val="-5"/>
          <w:w w:val="110"/>
        </w:rPr>
        <w:t>n</w:t>
      </w:r>
      <w:r>
        <w:rPr>
          <w:w w:val="110"/>
        </w:rPr>
        <w:t>time</w:t>
      </w:r>
      <w:r>
        <w:rPr>
          <w:spacing w:val="8"/>
          <w:w w:val="110"/>
        </w:rPr>
        <w:t xml:space="preserve"> </w:t>
      </w:r>
      <w:r>
        <w:t>will</w:t>
      </w:r>
      <w:r>
        <w:rPr>
          <w:spacing w:val="7"/>
        </w:rPr>
        <w:t xml:space="preserve"> </w:t>
      </w:r>
      <w:r>
        <w:rPr>
          <w:spacing w:val="6"/>
        </w:rPr>
        <w:t>b</w:t>
      </w:r>
      <w:r>
        <w:t>e</w:t>
      </w:r>
      <w:r>
        <w:rPr>
          <w:spacing w:val="19"/>
        </w:rPr>
        <w:t xml:space="preserve"> </w:t>
      </w:r>
      <w:r>
        <w:t>used</w:t>
      </w:r>
      <w:r>
        <w:rPr>
          <w:spacing w:val="28"/>
        </w:rPr>
        <w:t xml:space="preserve"> </w:t>
      </w:r>
      <w:r>
        <w:rPr>
          <w:w w:val="110"/>
        </w:rPr>
        <w:t>u</w:t>
      </w:r>
      <w:r>
        <w:rPr>
          <w:spacing w:val="-5"/>
          <w:w w:val="110"/>
        </w:rPr>
        <w:t>n</w:t>
      </w:r>
      <w:r>
        <w:rPr>
          <w:w w:val="139"/>
        </w:rPr>
        <w:t>t</w:t>
      </w:r>
      <w:r>
        <w:rPr>
          <w:w w:val="99"/>
        </w:rPr>
        <w:t>il</w:t>
      </w:r>
      <w:r>
        <w:rPr>
          <w:spacing w:val="10"/>
        </w:rPr>
        <w:t xml:space="preserve"> </w:t>
      </w:r>
      <w:r>
        <w:t>the</w:t>
      </w:r>
      <w:r>
        <w:rPr>
          <w:spacing w:val="43"/>
        </w:rPr>
        <w:t xml:space="preserve"> </w:t>
      </w:r>
      <w:r>
        <w:t>analysis</w:t>
      </w:r>
      <w:r>
        <w:rPr>
          <w:spacing w:val="50"/>
        </w:rPr>
        <w:t xml:space="preserve"> </w:t>
      </w:r>
      <w:r>
        <w:t>is</w:t>
      </w:r>
      <w:r>
        <w:rPr>
          <w:spacing w:val="10"/>
        </w:rPr>
        <w:t xml:space="preserve"> </w:t>
      </w:r>
      <w:r>
        <w:rPr>
          <w:w w:val="107"/>
        </w:rPr>
        <w:lastRenderedPageBreak/>
        <w:t xml:space="preserve">conducted, </w:t>
      </w:r>
      <w:r>
        <w:t>or</w:t>
      </w:r>
      <w:r>
        <w:rPr>
          <w:spacing w:val="26"/>
        </w:rPr>
        <w:t xml:space="preserve"> </w:t>
      </w:r>
      <w:r>
        <w:t>e</w:t>
      </w:r>
      <w:r>
        <w:rPr>
          <w:spacing w:val="-5"/>
        </w:rPr>
        <w:t>v</w:t>
      </w:r>
      <w:r>
        <w:t>en</w:t>
      </w:r>
      <w:r>
        <w:rPr>
          <w:spacing w:val="30"/>
        </w:rPr>
        <w:t xml:space="preserve"> </w:t>
      </w:r>
      <w:r>
        <w:t>whi</w:t>
      </w:r>
      <w:r>
        <w:rPr>
          <w:spacing w:val="-5"/>
        </w:rPr>
        <w:t>c</w:t>
      </w:r>
      <w:r>
        <w:t>h</w:t>
      </w:r>
      <w:r>
        <w:rPr>
          <w:spacing w:val="34"/>
        </w:rPr>
        <w:t xml:space="preserve"> </w:t>
      </w:r>
      <w:r>
        <w:t>will</w:t>
      </w:r>
      <w:r>
        <w:rPr>
          <w:spacing w:val="14"/>
        </w:rPr>
        <w:t xml:space="preserve"> </w:t>
      </w:r>
      <w:r>
        <w:rPr>
          <w:spacing w:val="5"/>
        </w:rPr>
        <w:t>b</w:t>
      </w:r>
      <w:r>
        <w:t>e</w:t>
      </w:r>
      <w:r>
        <w:rPr>
          <w:spacing w:val="26"/>
        </w:rPr>
        <w:t xml:space="preserve"> </w:t>
      </w:r>
      <w:r>
        <w:t>used</w:t>
      </w:r>
      <w:r>
        <w:rPr>
          <w:spacing w:val="35"/>
        </w:rPr>
        <w:t xml:space="preserve"> </w:t>
      </w:r>
      <w:r>
        <w:t>gi</w:t>
      </w:r>
      <w:r>
        <w:rPr>
          <w:spacing w:val="-5"/>
        </w:rPr>
        <w:t>v</w:t>
      </w:r>
      <w:r>
        <w:t>en</w:t>
      </w:r>
      <w:r>
        <w:rPr>
          <w:spacing w:val="29"/>
        </w:rPr>
        <w:t xml:space="preserve"> </w:t>
      </w:r>
      <w:r>
        <w:rPr>
          <w:w w:val="121"/>
        </w:rPr>
        <w:t>that</w:t>
      </w:r>
      <w:r>
        <w:rPr>
          <w:spacing w:val="6"/>
          <w:w w:val="121"/>
        </w:rPr>
        <w:t xml:space="preserve"> </w:t>
      </w:r>
      <w:r>
        <w:t>the</w:t>
      </w:r>
      <w:r>
        <w:rPr>
          <w:spacing w:val="49"/>
        </w:rPr>
        <w:t xml:space="preserve"> </w:t>
      </w:r>
      <w:r>
        <w:t>existing</w:t>
      </w:r>
      <w:r>
        <w:rPr>
          <w:spacing w:val="49"/>
        </w:rPr>
        <w:t xml:space="preserve"> </w:t>
      </w:r>
      <w:r>
        <w:t>sof</w:t>
      </w:r>
      <w:r>
        <w:rPr>
          <w:spacing w:val="-5"/>
        </w:rPr>
        <w:t>t</w:t>
      </w:r>
      <w:r>
        <w:rPr>
          <w:spacing w:val="-6"/>
        </w:rPr>
        <w:t>w</w:t>
      </w:r>
      <w:r>
        <w:t>are is</w:t>
      </w:r>
      <w:r>
        <w:rPr>
          <w:spacing w:val="17"/>
        </w:rPr>
        <w:t xml:space="preserve"> </w:t>
      </w:r>
      <w:r>
        <w:t>used</w:t>
      </w:r>
      <w:r>
        <w:rPr>
          <w:spacing w:val="35"/>
        </w:rPr>
        <w:t xml:space="preserve"> </w:t>
      </w:r>
      <w:r>
        <w:t>in</w:t>
      </w:r>
      <w:r>
        <w:rPr>
          <w:spacing w:val="26"/>
        </w:rPr>
        <w:t xml:space="preserve"> </w:t>
      </w:r>
      <w:r>
        <w:t>some</w:t>
      </w:r>
      <w:r>
        <w:rPr>
          <w:spacing w:val="26"/>
        </w:rPr>
        <w:t xml:space="preserve"> </w:t>
      </w:r>
      <w:r>
        <w:rPr>
          <w:w w:val="109"/>
        </w:rPr>
        <w:t>capaci</w:t>
      </w:r>
      <w:r>
        <w:rPr>
          <w:spacing w:val="-5"/>
          <w:w w:val="109"/>
        </w:rPr>
        <w:t>t</w:t>
      </w:r>
      <w:r>
        <w:rPr>
          <w:spacing w:val="-16"/>
          <w:w w:val="105"/>
        </w:rPr>
        <w:t>y</w:t>
      </w:r>
      <w:r>
        <w:rPr>
          <w:w w:val="110"/>
        </w:rPr>
        <w:t>.</w:t>
      </w: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before="16" w:line="220" w:lineRule="exact"/>
        <w:rPr>
          <w:sz w:val="22"/>
          <w:szCs w:val="22"/>
        </w:rPr>
      </w:pPr>
    </w:p>
    <w:p w:rsidR="00703A58" w:rsidRDefault="007D342C" w:rsidP="007D342C">
      <w:pPr>
        <w:spacing w:before="15"/>
        <w:ind w:left="497"/>
        <w:rPr>
          <w:sz w:val="24"/>
          <w:szCs w:val="24"/>
        </w:rPr>
      </w:pPr>
      <w:proofErr w:type="gramStart"/>
      <w:r>
        <w:rPr>
          <w:sz w:val="24"/>
          <w:szCs w:val="24"/>
        </w:rPr>
        <w:t>to</w:t>
      </w:r>
      <w:proofErr w:type="gramEnd"/>
      <w:r>
        <w:rPr>
          <w:spacing w:val="38"/>
          <w:sz w:val="24"/>
          <w:szCs w:val="24"/>
        </w:rPr>
        <w:t xml:space="preserve"> </w:t>
      </w:r>
      <w:r>
        <w:rPr>
          <w:sz w:val="24"/>
          <w:szCs w:val="24"/>
        </w:rPr>
        <w:t>science</w:t>
      </w:r>
      <w:r>
        <w:rPr>
          <w:spacing w:val="12"/>
          <w:sz w:val="24"/>
          <w:szCs w:val="24"/>
        </w:rPr>
        <w:t xml:space="preserve"> </w:t>
      </w:r>
      <w:r>
        <w:rPr>
          <w:sz w:val="24"/>
          <w:szCs w:val="24"/>
        </w:rPr>
        <w:t>this</w:t>
      </w:r>
      <w:r>
        <w:rPr>
          <w:spacing w:val="50"/>
          <w:sz w:val="24"/>
          <w:szCs w:val="24"/>
        </w:rPr>
        <w:t xml:space="preserve"> </w:t>
      </w:r>
      <w:r>
        <w:rPr>
          <w:sz w:val="24"/>
          <w:szCs w:val="24"/>
        </w:rPr>
        <w:t>te</w:t>
      </w:r>
      <w:r>
        <w:rPr>
          <w:spacing w:val="-6"/>
          <w:sz w:val="24"/>
          <w:szCs w:val="24"/>
        </w:rPr>
        <w:t>c</w:t>
      </w:r>
      <w:r>
        <w:rPr>
          <w:sz w:val="24"/>
          <w:szCs w:val="24"/>
        </w:rPr>
        <w:t>hnology</w:t>
      </w:r>
      <w:r>
        <w:rPr>
          <w:spacing w:val="46"/>
          <w:sz w:val="24"/>
          <w:szCs w:val="24"/>
        </w:rPr>
        <w:t xml:space="preserve"> </w:t>
      </w:r>
      <w:r>
        <w:rPr>
          <w:sz w:val="24"/>
          <w:szCs w:val="24"/>
        </w:rPr>
        <w:t>will</w:t>
      </w:r>
      <w:r>
        <w:rPr>
          <w:spacing w:val="8"/>
          <w:sz w:val="24"/>
          <w:szCs w:val="24"/>
        </w:rPr>
        <w:t xml:space="preserve"> </w:t>
      </w:r>
      <w:r>
        <w:rPr>
          <w:w w:val="105"/>
          <w:sz w:val="24"/>
          <w:szCs w:val="24"/>
        </w:rPr>
        <w:t>bring.</w:t>
      </w:r>
    </w:p>
    <w:p w:rsidR="00703A58" w:rsidRDefault="007D342C" w:rsidP="007D342C">
      <w:pPr>
        <w:spacing w:before="13" w:line="251" w:lineRule="auto"/>
        <w:ind w:left="497" w:right="491" w:firstLine="351"/>
        <w:rPr>
          <w:ins w:id="115" w:author="Matt Young" w:date="2016-10-29T16:55:00Z"/>
          <w:w w:val="106"/>
          <w:sz w:val="24"/>
          <w:szCs w:val="24"/>
        </w:rPr>
      </w:pPr>
      <w:r>
        <w:rPr>
          <w:sz w:val="24"/>
          <w:szCs w:val="24"/>
        </w:rPr>
        <w:t>U</w:t>
      </w:r>
      <w:r>
        <w:rPr>
          <w:spacing w:val="7"/>
          <w:sz w:val="24"/>
          <w:szCs w:val="24"/>
        </w:rPr>
        <w:t>p</w:t>
      </w:r>
      <w:r>
        <w:rPr>
          <w:sz w:val="24"/>
          <w:szCs w:val="24"/>
        </w:rPr>
        <w:t>on the pr</w:t>
      </w:r>
      <w:r>
        <w:rPr>
          <w:spacing w:val="13"/>
          <w:sz w:val="24"/>
          <w:szCs w:val="24"/>
        </w:rPr>
        <w:t>o</w:t>
      </w:r>
      <w:r>
        <w:rPr>
          <w:sz w:val="24"/>
          <w:szCs w:val="24"/>
        </w:rPr>
        <w:t>ject’s completion, ea</w:t>
      </w:r>
      <w:r>
        <w:rPr>
          <w:spacing w:val="-6"/>
          <w:sz w:val="24"/>
          <w:szCs w:val="24"/>
        </w:rPr>
        <w:t>c</w:t>
      </w:r>
      <w:r>
        <w:rPr>
          <w:sz w:val="24"/>
          <w:szCs w:val="24"/>
        </w:rPr>
        <w:t>h</w:t>
      </w:r>
      <w:r>
        <w:rPr>
          <w:spacing w:val="56"/>
          <w:sz w:val="24"/>
          <w:szCs w:val="24"/>
        </w:rPr>
        <w:t xml:space="preserve"> </w:t>
      </w:r>
      <w:r>
        <w:rPr>
          <w:sz w:val="24"/>
          <w:szCs w:val="24"/>
        </w:rPr>
        <w:t>of</w:t>
      </w:r>
      <w:r>
        <w:rPr>
          <w:spacing w:val="30"/>
          <w:sz w:val="24"/>
          <w:szCs w:val="24"/>
        </w:rPr>
        <w:t xml:space="preserve"> </w:t>
      </w:r>
      <w:r>
        <w:rPr>
          <w:sz w:val="24"/>
          <w:szCs w:val="24"/>
        </w:rPr>
        <w:t>these sof</w:t>
      </w:r>
      <w:r>
        <w:rPr>
          <w:spacing w:val="-6"/>
          <w:sz w:val="24"/>
          <w:szCs w:val="24"/>
        </w:rPr>
        <w:t>tw</w:t>
      </w:r>
      <w:r>
        <w:rPr>
          <w:sz w:val="24"/>
          <w:szCs w:val="24"/>
        </w:rPr>
        <w:t xml:space="preserve">are suites and </w:t>
      </w:r>
      <w:r>
        <w:rPr>
          <w:w w:val="109"/>
          <w:sz w:val="24"/>
          <w:szCs w:val="24"/>
        </w:rPr>
        <w:t xml:space="preserve">their </w:t>
      </w:r>
      <w:r>
        <w:rPr>
          <w:sz w:val="24"/>
          <w:szCs w:val="24"/>
        </w:rPr>
        <w:t>corres</w:t>
      </w:r>
      <w:r>
        <w:rPr>
          <w:spacing w:val="7"/>
          <w:sz w:val="24"/>
          <w:szCs w:val="24"/>
        </w:rPr>
        <w:t>p</w:t>
      </w:r>
      <w:r>
        <w:rPr>
          <w:sz w:val="24"/>
          <w:szCs w:val="24"/>
        </w:rPr>
        <w:t>onding</w:t>
      </w:r>
      <w:r>
        <w:rPr>
          <w:spacing w:val="47"/>
          <w:sz w:val="24"/>
          <w:szCs w:val="24"/>
        </w:rPr>
        <w:t xml:space="preserve"> </w:t>
      </w:r>
      <w:r>
        <w:rPr>
          <w:sz w:val="24"/>
          <w:szCs w:val="24"/>
        </w:rPr>
        <w:t>source</w:t>
      </w:r>
      <w:r>
        <w:rPr>
          <w:spacing w:val="11"/>
          <w:sz w:val="24"/>
          <w:szCs w:val="24"/>
        </w:rPr>
        <w:t xml:space="preserve"> </w:t>
      </w:r>
      <w:r>
        <w:rPr>
          <w:sz w:val="24"/>
          <w:szCs w:val="24"/>
        </w:rPr>
        <w:t>c</w:t>
      </w:r>
      <w:r>
        <w:rPr>
          <w:spacing w:val="7"/>
          <w:sz w:val="24"/>
          <w:szCs w:val="24"/>
        </w:rPr>
        <w:t>o</w:t>
      </w:r>
      <w:r>
        <w:rPr>
          <w:sz w:val="24"/>
          <w:szCs w:val="24"/>
        </w:rPr>
        <w:t>de</w:t>
      </w:r>
      <w:ins w:id="116" w:author="Matt Young" w:date="2016-10-29T16:52:00Z">
        <w:r w:rsidR="00BF10A5">
          <w:rPr>
            <w:sz w:val="24"/>
            <w:szCs w:val="24"/>
          </w:rPr>
          <w:t>s</w:t>
        </w:r>
      </w:ins>
      <w:r>
        <w:rPr>
          <w:spacing w:val="5"/>
          <w:sz w:val="24"/>
          <w:szCs w:val="24"/>
        </w:rPr>
        <w:t xml:space="preserve"> </w:t>
      </w:r>
      <w:r>
        <w:rPr>
          <w:sz w:val="24"/>
          <w:szCs w:val="24"/>
        </w:rPr>
        <w:t>will</w:t>
      </w:r>
      <w:r>
        <w:rPr>
          <w:spacing w:val="-6"/>
          <w:sz w:val="24"/>
          <w:szCs w:val="24"/>
        </w:rPr>
        <w:t xml:space="preserve"> </w:t>
      </w:r>
      <w:r>
        <w:rPr>
          <w:spacing w:val="7"/>
          <w:sz w:val="24"/>
          <w:szCs w:val="24"/>
        </w:rPr>
        <w:t>b</w:t>
      </w:r>
      <w:r>
        <w:rPr>
          <w:sz w:val="24"/>
          <w:szCs w:val="24"/>
        </w:rPr>
        <w:t>e</w:t>
      </w:r>
      <w:r>
        <w:rPr>
          <w:spacing w:val="11"/>
          <w:sz w:val="24"/>
          <w:szCs w:val="24"/>
        </w:rPr>
        <w:t xml:space="preserve"> </w:t>
      </w:r>
      <w:r>
        <w:rPr>
          <w:sz w:val="24"/>
          <w:szCs w:val="24"/>
        </w:rPr>
        <w:t>made</w:t>
      </w:r>
      <w:r>
        <w:rPr>
          <w:spacing w:val="31"/>
          <w:sz w:val="24"/>
          <w:szCs w:val="24"/>
        </w:rPr>
        <w:t xml:space="preserve"> </w:t>
      </w:r>
      <w:r>
        <w:rPr>
          <w:sz w:val="24"/>
          <w:szCs w:val="24"/>
        </w:rPr>
        <w:t>publi</w:t>
      </w:r>
      <w:r>
        <w:rPr>
          <w:spacing w:val="1"/>
          <w:sz w:val="24"/>
          <w:szCs w:val="24"/>
        </w:rPr>
        <w:t>c</w:t>
      </w:r>
      <w:r>
        <w:rPr>
          <w:sz w:val="24"/>
          <w:szCs w:val="24"/>
        </w:rPr>
        <w:t>ly</w:t>
      </w:r>
      <w:r>
        <w:rPr>
          <w:spacing w:val="23"/>
          <w:sz w:val="24"/>
          <w:szCs w:val="24"/>
        </w:rPr>
        <w:t xml:space="preserve"> </w:t>
      </w:r>
      <w:r>
        <w:rPr>
          <w:spacing w:val="-7"/>
          <w:sz w:val="24"/>
          <w:szCs w:val="24"/>
        </w:rPr>
        <w:t>a</w:t>
      </w:r>
      <w:r>
        <w:rPr>
          <w:spacing w:val="-13"/>
          <w:sz w:val="24"/>
          <w:szCs w:val="24"/>
        </w:rPr>
        <w:t>v</w:t>
      </w:r>
      <w:r>
        <w:rPr>
          <w:sz w:val="24"/>
          <w:szCs w:val="24"/>
        </w:rPr>
        <w:t>ailable</w:t>
      </w:r>
      <w:r>
        <w:rPr>
          <w:spacing w:val="37"/>
          <w:sz w:val="24"/>
          <w:szCs w:val="24"/>
        </w:rPr>
        <w:t xml:space="preserve"> </w:t>
      </w:r>
      <w:r>
        <w:rPr>
          <w:sz w:val="24"/>
          <w:szCs w:val="24"/>
        </w:rPr>
        <w:t>via</w:t>
      </w:r>
      <w:r>
        <w:rPr>
          <w:spacing w:val="17"/>
          <w:sz w:val="24"/>
          <w:szCs w:val="24"/>
        </w:rPr>
        <w:t xml:space="preserve"> </w:t>
      </w:r>
      <w:r>
        <w:rPr>
          <w:sz w:val="24"/>
          <w:szCs w:val="24"/>
        </w:rPr>
        <w:t>a</w:t>
      </w:r>
      <w:r>
        <w:rPr>
          <w:spacing w:val="15"/>
          <w:sz w:val="24"/>
          <w:szCs w:val="24"/>
        </w:rPr>
        <w:t xml:space="preserve"> </w:t>
      </w:r>
      <w:r>
        <w:rPr>
          <w:sz w:val="24"/>
          <w:szCs w:val="24"/>
        </w:rPr>
        <w:t>public</w:t>
      </w:r>
      <w:r>
        <w:rPr>
          <w:spacing w:val="24"/>
          <w:sz w:val="24"/>
          <w:szCs w:val="24"/>
        </w:rPr>
        <w:t xml:space="preserve"> </w:t>
      </w:r>
      <w:r>
        <w:rPr>
          <w:w w:val="101"/>
          <w:sz w:val="24"/>
          <w:szCs w:val="24"/>
        </w:rPr>
        <w:t xml:space="preserve">source </w:t>
      </w:r>
      <w:r>
        <w:rPr>
          <w:sz w:val="24"/>
          <w:szCs w:val="24"/>
        </w:rPr>
        <w:t>co</w:t>
      </w:r>
      <w:r>
        <w:rPr>
          <w:spacing w:val="-6"/>
          <w:sz w:val="24"/>
          <w:szCs w:val="24"/>
        </w:rPr>
        <w:t>n</w:t>
      </w:r>
      <w:r>
        <w:rPr>
          <w:sz w:val="24"/>
          <w:szCs w:val="24"/>
        </w:rPr>
        <w:t>trol re</w:t>
      </w:r>
      <w:r>
        <w:rPr>
          <w:spacing w:val="7"/>
          <w:sz w:val="24"/>
          <w:szCs w:val="24"/>
        </w:rPr>
        <w:t>p</w:t>
      </w:r>
      <w:r>
        <w:rPr>
          <w:sz w:val="24"/>
          <w:szCs w:val="24"/>
        </w:rPr>
        <w:t xml:space="preserve">ository hosted </w:t>
      </w:r>
      <w:r>
        <w:rPr>
          <w:spacing w:val="-6"/>
          <w:sz w:val="24"/>
          <w:szCs w:val="24"/>
        </w:rPr>
        <w:t>b</w:t>
      </w:r>
      <w:r>
        <w:rPr>
          <w:sz w:val="24"/>
          <w:szCs w:val="24"/>
        </w:rPr>
        <w:t>y</w:t>
      </w:r>
      <w:r>
        <w:rPr>
          <w:spacing w:val="39"/>
          <w:sz w:val="24"/>
          <w:szCs w:val="24"/>
        </w:rPr>
        <w:t xml:space="preserve"> </w:t>
      </w:r>
      <w:hyperlink r:id="rId11">
        <w:proofErr w:type="spellStart"/>
        <w:r>
          <w:rPr>
            <w:sz w:val="24"/>
            <w:szCs w:val="24"/>
          </w:rPr>
          <w:t>GitLab</w:t>
        </w:r>
        <w:proofErr w:type="spellEnd"/>
        <w:r>
          <w:rPr>
            <w:sz w:val="24"/>
            <w:szCs w:val="24"/>
          </w:rPr>
          <w:t>. S</w:t>
        </w:r>
      </w:hyperlink>
      <w:r>
        <w:rPr>
          <w:spacing w:val="7"/>
          <w:sz w:val="24"/>
          <w:szCs w:val="24"/>
        </w:rPr>
        <w:t>p</w:t>
      </w:r>
      <w:r>
        <w:rPr>
          <w:sz w:val="24"/>
          <w:szCs w:val="24"/>
        </w:rPr>
        <w:t>ecificall</w:t>
      </w:r>
      <w:r>
        <w:rPr>
          <w:spacing w:val="-19"/>
          <w:sz w:val="24"/>
          <w:szCs w:val="24"/>
        </w:rPr>
        <w:t>y</w:t>
      </w:r>
      <w:r>
        <w:rPr>
          <w:sz w:val="24"/>
          <w:szCs w:val="24"/>
        </w:rPr>
        <w:t>,</w:t>
      </w:r>
      <w:r>
        <w:rPr>
          <w:spacing w:val="19"/>
          <w:sz w:val="24"/>
          <w:szCs w:val="24"/>
        </w:rPr>
        <w:t xml:space="preserve"> </w:t>
      </w:r>
      <w:r>
        <w:rPr>
          <w:spacing w:val="7"/>
          <w:sz w:val="24"/>
          <w:szCs w:val="24"/>
        </w:rPr>
        <w:t>b</w:t>
      </w:r>
      <w:r>
        <w:rPr>
          <w:sz w:val="24"/>
          <w:szCs w:val="24"/>
        </w:rPr>
        <w:t>oth will</w:t>
      </w:r>
      <w:r>
        <w:rPr>
          <w:spacing w:val="16"/>
          <w:sz w:val="24"/>
          <w:szCs w:val="24"/>
        </w:rPr>
        <w:t xml:space="preserve"> </w:t>
      </w:r>
      <w:r>
        <w:rPr>
          <w:spacing w:val="7"/>
          <w:sz w:val="24"/>
          <w:szCs w:val="24"/>
        </w:rPr>
        <w:t>b</w:t>
      </w:r>
      <w:r>
        <w:rPr>
          <w:sz w:val="24"/>
          <w:szCs w:val="24"/>
        </w:rPr>
        <w:t>e</w:t>
      </w:r>
      <w:r>
        <w:rPr>
          <w:spacing w:val="33"/>
          <w:sz w:val="24"/>
          <w:szCs w:val="24"/>
        </w:rPr>
        <w:t xml:space="preserve"> </w:t>
      </w:r>
      <w:r>
        <w:rPr>
          <w:sz w:val="24"/>
          <w:szCs w:val="24"/>
        </w:rPr>
        <w:t>initiat</w:t>
      </w:r>
      <w:r>
        <w:rPr>
          <w:spacing w:val="1"/>
          <w:sz w:val="24"/>
          <w:szCs w:val="24"/>
        </w:rPr>
        <w:t>e</w:t>
      </w:r>
      <w:r>
        <w:rPr>
          <w:sz w:val="24"/>
          <w:szCs w:val="24"/>
        </w:rPr>
        <w:t xml:space="preserve">d </w:t>
      </w:r>
      <w:r>
        <w:rPr>
          <w:w w:val="104"/>
          <w:sz w:val="24"/>
          <w:szCs w:val="24"/>
        </w:rPr>
        <w:t xml:space="preserve">as </w:t>
      </w:r>
      <w:r>
        <w:rPr>
          <w:sz w:val="24"/>
          <w:szCs w:val="24"/>
        </w:rPr>
        <w:t>pri</w:t>
      </w:r>
      <w:r>
        <w:rPr>
          <w:spacing w:val="-12"/>
          <w:sz w:val="24"/>
          <w:szCs w:val="24"/>
        </w:rPr>
        <w:t>v</w:t>
      </w:r>
      <w:r>
        <w:rPr>
          <w:sz w:val="24"/>
          <w:szCs w:val="24"/>
        </w:rPr>
        <w:t>ate re</w:t>
      </w:r>
      <w:r>
        <w:rPr>
          <w:spacing w:val="7"/>
          <w:sz w:val="24"/>
          <w:szCs w:val="24"/>
        </w:rPr>
        <w:t>p</w:t>
      </w:r>
      <w:r>
        <w:rPr>
          <w:sz w:val="24"/>
          <w:szCs w:val="24"/>
        </w:rPr>
        <w:t>ositories, but will</w:t>
      </w:r>
      <w:r>
        <w:rPr>
          <w:spacing w:val="12"/>
          <w:sz w:val="24"/>
          <w:szCs w:val="24"/>
        </w:rPr>
        <w:t xml:space="preserve"> </w:t>
      </w:r>
      <w:r>
        <w:rPr>
          <w:spacing w:val="7"/>
          <w:sz w:val="24"/>
          <w:szCs w:val="24"/>
        </w:rPr>
        <w:t>b</w:t>
      </w:r>
      <w:r>
        <w:rPr>
          <w:sz w:val="24"/>
          <w:szCs w:val="24"/>
        </w:rPr>
        <w:t>e</w:t>
      </w:r>
      <w:r>
        <w:rPr>
          <w:spacing w:val="29"/>
          <w:sz w:val="24"/>
          <w:szCs w:val="24"/>
        </w:rPr>
        <w:t xml:space="preserve"> </w:t>
      </w:r>
      <w:r>
        <w:rPr>
          <w:sz w:val="24"/>
          <w:szCs w:val="24"/>
        </w:rPr>
        <w:t>made</w:t>
      </w:r>
      <w:r>
        <w:rPr>
          <w:spacing w:val="49"/>
          <w:sz w:val="24"/>
          <w:szCs w:val="24"/>
        </w:rPr>
        <w:t xml:space="preserve"> </w:t>
      </w:r>
      <w:r>
        <w:rPr>
          <w:sz w:val="24"/>
          <w:szCs w:val="24"/>
        </w:rPr>
        <w:t>public</w:t>
      </w:r>
      <w:r>
        <w:rPr>
          <w:spacing w:val="41"/>
          <w:sz w:val="24"/>
          <w:szCs w:val="24"/>
        </w:rPr>
        <w:t xml:space="preserve"> </w:t>
      </w:r>
      <w:r>
        <w:rPr>
          <w:sz w:val="24"/>
          <w:szCs w:val="24"/>
        </w:rPr>
        <w:t>u</w:t>
      </w:r>
      <w:r>
        <w:rPr>
          <w:spacing w:val="7"/>
          <w:sz w:val="24"/>
          <w:szCs w:val="24"/>
        </w:rPr>
        <w:t>p</w:t>
      </w:r>
      <w:r>
        <w:rPr>
          <w:sz w:val="24"/>
          <w:szCs w:val="24"/>
        </w:rPr>
        <w:t>on</w:t>
      </w:r>
      <w:r>
        <w:rPr>
          <w:spacing w:val="47"/>
          <w:sz w:val="24"/>
          <w:szCs w:val="24"/>
        </w:rPr>
        <w:t xml:space="preserve"> </w:t>
      </w:r>
      <w:r>
        <w:rPr>
          <w:sz w:val="24"/>
          <w:szCs w:val="24"/>
        </w:rPr>
        <w:t>publication of</w:t>
      </w:r>
      <w:r>
        <w:rPr>
          <w:spacing w:val="11"/>
          <w:sz w:val="24"/>
          <w:szCs w:val="24"/>
        </w:rPr>
        <w:t xml:space="preserve"> </w:t>
      </w:r>
      <w:r>
        <w:rPr>
          <w:sz w:val="24"/>
          <w:szCs w:val="24"/>
        </w:rPr>
        <w:t>the</w:t>
      </w:r>
      <w:r>
        <w:rPr>
          <w:spacing w:val="52"/>
          <w:sz w:val="24"/>
          <w:szCs w:val="24"/>
        </w:rPr>
        <w:t xml:space="preserve"> </w:t>
      </w:r>
      <w:r>
        <w:rPr>
          <w:w w:val="104"/>
          <w:sz w:val="24"/>
          <w:szCs w:val="24"/>
        </w:rPr>
        <w:t xml:space="preserve">larger </w:t>
      </w:r>
      <w:r>
        <w:rPr>
          <w:spacing w:val="7"/>
          <w:sz w:val="24"/>
          <w:szCs w:val="24"/>
        </w:rPr>
        <w:t>bo</w:t>
      </w:r>
      <w:r>
        <w:rPr>
          <w:sz w:val="24"/>
          <w:szCs w:val="24"/>
        </w:rPr>
        <w:t>dy</w:t>
      </w:r>
      <w:r>
        <w:rPr>
          <w:spacing w:val="26"/>
          <w:sz w:val="24"/>
          <w:szCs w:val="24"/>
        </w:rPr>
        <w:t xml:space="preserve"> </w:t>
      </w:r>
      <w:r>
        <w:rPr>
          <w:sz w:val="24"/>
          <w:szCs w:val="24"/>
        </w:rPr>
        <w:t>of</w:t>
      </w:r>
      <w:r>
        <w:rPr>
          <w:spacing w:val="-5"/>
          <w:sz w:val="24"/>
          <w:szCs w:val="24"/>
        </w:rPr>
        <w:t xml:space="preserve"> </w:t>
      </w:r>
      <w:r>
        <w:rPr>
          <w:spacing w:val="-6"/>
          <w:sz w:val="24"/>
          <w:szCs w:val="24"/>
        </w:rPr>
        <w:t>w</w:t>
      </w:r>
      <w:r>
        <w:rPr>
          <w:sz w:val="24"/>
          <w:szCs w:val="24"/>
        </w:rPr>
        <w:t>ork</w:t>
      </w:r>
      <w:r>
        <w:rPr>
          <w:spacing w:val="12"/>
          <w:sz w:val="24"/>
          <w:szCs w:val="24"/>
        </w:rPr>
        <w:t xml:space="preserve"> </w:t>
      </w:r>
      <w:r>
        <w:rPr>
          <w:sz w:val="24"/>
          <w:szCs w:val="24"/>
        </w:rPr>
        <w:t>this</w:t>
      </w:r>
      <w:r>
        <w:rPr>
          <w:spacing w:val="39"/>
          <w:sz w:val="24"/>
          <w:szCs w:val="24"/>
        </w:rPr>
        <w:t xml:space="preserve"> </w:t>
      </w:r>
      <w:r>
        <w:rPr>
          <w:sz w:val="24"/>
          <w:szCs w:val="24"/>
        </w:rPr>
        <w:t>team</w:t>
      </w:r>
      <w:del w:id="117" w:author="Matt Young" w:date="2016-10-29T16:52:00Z">
        <w:r w:rsidDel="00BF10A5">
          <w:rPr>
            <w:spacing w:val="45"/>
            <w:sz w:val="24"/>
            <w:szCs w:val="24"/>
          </w:rPr>
          <w:delText xml:space="preserve"> </w:delText>
        </w:r>
        <w:r w:rsidDel="00BF10A5">
          <w:rPr>
            <w:sz w:val="24"/>
            <w:szCs w:val="24"/>
          </w:rPr>
          <w:delText>is</w:delText>
        </w:r>
        <w:r w:rsidDel="00BF10A5">
          <w:rPr>
            <w:spacing w:val="4"/>
            <w:sz w:val="24"/>
            <w:szCs w:val="24"/>
          </w:rPr>
          <w:delText xml:space="preserve"> </w:delText>
        </w:r>
      </w:del>
      <w:ins w:id="118" w:author="Matt Young" w:date="2016-10-29T16:52:00Z">
        <w:r w:rsidR="00BF10A5">
          <w:rPr>
            <w:sz w:val="24"/>
            <w:szCs w:val="24"/>
          </w:rPr>
          <w:t xml:space="preserve"> has </w:t>
        </w:r>
      </w:ins>
      <w:r>
        <w:rPr>
          <w:w w:val="107"/>
          <w:sz w:val="24"/>
          <w:szCs w:val="24"/>
        </w:rPr>
        <w:t>co</w:t>
      </w:r>
      <w:r>
        <w:rPr>
          <w:spacing w:val="-6"/>
          <w:w w:val="107"/>
          <w:sz w:val="24"/>
          <w:szCs w:val="24"/>
        </w:rPr>
        <w:t>n</w:t>
      </w:r>
      <w:r>
        <w:rPr>
          <w:w w:val="107"/>
          <w:sz w:val="24"/>
          <w:szCs w:val="24"/>
        </w:rPr>
        <w:t>tributed</w:t>
      </w:r>
      <w:r>
        <w:rPr>
          <w:spacing w:val="14"/>
          <w:w w:val="107"/>
          <w:sz w:val="24"/>
          <w:szCs w:val="24"/>
        </w:rPr>
        <w:t xml:space="preserve"> </w:t>
      </w:r>
      <w:r>
        <w:rPr>
          <w:sz w:val="24"/>
          <w:szCs w:val="24"/>
        </w:rPr>
        <w:t>to.</w:t>
      </w:r>
      <w:del w:id="119" w:author="Matt Young" w:date="2016-10-29T16:52:00Z">
        <w:r w:rsidDel="00BF10A5">
          <w:rPr>
            <w:sz w:val="24"/>
            <w:szCs w:val="24"/>
          </w:rPr>
          <w:delText xml:space="preserve"> As</w:delText>
        </w:r>
        <w:r w:rsidDel="00BF10A5">
          <w:rPr>
            <w:spacing w:val="7"/>
            <w:sz w:val="24"/>
            <w:szCs w:val="24"/>
          </w:rPr>
          <w:delText xml:space="preserve"> </w:delText>
        </w:r>
        <w:r w:rsidDel="00BF10A5">
          <w:rPr>
            <w:sz w:val="24"/>
            <w:szCs w:val="24"/>
          </w:rPr>
          <w:delText>su</w:delText>
        </w:r>
        <w:r w:rsidDel="00BF10A5">
          <w:rPr>
            <w:spacing w:val="-6"/>
            <w:sz w:val="24"/>
            <w:szCs w:val="24"/>
          </w:rPr>
          <w:delText>c</w:delText>
        </w:r>
        <w:r w:rsidDel="00BF10A5">
          <w:rPr>
            <w:sz w:val="24"/>
            <w:szCs w:val="24"/>
          </w:rPr>
          <w:delText>h,</w:delText>
        </w:r>
        <w:r w:rsidDel="00BF10A5">
          <w:rPr>
            <w:spacing w:val="31"/>
            <w:sz w:val="24"/>
            <w:szCs w:val="24"/>
          </w:rPr>
          <w:delText xml:space="preserve"> </w:delText>
        </w:r>
      </w:del>
      <w:ins w:id="120" w:author="Matt Young" w:date="2016-10-29T16:52:00Z">
        <w:r w:rsidR="00BF10A5">
          <w:rPr>
            <w:sz w:val="24"/>
            <w:szCs w:val="24"/>
          </w:rPr>
          <w:t xml:space="preserve"> Thus, </w:t>
        </w:r>
      </w:ins>
      <w:r>
        <w:rPr>
          <w:sz w:val="24"/>
          <w:szCs w:val="24"/>
        </w:rPr>
        <w:t>though</w:t>
      </w:r>
      <w:r>
        <w:rPr>
          <w:spacing w:val="55"/>
          <w:sz w:val="24"/>
          <w:szCs w:val="24"/>
        </w:rPr>
        <w:t xml:space="preserve"> </w:t>
      </w:r>
      <w:r>
        <w:rPr>
          <w:sz w:val="24"/>
          <w:szCs w:val="24"/>
        </w:rPr>
        <w:t>links</w:t>
      </w:r>
      <w:r>
        <w:rPr>
          <w:spacing w:val="13"/>
          <w:sz w:val="24"/>
          <w:szCs w:val="24"/>
        </w:rPr>
        <w:t xml:space="preserve"> </w:t>
      </w:r>
      <w:r>
        <w:rPr>
          <w:sz w:val="24"/>
          <w:szCs w:val="24"/>
        </w:rPr>
        <w:t>are</w:t>
      </w:r>
      <w:r>
        <w:rPr>
          <w:spacing w:val="26"/>
          <w:sz w:val="24"/>
          <w:szCs w:val="24"/>
        </w:rPr>
        <w:t xml:space="preserve"> </w:t>
      </w:r>
      <w:r>
        <w:rPr>
          <w:w w:val="108"/>
          <w:sz w:val="24"/>
          <w:szCs w:val="24"/>
        </w:rPr>
        <w:t>p</w:t>
      </w:r>
      <w:r>
        <w:rPr>
          <w:w w:val="103"/>
          <w:sz w:val="24"/>
          <w:szCs w:val="24"/>
        </w:rPr>
        <w:t>r</w:t>
      </w:r>
      <w:r>
        <w:rPr>
          <w:spacing w:val="-6"/>
          <w:w w:val="103"/>
          <w:sz w:val="24"/>
          <w:szCs w:val="24"/>
        </w:rPr>
        <w:t>o</w:t>
      </w:r>
      <w:r>
        <w:rPr>
          <w:w w:val="103"/>
          <w:sz w:val="24"/>
          <w:szCs w:val="24"/>
        </w:rPr>
        <w:t xml:space="preserve">vided </w:t>
      </w:r>
      <w:r>
        <w:rPr>
          <w:sz w:val="24"/>
          <w:szCs w:val="24"/>
        </w:rPr>
        <w:t>in</w:t>
      </w:r>
      <w:r>
        <w:rPr>
          <w:spacing w:val="26"/>
          <w:sz w:val="24"/>
          <w:szCs w:val="24"/>
        </w:rPr>
        <w:t xml:space="preserve"> </w:t>
      </w:r>
      <w:r>
        <w:rPr>
          <w:sz w:val="24"/>
          <w:szCs w:val="24"/>
        </w:rPr>
        <w:t>the</w:t>
      </w:r>
      <w:r>
        <w:rPr>
          <w:spacing w:val="48"/>
          <w:sz w:val="24"/>
          <w:szCs w:val="24"/>
        </w:rPr>
        <w:t xml:space="preserve"> </w:t>
      </w:r>
      <w:commentRangeStart w:id="121"/>
      <w:r>
        <w:rPr>
          <w:sz w:val="24"/>
          <w:szCs w:val="24"/>
        </w:rPr>
        <w:t>Ap</w:t>
      </w:r>
      <w:r>
        <w:rPr>
          <w:spacing w:val="7"/>
          <w:sz w:val="24"/>
          <w:szCs w:val="24"/>
        </w:rPr>
        <w:t>p</w:t>
      </w:r>
      <w:r>
        <w:rPr>
          <w:sz w:val="24"/>
          <w:szCs w:val="24"/>
        </w:rPr>
        <w:t>endix</w:t>
      </w:r>
      <w:commentRangeEnd w:id="121"/>
      <w:r w:rsidR="00BF10A5">
        <w:rPr>
          <w:rStyle w:val="CommentReference"/>
        </w:rPr>
        <w:commentReference w:id="121"/>
      </w:r>
      <w:r>
        <w:rPr>
          <w:sz w:val="24"/>
          <w:szCs w:val="24"/>
        </w:rPr>
        <w:t>, foll</w:t>
      </w:r>
      <w:r>
        <w:rPr>
          <w:spacing w:val="-6"/>
          <w:sz w:val="24"/>
          <w:szCs w:val="24"/>
        </w:rPr>
        <w:t>o</w:t>
      </w:r>
      <w:r>
        <w:rPr>
          <w:sz w:val="24"/>
          <w:szCs w:val="24"/>
        </w:rPr>
        <w:t>wing</w:t>
      </w:r>
      <w:r>
        <w:rPr>
          <w:spacing w:val="1"/>
          <w:sz w:val="24"/>
          <w:szCs w:val="24"/>
        </w:rPr>
        <w:t xml:space="preserve"> </w:t>
      </w:r>
      <w:r>
        <w:rPr>
          <w:sz w:val="24"/>
          <w:szCs w:val="24"/>
        </w:rPr>
        <w:t>them</w:t>
      </w:r>
      <w:r>
        <w:rPr>
          <w:spacing w:val="57"/>
          <w:sz w:val="24"/>
          <w:szCs w:val="24"/>
        </w:rPr>
        <w:t xml:space="preserve"> </w:t>
      </w:r>
      <w:r>
        <w:rPr>
          <w:sz w:val="24"/>
          <w:szCs w:val="24"/>
        </w:rPr>
        <w:t>will</w:t>
      </w:r>
      <w:r>
        <w:rPr>
          <w:spacing w:val="8"/>
          <w:sz w:val="24"/>
          <w:szCs w:val="24"/>
        </w:rPr>
        <w:t xml:space="preserve"> </w:t>
      </w:r>
      <w:r>
        <w:rPr>
          <w:spacing w:val="7"/>
          <w:sz w:val="24"/>
          <w:szCs w:val="24"/>
        </w:rPr>
        <w:t>b</w:t>
      </w:r>
      <w:r>
        <w:rPr>
          <w:sz w:val="24"/>
          <w:szCs w:val="24"/>
        </w:rPr>
        <w:t>e</w:t>
      </w:r>
      <w:r>
        <w:rPr>
          <w:spacing w:val="24"/>
          <w:sz w:val="24"/>
          <w:szCs w:val="24"/>
        </w:rPr>
        <w:t xml:space="preserve"> </w:t>
      </w:r>
      <w:r>
        <w:rPr>
          <w:sz w:val="24"/>
          <w:szCs w:val="24"/>
        </w:rPr>
        <w:t>useless</w:t>
      </w:r>
      <w:r>
        <w:rPr>
          <w:spacing w:val="19"/>
          <w:sz w:val="24"/>
          <w:szCs w:val="24"/>
        </w:rPr>
        <w:t xml:space="preserve"> </w:t>
      </w:r>
      <w:r>
        <w:rPr>
          <w:sz w:val="24"/>
          <w:szCs w:val="24"/>
        </w:rPr>
        <w:t>to</w:t>
      </w:r>
      <w:r>
        <w:rPr>
          <w:spacing w:val="39"/>
          <w:sz w:val="24"/>
          <w:szCs w:val="24"/>
        </w:rPr>
        <w:t xml:space="preserve"> </w:t>
      </w:r>
      <w:r>
        <w:rPr>
          <w:sz w:val="24"/>
          <w:szCs w:val="24"/>
        </w:rPr>
        <w:t>a</w:t>
      </w:r>
      <w:r>
        <w:rPr>
          <w:spacing w:val="-6"/>
          <w:sz w:val="24"/>
          <w:szCs w:val="24"/>
        </w:rPr>
        <w:t>n</w:t>
      </w:r>
      <w:r>
        <w:rPr>
          <w:spacing w:val="-7"/>
          <w:sz w:val="24"/>
          <w:szCs w:val="24"/>
        </w:rPr>
        <w:t>y</w:t>
      </w:r>
      <w:r>
        <w:rPr>
          <w:sz w:val="24"/>
          <w:szCs w:val="24"/>
        </w:rPr>
        <w:t>one</w:t>
      </w:r>
      <w:r>
        <w:rPr>
          <w:spacing w:val="45"/>
          <w:sz w:val="24"/>
          <w:szCs w:val="24"/>
        </w:rPr>
        <w:t xml:space="preserve"> </w:t>
      </w:r>
      <w:r>
        <w:rPr>
          <w:sz w:val="24"/>
          <w:szCs w:val="24"/>
        </w:rPr>
        <w:t>without access</w:t>
      </w:r>
      <w:r>
        <w:rPr>
          <w:spacing w:val="19"/>
          <w:sz w:val="24"/>
          <w:szCs w:val="24"/>
        </w:rPr>
        <w:t xml:space="preserve"> </w:t>
      </w:r>
      <w:r>
        <w:rPr>
          <w:w w:val="111"/>
          <w:sz w:val="24"/>
          <w:szCs w:val="24"/>
        </w:rPr>
        <w:t xml:space="preserve">to </w:t>
      </w:r>
      <w:r>
        <w:rPr>
          <w:sz w:val="24"/>
          <w:szCs w:val="24"/>
        </w:rPr>
        <w:t>the</w:t>
      </w:r>
      <w:r>
        <w:rPr>
          <w:spacing w:val="40"/>
          <w:sz w:val="24"/>
          <w:szCs w:val="24"/>
        </w:rPr>
        <w:t xml:space="preserve"> </w:t>
      </w:r>
      <w:r>
        <w:rPr>
          <w:sz w:val="24"/>
          <w:szCs w:val="24"/>
        </w:rPr>
        <w:t>re</w:t>
      </w:r>
      <w:r>
        <w:rPr>
          <w:spacing w:val="7"/>
          <w:sz w:val="24"/>
          <w:szCs w:val="24"/>
        </w:rPr>
        <w:t>p</w:t>
      </w:r>
      <w:r>
        <w:rPr>
          <w:sz w:val="24"/>
          <w:szCs w:val="24"/>
        </w:rPr>
        <w:t>ositories,</w:t>
      </w:r>
      <w:r>
        <w:rPr>
          <w:spacing w:val="49"/>
          <w:sz w:val="24"/>
          <w:szCs w:val="24"/>
        </w:rPr>
        <w:t xml:space="preserve"> </w:t>
      </w:r>
      <w:r>
        <w:rPr>
          <w:sz w:val="24"/>
          <w:szCs w:val="24"/>
        </w:rPr>
        <w:t>and</w:t>
      </w:r>
      <w:r>
        <w:rPr>
          <w:spacing w:val="39"/>
          <w:sz w:val="24"/>
          <w:szCs w:val="24"/>
        </w:rPr>
        <w:t xml:space="preserve"> </w:t>
      </w:r>
      <w:r>
        <w:rPr>
          <w:sz w:val="24"/>
          <w:szCs w:val="24"/>
        </w:rPr>
        <w:t>will remain</w:t>
      </w:r>
      <w:r>
        <w:rPr>
          <w:spacing w:val="45"/>
          <w:sz w:val="24"/>
          <w:szCs w:val="24"/>
        </w:rPr>
        <w:t xml:space="preserve"> </w:t>
      </w:r>
      <w:r>
        <w:rPr>
          <w:sz w:val="24"/>
          <w:szCs w:val="24"/>
        </w:rPr>
        <w:t>emp</w:t>
      </w:r>
      <w:r>
        <w:rPr>
          <w:spacing w:val="-6"/>
          <w:sz w:val="24"/>
          <w:szCs w:val="24"/>
        </w:rPr>
        <w:t>t</w:t>
      </w:r>
      <w:r>
        <w:rPr>
          <w:sz w:val="24"/>
          <w:szCs w:val="24"/>
        </w:rPr>
        <w:t>y</w:t>
      </w:r>
      <w:r>
        <w:rPr>
          <w:spacing w:val="52"/>
          <w:sz w:val="24"/>
          <w:szCs w:val="24"/>
        </w:rPr>
        <w:t xml:space="preserve"> </w:t>
      </w:r>
      <w:r>
        <w:rPr>
          <w:sz w:val="24"/>
          <w:szCs w:val="24"/>
        </w:rPr>
        <w:t>for</w:t>
      </w:r>
      <w:r>
        <w:rPr>
          <w:spacing w:val="8"/>
          <w:sz w:val="24"/>
          <w:szCs w:val="24"/>
        </w:rPr>
        <w:t xml:space="preserve"> </w:t>
      </w:r>
      <w:r>
        <w:rPr>
          <w:sz w:val="24"/>
          <w:szCs w:val="24"/>
        </w:rPr>
        <w:t>a</w:t>
      </w:r>
      <w:r>
        <w:rPr>
          <w:spacing w:val="21"/>
          <w:sz w:val="24"/>
          <w:szCs w:val="24"/>
        </w:rPr>
        <w:t xml:space="preserve"> </w:t>
      </w:r>
      <w:r>
        <w:rPr>
          <w:sz w:val="24"/>
          <w:szCs w:val="24"/>
        </w:rPr>
        <w:t>little</w:t>
      </w:r>
      <w:r>
        <w:rPr>
          <w:spacing w:val="52"/>
          <w:sz w:val="24"/>
          <w:szCs w:val="24"/>
        </w:rPr>
        <w:t xml:space="preserve"> </w:t>
      </w:r>
      <w:r>
        <w:rPr>
          <w:sz w:val="24"/>
          <w:szCs w:val="24"/>
        </w:rPr>
        <w:t>while</w:t>
      </w:r>
      <w:r>
        <w:rPr>
          <w:spacing w:val="6"/>
          <w:sz w:val="24"/>
          <w:szCs w:val="24"/>
        </w:rPr>
        <w:t xml:space="preserve"> </w:t>
      </w:r>
      <w:r>
        <w:rPr>
          <w:sz w:val="24"/>
          <w:szCs w:val="24"/>
        </w:rPr>
        <w:t>a</w:t>
      </w:r>
      <w:r>
        <w:rPr>
          <w:spacing w:val="-6"/>
          <w:sz w:val="24"/>
          <w:szCs w:val="24"/>
        </w:rPr>
        <w:t>n</w:t>
      </w:r>
      <w:r>
        <w:rPr>
          <w:sz w:val="24"/>
          <w:szCs w:val="24"/>
        </w:rPr>
        <w:t>y</w:t>
      </w:r>
      <w:r>
        <w:rPr>
          <w:spacing w:val="-6"/>
          <w:sz w:val="24"/>
          <w:szCs w:val="24"/>
        </w:rPr>
        <w:t>wa</w:t>
      </w:r>
      <w:r>
        <w:rPr>
          <w:spacing w:val="-19"/>
          <w:sz w:val="24"/>
          <w:szCs w:val="24"/>
        </w:rPr>
        <w:t>y</w:t>
      </w:r>
      <w:r>
        <w:rPr>
          <w:sz w:val="24"/>
          <w:szCs w:val="24"/>
        </w:rPr>
        <w:t xml:space="preserve">. </w:t>
      </w:r>
      <w:r>
        <w:rPr>
          <w:spacing w:val="-19"/>
          <w:sz w:val="24"/>
          <w:szCs w:val="24"/>
        </w:rPr>
        <w:t>T</w:t>
      </w:r>
      <w:r>
        <w:rPr>
          <w:sz w:val="24"/>
          <w:szCs w:val="24"/>
        </w:rPr>
        <w:t>o</w:t>
      </w:r>
      <w:r>
        <w:rPr>
          <w:spacing w:val="30"/>
          <w:sz w:val="24"/>
          <w:szCs w:val="24"/>
        </w:rPr>
        <w:t xml:space="preserve"> </w:t>
      </w:r>
      <w:r>
        <w:rPr>
          <w:w w:val="106"/>
          <w:sz w:val="24"/>
          <w:szCs w:val="24"/>
        </w:rPr>
        <w:t xml:space="preserve">request </w:t>
      </w:r>
      <w:r>
        <w:rPr>
          <w:sz w:val="24"/>
          <w:szCs w:val="24"/>
        </w:rPr>
        <w:t>access</w:t>
      </w:r>
      <w:r>
        <w:rPr>
          <w:spacing w:val="35"/>
          <w:sz w:val="24"/>
          <w:szCs w:val="24"/>
        </w:rPr>
        <w:t xml:space="preserve"> </w:t>
      </w:r>
      <w:r>
        <w:rPr>
          <w:sz w:val="24"/>
          <w:szCs w:val="24"/>
        </w:rPr>
        <w:t>to</w:t>
      </w:r>
      <w:r>
        <w:rPr>
          <w:spacing w:val="56"/>
          <w:sz w:val="24"/>
          <w:szCs w:val="24"/>
        </w:rPr>
        <w:t xml:space="preserve"> </w:t>
      </w:r>
      <w:r>
        <w:rPr>
          <w:sz w:val="24"/>
          <w:szCs w:val="24"/>
        </w:rPr>
        <w:t>these re</w:t>
      </w:r>
      <w:r>
        <w:rPr>
          <w:spacing w:val="7"/>
          <w:sz w:val="24"/>
          <w:szCs w:val="24"/>
        </w:rPr>
        <w:t>p</w:t>
      </w:r>
      <w:r>
        <w:rPr>
          <w:sz w:val="24"/>
          <w:szCs w:val="24"/>
        </w:rPr>
        <w:t>ositories, co</w:t>
      </w:r>
      <w:r>
        <w:rPr>
          <w:spacing w:val="-6"/>
          <w:sz w:val="24"/>
          <w:szCs w:val="24"/>
        </w:rPr>
        <w:t>n</w:t>
      </w:r>
      <w:r>
        <w:rPr>
          <w:sz w:val="24"/>
          <w:szCs w:val="24"/>
        </w:rPr>
        <w:t>tact the pr</w:t>
      </w:r>
      <w:r>
        <w:rPr>
          <w:spacing w:val="14"/>
          <w:sz w:val="24"/>
          <w:szCs w:val="24"/>
        </w:rPr>
        <w:t>o</w:t>
      </w:r>
      <w:r>
        <w:rPr>
          <w:sz w:val="24"/>
          <w:szCs w:val="24"/>
        </w:rPr>
        <w:t>ject lead</w:t>
      </w:r>
      <w:r>
        <w:rPr>
          <w:spacing w:val="51"/>
          <w:sz w:val="24"/>
          <w:szCs w:val="24"/>
        </w:rPr>
        <w:t xml:space="preserve"> </w:t>
      </w:r>
      <w:r>
        <w:rPr>
          <w:w w:val="114"/>
          <w:sz w:val="24"/>
          <w:szCs w:val="24"/>
        </w:rPr>
        <w:t>and/or</w:t>
      </w:r>
      <w:r>
        <w:rPr>
          <w:spacing w:val="28"/>
          <w:w w:val="114"/>
          <w:sz w:val="24"/>
          <w:szCs w:val="24"/>
        </w:rPr>
        <w:t xml:space="preserve"> </w:t>
      </w:r>
      <w:r>
        <w:rPr>
          <w:sz w:val="24"/>
          <w:szCs w:val="24"/>
        </w:rPr>
        <w:t xml:space="preserve">head </w:t>
      </w:r>
      <w:r>
        <w:rPr>
          <w:w w:val="103"/>
          <w:sz w:val="24"/>
          <w:szCs w:val="24"/>
        </w:rPr>
        <w:t>sof</w:t>
      </w:r>
      <w:r>
        <w:rPr>
          <w:spacing w:val="-6"/>
          <w:w w:val="103"/>
          <w:sz w:val="24"/>
          <w:szCs w:val="24"/>
        </w:rPr>
        <w:t>t</w:t>
      </w:r>
      <w:r>
        <w:rPr>
          <w:spacing w:val="-7"/>
          <w:w w:val="97"/>
          <w:sz w:val="24"/>
          <w:szCs w:val="24"/>
        </w:rPr>
        <w:t>w</w:t>
      </w:r>
      <w:r>
        <w:rPr>
          <w:w w:val="106"/>
          <w:sz w:val="24"/>
          <w:szCs w:val="24"/>
        </w:rPr>
        <w:t xml:space="preserve">are </w:t>
      </w:r>
      <w:r>
        <w:rPr>
          <w:sz w:val="24"/>
          <w:szCs w:val="24"/>
        </w:rPr>
        <w:t>engineer. All</w:t>
      </w:r>
      <w:r>
        <w:rPr>
          <w:spacing w:val="15"/>
          <w:sz w:val="24"/>
          <w:szCs w:val="24"/>
        </w:rPr>
        <w:t xml:space="preserve"> </w:t>
      </w:r>
      <w:r>
        <w:rPr>
          <w:sz w:val="24"/>
          <w:szCs w:val="24"/>
        </w:rPr>
        <w:t>links</w:t>
      </w:r>
      <w:r>
        <w:rPr>
          <w:spacing w:val="24"/>
          <w:sz w:val="24"/>
          <w:szCs w:val="24"/>
        </w:rPr>
        <w:t xml:space="preserve"> </w:t>
      </w:r>
      <w:r>
        <w:rPr>
          <w:sz w:val="24"/>
          <w:szCs w:val="24"/>
        </w:rPr>
        <w:t>and</w:t>
      </w:r>
      <w:r>
        <w:rPr>
          <w:spacing w:val="47"/>
          <w:sz w:val="24"/>
          <w:szCs w:val="24"/>
        </w:rPr>
        <w:t xml:space="preserve"> </w:t>
      </w:r>
      <w:r>
        <w:rPr>
          <w:sz w:val="24"/>
          <w:szCs w:val="24"/>
        </w:rPr>
        <w:t>co</w:t>
      </w:r>
      <w:r>
        <w:rPr>
          <w:spacing w:val="-6"/>
          <w:sz w:val="24"/>
          <w:szCs w:val="24"/>
        </w:rPr>
        <w:t>n</w:t>
      </w:r>
      <w:r>
        <w:rPr>
          <w:sz w:val="24"/>
          <w:szCs w:val="24"/>
        </w:rPr>
        <w:t>tact information is</w:t>
      </w:r>
      <w:r>
        <w:rPr>
          <w:spacing w:val="15"/>
          <w:sz w:val="24"/>
          <w:szCs w:val="24"/>
        </w:rPr>
        <w:t xml:space="preserve"> </w:t>
      </w:r>
      <w:r>
        <w:rPr>
          <w:spacing w:val="-7"/>
          <w:sz w:val="24"/>
          <w:szCs w:val="24"/>
        </w:rPr>
        <w:t>a</w:t>
      </w:r>
      <w:r>
        <w:rPr>
          <w:spacing w:val="-13"/>
          <w:sz w:val="24"/>
          <w:szCs w:val="24"/>
        </w:rPr>
        <w:t>v</w:t>
      </w:r>
      <w:r>
        <w:rPr>
          <w:sz w:val="24"/>
          <w:szCs w:val="24"/>
        </w:rPr>
        <w:t>ailable</w:t>
      </w:r>
      <w:r>
        <w:rPr>
          <w:spacing w:val="50"/>
          <w:sz w:val="24"/>
          <w:szCs w:val="24"/>
        </w:rPr>
        <w:t xml:space="preserve"> </w:t>
      </w:r>
      <w:proofErr w:type="gramStart"/>
      <w:r>
        <w:rPr>
          <w:sz w:val="24"/>
          <w:szCs w:val="24"/>
        </w:rPr>
        <w:t>in</w:t>
      </w:r>
      <w:proofErr w:type="gramEnd"/>
      <w:r>
        <w:rPr>
          <w:spacing w:val="26"/>
          <w:sz w:val="24"/>
          <w:szCs w:val="24"/>
        </w:rPr>
        <w:t xml:space="preserve"> </w:t>
      </w:r>
      <w:r>
        <w:rPr>
          <w:sz w:val="24"/>
          <w:szCs w:val="24"/>
        </w:rPr>
        <w:t>Ap</w:t>
      </w:r>
      <w:r>
        <w:rPr>
          <w:spacing w:val="7"/>
          <w:sz w:val="24"/>
          <w:szCs w:val="24"/>
        </w:rPr>
        <w:t>p</w:t>
      </w:r>
      <w:r>
        <w:rPr>
          <w:sz w:val="24"/>
          <w:szCs w:val="24"/>
        </w:rPr>
        <w:t>endix</w:t>
      </w:r>
      <w:r>
        <w:rPr>
          <w:spacing w:val="56"/>
          <w:sz w:val="24"/>
          <w:szCs w:val="24"/>
        </w:rPr>
        <w:t xml:space="preserve"> </w:t>
      </w:r>
      <w:r>
        <w:rPr>
          <w:w w:val="106"/>
          <w:sz w:val="24"/>
          <w:szCs w:val="24"/>
        </w:rPr>
        <w:t>C.</w:t>
      </w:r>
    </w:p>
    <w:p w:rsidR="00C23BDD" w:rsidRDefault="00C23BDD" w:rsidP="007D342C">
      <w:pPr>
        <w:spacing w:before="13" w:line="251" w:lineRule="auto"/>
        <w:ind w:left="497" w:right="491" w:firstLine="351"/>
        <w:rPr>
          <w:ins w:id="122" w:author="Matt Young" w:date="2016-10-29T16:55:00Z"/>
          <w:w w:val="106"/>
          <w:sz w:val="24"/>
          <w:szCs w:val="24"/>
        </w:rPr>
      </w:pPr>
    </w:p>
    <w:p w:rsidR="00C23BDD" w:rsidRDefault="00C23BDD" w:rsidP="007D342C">
      <w:pPr>
        <w:spacing w:before="13" w:line="251" w:lineRule="auto"/>
        <w:ind w:left="497" w:right="491" w:firstLine="351"/>
        <w:rPr>
          <w:ins w:id="123" w:author="Matt Young" w:date="2016-10-29T16:55:00Z"/>
          <w:w w:val="106"/>
          <w:sz w:val="24"/>
          <w:szCs w:val="24"/>
        </w:rPr>
      </w:pPr>
    </w:p>
    <w:p w:rsidR="00C23BDD" w:rsidRDefault="00C23BDD" w:rsidP="007D342C">
      <w:pPr>
        <w:spacing w:before="13" w:line="251" w:lineRule="auto"/>
        <w:ind w:left="497" w:right="491" w:firstLine="351"/>
        <w:rPr>
          <w:ins w:id="124" w:author="Matt Young" w:date="2016-10-29T16:55:00Z"/>
          <w:w w:val="106"/>
          <w:sz w:val="24"/>
          <w:szCs w:val="24"/>
        </w:rPr>
      </w:pPr>
      <w:proofErr w:type="gramStart"/>
      <w:ins w:id="125" w:author="Matt Young" w:date="2016-10-29T16:55:00Z">
        <w:r>
          <w:rPr>
            <w:w w:val="106"/>
            <w:sz w:val="24"/>
            <w:szCs w:val="24"/>
          </w:rPr>
          <w:t>References  ???!</w:t>
        </w:r>
        <w:proofErr w:type="gramEnd"/>
      </w:ins>
    </w:p>
    <w:p w:rsidR="00C23BDD" w:rsidRDefault="00C23BDD" w:rsidP="007D342C">
      <w:pPr>
        <w:spacing w:before="13" w:line="251" w:lineRule="auto"/>
        <w:ind w:left="497" w:right="491" w:firstLine="351"/>
        <w:rPr>
          <w:ins w:id="126" w:author="Matt Young" w:date="2016-10-29T16:55:00Z"/>
          <w:w w:val="106"/>
          <w:sz w:val="24"/>
          <w:szCs w:val="24"/>
        </w:rPr>
      </w:pPr>
    </w:p>
    <w:p w:rsidR="00C23BDD" w:rsidRDefault="00C23BDD" w:rsidP="007D342C">
      <w:pPr>
        <w:spacing w:before="13" w:line="251" w:lineRule="auto"/>
        <w:ind w:left="497" w:right="491" w:firstLine="351"/>
        <w:rPr>
          <w:ins w:id="127" w:author="Matt Young" w:date="2016-10-29T16:55:00Z"/>
          <w:w w:val="106"/>
          <w:sz w:val="24"/>
          <w:szCs w:val="24"/>
        </w:rPr>
      </w:pPr>
    </w:p>
    <w:p w:rsidR="00C23BDD" w:rsidDel="00C23BDD" w:rsidRDefault="00C23BDD" w:rsidP="007D342C">
      <w:pPr>
        <w:spacing w:before="13" w:line="251" w:lineRule="auto"/>
        <w:ind w:left="497" w:right="491" w:firstLine="351"/>
        <w:rPr>
          <w:del w:id="128" w:author="Matt Young" w:date="2016-10-29T16:57:00Z"/>
          <w:w w:val="106"/>
          <w:sz w:val="24"/>
          <w:szCs w:val="24"/>
        </w:rPr>
      </w:pPr>
      <w:ins w:id="129" w:author="Matt Young" w:date="2016-10-29T16:57:00Z">
        <w:r>
          <w:rPr>
            <w:w w:val="106"/>
            <w:sz w:val="24"/>
            <w:szCs w:val="24"/>
          </w:rPr>
          <w:t xml:space="preserve">Nice work, and, as far as I can </w:t>
        </w:r>
        <w:proofErr w:type="gramStart"/>
        <w:r>
          <w:rPr>
            <w:w w:val="106"/>
            <w:sz w:val="24"/>
            <w:szCs w:val="24"/>
          </w:rPr>
          <w:t>tell,</w:t>
        </w:r>
        <w:proofErr w:type="gramEnd"/>
        <w:r>
          <w:rPr>
            <w:w w:val="106"/>
            <w:sz w:val="24"/>
            <w:szCs w:val="24"/>
          </w:rPr>
          <w:t xml:space="preserve"> </w:t>
        </w:r>
      </w:ins>
      <w:ins w:id="130" w:author="Matt Young" w:date="2016-10-29T16:58:00Z">
        <w:r>
          <w:rPr>
            <w:w w:val="106"/>
            <w:sz w:val="24"/>
            <w:szCs w:val="24"/>
          </w:rPr>
          <w:t>a very good idea. But your proposal is lacking in one or two aspects, most particularly, no references.</w:t>
        </w:r>
      </w:ins>
      <w:ins w:id="131" w:author="Matt Young" w:date="2016-10-29T16:59:00Z">
        <w:r>
          <w:rPr>
            <w:w w:val="106"/>
            <w:sz w:val="24"/>
            <w:szCs w:val="24"/>
          </w:rPr>
          <w:t xml:space="preserve"> Some of the Background section was written confusingly, or so I thought. The instructions were that figures and tables were to be integrated within the body of the text and not grouped at the end in an Appendix. </w:t>
        </w:r>
      </w:ins>
      <w:ins w:id="132" w:author="Matt Young" w:date="2016-10-29T17:00:00Z">
        <w:r>
          <w:rPr>
            <w:w w:val="106"/>
            <w:sz w:val="24"/>
            <w:szCs w:val="24"/>
          </w:rPr>
          <w:t xml:space="preserve">The cost </w:t>
        </w:r>
        <w:proofErr w:type="gramStart"/>
        <w:r>
          <w:rPr>
            <w:w w:val="106"/>
            <w:sz w:val="24"/>
            <w:szCs w:val="24"/>
          </w:rPr>
          <w:t>estimate</w:t>
        </w:r>
        <w:proofErr w:type="gramEnd"/>
        <w:r>
          <w:rPr>
            <w:w w:val="106"/>
            <w:sz w:val="24"/>
            <w:szCs w:val="24"/>
          </w:rPr>
          <w:t xml:space="preserve"> was oddly prepared, and the timeline not nearly detailed enough. </w:t>
        </w:r>
      </w:ins>
    </w:p>
    <w:p w:rsidR="00C23BDD" w:rsidRDefault="00C23BDD" w:rsidP="007D342C">
      <w:pPr>
        <w:spacing w:before="13" w:line="251" w:lineRule="auto"/>
        <w:ind w:left="497" w:right="491" w:firstLine="351"/>
        <w:rPr>
          <w:ins w:id="133" w:author="Matt Young" w:date="2016-10-29T17:05:00Z"/>
          <w:w w:val="106"/>
          <w:sz w:val="24"/>
          <w:szCs w:val="24"/>
        </w:rPr>
      </w:pPr>
    </w:p>
    <w:p w:rsidR="00C23BDD" w:rsidRPr="00C23BDD" w:rsidRDefault="00C23BDD" w:rsidP="007D342C">
      <w:pPr>
        <w:spacing w:before="13" w:line="251" w:lineRule="auto"/>
        <w:ind w:left="497" w:right="491" w:firstLine="351"/>
        <w:rPr>
          <w:ins w:id="134" w:author="Matt Young" w:date="2016-10-29T17:05:00Z"/>
          <w:w w:val="106"/>
          <w:sz w:val="24"/>
          <w:szCs w:val="24"/>
          <w:rPrChange w:id="135" w:author="Matt Young" w:date="2016-10-29T16:55:00Z">
            <w:rPr>
              <w:ins w:id="136" w:author="Matt Young" w:date="2016-10-29T17:05:00Z"/>
              <w:sz w:val="24"/>
              <w:szCs w:val="24"/>
            </w:rPr>
          </w:rPrChange>
        </w:rPr>
        <w:sectPr w:rsidR="00C23BDD" w:rsidRPr="00C23BDD">
          <w:pgSz w:w="12240" w:h="15840"/>
          <w:pgMar w:top="1480" w:right="1720" w:bottom="280" w:left="1720" w:header="0" w:footer="1776" w:gutter="0"/>
          <w:cols w:space="720"/>
        </w:sectPr>
      </w:pPr>
      <w:ins w:id="137" w:author="Matt Young" w:date="2016-10-29T17:05:00Z">
        <w:r w:rsidRPr="00C23BDD">
          <w:lastRenderedPageBreak/>
          <w:drawing>
            <wp:inline distT="0" distB="0" distL="0" distR="0" wp14:anchorId="7711D19D" wp14:editId="01A36435">
              <wp:extent cx="5588000" cy="415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00" cy="4156275"/>
                      </a:xfrm>
                      <a:prstGeom prst="rect">
                        <a:avLst/>
                      </a:prstGeom>
                      <a:noFill/>
                      <a:ln>
                        <a:noFill/>
                      </a:ln>
                    </pic:spPr>
                  </pic:pic>
                </a:graphicData>
              </a:graphic>
            </wp:inline>
          </w:drawing>
        </w:r>
        <w:bookmarkStart w:id="138" w:name="_GoBack"/>
        <w:bookmarkEnd w:id="138"/>
      </w:ins>
    </w:p>
    <w:p w:rsidR="00703A58" w:rsidRDefault="00703A58" w:rsidP="007D342C">
      <w:pPr>
        <w:spacing w:before="7" w:line="140" w:lineRule="exact"/>
        <w:rPr>
          <w:sz w:val="15"/>
          <w:szCs w:val="15"/>
        </w:rPr>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D342C" w:rsidP="007D342C">
      <w:pPr>
        <w:ind w:left="497"/>
        <w:rPr>
          <w:sz w:val="34"/>
          <w:szCs w:val="34"/>
        </w:rPr>
      </w:pPr>
      <w:r>
        <w:rPr>
          <w:w w:val="123"/>
          <w:sz w:val="34"/>
          <w:szCs w:val="34"/>
        </w:rPr>
        <w:t>Ap</w:t>
      </w:r>
      <w:r>
        <w:rPr>
          <w:spacing w:val="11"/>
          <w:w w:val="123"/>
          <w:sz w:val="34"/>
          <w:szCs w:val="34"/>
        </w:rPr>
        <w:t>p</w:t>
      </w:r>
      <w:r>
        <w:rPr>
          <w:w w:val="121"/>
          <w:sz w:val="34"/>
          <w:szCs w:val="34"/>
        </w:rPr>
        <w:t>endix</w:t>
      </w:r>
    </w:p>
    <w:p w:rsidR="00703A58" w:rsidRDefault="00703A58" w:rsidP="007D342C">
      <w:pPr>
        <w:spacing w:before="4" w:line="280" w:lineRule="exact"/>
        <w:rPr>
          <w:sz w:val="28"/>
          <w:szCs w:val="28"/>
        </w:rPr>
      </w:pPr>
    </w:p>
    <w:p w:rsidR="00703A58" w:rsidRDefault="007D342C" w:rsidP="007D342C">
      <w:pPr>
        <w:ind w:left="497"/>
        <w:rPr>
          <w:sz w:val="34"/>
          <w:szCs w:val="34"/>
        </w:rPr>
      </w:pPr>
      <w:r>
        <w:rPr>
          <w:sz w:val="34"/>
          <w:szCs w:val="34"/>
        </w:rPr>
        <w:t xml:space="preserve">A </w:t>
      </w:r>
      <w:r>
        <w:rPr>
          <w:w w:val="122"/>
          <w:sz w:val="34"/>
          <w:szCs w:val="34"/>
        </w:rPr>
        <w:t>Figures</w:t>
      </w:r>
      <w:ins w:id="139" w:author="Matt Young" w:date="2016-10-29T16:44:00Z">
        <w:r w:rsidR="00BF10A5">
          <w:rPr>
            <w:w w:val="122"/>
            <w:sz w:val="34"/>
            <w:szCs w:val="34"/>
          </w:rPr>
          <w:t xml:space="preserve"> </w:t>
        </w:r>
        <w:proofErr w:type="spellStart"/>
        <w:r w:rsidR="00BF10A5">
          <w:rPr>
            <w:w w:val="122"/>
            <w:sz w:val="34"/>
            <w:szCs w:val="34"/>
          </w:rPr>
          <w:t>figures</w:t>
        </w:r>
        <w:proofErr w:type="spellEnd"/>
        <w:r w:rsidR="00BF10A5">
          <w:rPr>
            <w:w w:val="122"/>
            <w:sz w:val="34"/>
            <w:szCs w:val="34"/>
          </w:rPr>
          <w:t>, as I have noted, are an integral part of the paper and should not be relegated to an appendix</w:t>
        </w:r>
      </w:ins>
    </w:p>
    <w:p w:rsidR="00703A58" w:rsidRDefault="00703A58" w:rsidP="007D342C">
      <w:pPr>
        <w:spacing w:before="9" w:line="120" w:lineRule="exact"/>
        <w:rPr>
          <w:sz w:val="12"/>
          <w:szCs w:val="12"/>
        </w:rPr>
      </w:pPr>
    </w:p>
    <w:p w:rsidR="00703A58" w:rsidRDefault="00703A58" w:rsidP="007D342C">
      <w:pPr>
        <w:spacing w:line="200" w:lineRule="exact"/>
      </w:pPr>
    </w:p>
    <w:p w:rsidR="00703A58" w:rsidRDefault="00703A58" w:rsidP="007D342C">
      <w:pPr>
        <w:spacing w:line="200" w:lineRule="exact"/>
      </w:pPr>
    </w:p>
    <w:p w:rsidR="00703A58" w:rsidRDefault="007D342C" w:rsidP="007D342C">
      <w:pPr>
        <w:ind w:left="1429"/>
      </w:pPr>
      <w:r>
        <w:pict>
          <v:shape id="_x0000_i1026" type="#_x0000_t75" style="width:291.6pt;height:281.4pt">
            <v:imagedata r:id="rId13" o:title=""/>
          </v:shape>
        </w:pict>
      </w:r>
    </w:p>
    <w:p w:rsidR="00703A58" w:rsidRDefault="00703A58" w:rsidP="007D342C">
      <w:pPr>
        <w:spacing w:before="9" w:line="240" w:lineRule="exact"/>
        <w:rPr>
          <w:sz w:val="24"/>
          <w:szCs w:val="24"/>
        </w:rPr>
      </w:pPr>
    </w:p>
    <w:p w:rsidR="00703A58" w:rsidRDefault="007D342C" w:rsidP="007D342C">
      <w:pPr>
        <w:spacing w:before="15"/>
        <w:ind w:left="1308"/>
        <w:rPr>
          <w:sz w:val="24"/>
          <w:szCs w:val="24"/>
        </w:rPr>
        <w:sectPr w:rsidR="00703A58">
          <w:pgSz w:w="12240" w:h="15840"/>
          <w:pgMar w:top="1480" w:right="1720" w:bottom="280" w:left="1720" w:header="0" w:footer="1776" w:gutter="0"/>
          <w:cols w:space="720"/>
        </w:sectPr>
      </w:pPr>
      <w:r>
        <w:rPr>
          <w:sz w:val="24"/>
          <w:szCs w:val="24"/>
        </w:rPr>
        <w:t>Figure</w:t>
      </w:r>
      <w:r>
        <w:rPr>
          <w:spacing w:val="50"/>
          <w:sz w:val="24"/>
          <w:szCs w:val="24"/>
        </w:rPr>
        <w:t xml:space="preserve"> </w:t>
      </w:r>
      <w:r>
        <w:rPr>
          <w:sz w:val="24"/>
          <w:szCs w:val="24"/>
        </w:rPr>
        <w:t>1:</w:t>
      </w:r>
      <w:r>
        <w:rPr>
          <w:spacing w:val="38"/>
          <w:sz w:val="24"/>
          <w:szCs w:val="24"/>
        </w:rPr>
        <w:t xml:space="preserve"> </w:t>
      </w:r>
      <w:r>
        <w:rPr>
          <w:sz w:val="24"/>
          <w:szCs w:val="24"/>
        </w:rPr>
        <w:t>A</w:t>
      </w:r>
      <w:r>
        <w:rPr>
          <w:spacing w:val="20"/>
          <w:sz w:val="24"/>
          <w:szCs w:val="24"/>
        </w:rPr>
        <w:t xml:space="preserve"> </w:t>
      </w:r>
      <w:r>
        <w:rPr>
          <w:sz w:val="24"/>
          <w:szCs w:val="24"/>
        </w:rPr>
        <w:t>Visual</w:t>
      </w:r>
      <w:r>
        <w:rPr>
          <w:spacing w:val="31"/>
          <w:sz w:val="24"/>
          <w:szCs w:val="24"/>
        </w:rPr>
        <w:t xml:space="preserve"> </w:t>
      </w:r>
      <w:r>
        <w:rPr>
          <w:sz w:val="24"/>
          <w:szCs w:val="24"/>
        </w:rPr>
        <w:t>Depiction</w:t>
      </w:r>
      <w:r>
        <w:rPr>
          <w:spacing w:val="58"/>
          <w:sz w:val="24"/>
          <w:szCs w:val="24"/>
        </w:rPr>
        <w:t xml:space="preserve"> </w:t>
      </w:r>
      <w:r>
        <w:rPr>
          <w:sz w:val="24"/>
          <w:szCs w:val="24"/>
        </w:rPr>
        <w:t>of</w:t>
      </w:r>
      <w:r>
        <w:rPr>
          <w:spacing w:val="6"/>
          <w:sz w:val="24"/>
          <w:szCs w:val="24"/>
        </w:rPr>
        <w:t xml:space="preserve"> </w:t>
      </w:r>
      <w:r>
        <w:rPr>
          <w:sz w:val="24"/>
          <w:szCs w:val="24"/>
        </w:rPr>
        <w:t xml:space="preserve">Spatial </w:t>
      </w:r>
      <w:r>
        <w:rPr>
          <w:spacing w:val="-20"/>
          <w:sz w:val="24"/>
          <w:szCs w:val="24"/>
        </w:rPr>
        <w:t>F</w:t>
      </w:r>
      <w:r>
        <w:rPr>
          <w:sz w:val="24"/>
          <w:szCs w:val="24"/>
        </w:rPr>
        <w:t xml:space="preserve">requency </w:t>
      </w:r>
      <w:r>
        <w:rPr>
          <w:w w:val="104"/>
          <w:sz w:val="24"/>
          <w:szCs w:val="24"/>
        </w:rPr>
        <w:t>Mapping</w:t>
      </w:r>
      <w:ins w:id="140" w:author="Matt Young" w:date="2016-10-29T16:43:00Z">
        <w:r w:rsidR="00F314BA">
          <w:rPr>
            <w:w w:val="104"/>
            <w:sz w:val="24"/>
            <w:szCs w:val="24"/>
          </w:rPr>
          <w:t xml:space="preserve"> </w:t>
        </w:r>
        <w:proofErr w:type="gramStart"/>
        <w:r w:rsidR="00F314BA">
          <w:rPr>
            <w:w w:val="104"/>
            <w:sz w:val="24"/>
            <w:szCs w:val="24"/>
          </w:rPr>
          <w:t>are</w:t>
        </w:r>
        <w:proofErr w:type="gramEnd"/>
        <w:r w:rsidR="00F314BA">
          <w:rPr>
            <w:w w:val="104"/>
            <w:sz w:val="24"/>
            <w:szCs w:val="24"/>
          </w:rPr>
          <w:t xml:space="preserve"> not they all different omegas? </w:t>
        </w:r>
      </w:ins>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before="16" w:line="220" w:lineRule="exact"/>
        <w:rPr>
          <w:sz w:val="22"/>
          <w:szCs w:val="22"/>
        </w:rPr>
      </w:pPr>
    </w:p>
    <w:p w:rsidR="00703A58" w:rsidRDefault="007D342C" w:rsidP="007D342C">
      <w:pPr>
        <w:ind w:left="1429"/>
      </w:pPr>
      <w:r>
        <w:pict>
          <v:shape id="_x0000_i1027" type="#_x0000_t75" style="width:291.6pt;height:226.2pt">
            <v:imagedata r:id="rId14" o:title=""/>
          </v:shape>
        </w:pict>
      </w:r>
    </w:p>
    <w:p w:rsidR="00703A58" w:rsidRDefault="00703A58" w:rsidP="007D342C">
      <w:pPr>
        <w:spacing w:before="9" w:line="240" w:lineRule="exact"/>
        <w:rPr>
          <w:sz w:val="24"/>
          <w:szCs w:val="24"/>
        </w:rPr>
      </w:pPr>
    </w:p>
    <w:p w:rsidR="00703A58" w:rsidRDefault="007D342C" w:rsidP="007D342C">
      <w:pPr>
        <w:spacing w:before="15"/>
        <w:ind w:left="2316"/>
        <w:rPr>
          <w:sz w:val="24"/>
          <w:szCs w:val="24"/>
        </w:rPr>
      </w:pPr>
      <w:r>
        <w:rPr>
          <w:sz w:val="24"/>
          <w:szCs w:val="24"/>
        </w:rPr>
        <w:t>Figure</w:t>
      </w:r>
      <w:r>
        <w:rPr>
          <w:spacing w:val="50"/>
          <w:sz w:val="24"/>
          <w:szCs w:val="24"/>
        </w:rPr>
        <w:t xml:space="preserve"> </w:t>
      </w:r>
      <w:r>
        <w:rPr>
          <w:sz w:val="24"/>
          <w:szCs w:val="24"/>
        </w:rPr>
        <w:t>2:</w:t>
      </w:r>
      <w:r>
        <w:rPr>
          <w:spacing w:val="38"/>
          <w:sz w:val="24"/>
          <w:szCs w:val="24"/>
        </w:rPr>
        <w:t xml:space="preserve"> </w:t>
      </w:r>
      <w:r>
        <w:rPr>
          <w:sz w:val="24"/>
          <w:szCs w:val="24"/>
        </w:rPr>
        <w:t>A</w:t>
      </w:r>
      <w:r>
        <w:rPr>
          <w:spacing w:val="20"/>
          <w:sz w:val="24"/>
          <w:szCs w:val="24"/>
        </w:rPr>
        <w:t xml:space="preserve"> </w:t>
      </w:r>
      <w:r>
        <w:rPr>
          <w:sz w:val="24"/>
          <w:szCs w:val="24"/>
        </w:rPr>
        <w:t>Simple</w:t>
      </w:r>
      <w:r>
        <w:rPr>
          <w:spacing w:val="26"/>
          <w:sz w:val="24"/>
          <w:szCs w:val="24"/>
        </w:rPr>
        <w:t xml:space="preserve"> </w:t>
      </w:r>
      <w:r>
        <w:rPr>
          <w:sz w:val="24"/>
          <w:szCs w:val="24"/>
        </w:rPr>
        <w:t>SPIFI System</w:t>
      </w:r>
      <w:r>
        <w:rPr>
          <w:spacing w:val="44"/>
          <w:sz w:val="24"/>
          <w:szCs w:val="24"/>
        </w:rPr>
        <w:t xml:space="preserve"> </w:t>
      </w:r>
      <w:r>
        <w:rPr>
          <w:w w:val="106"/>
          <w:sz w:val="24"/>
          <w:szCs w:val="24"/>
        </w:rPr>
        <w:t>Setup</w:t>
      </w:r>
    </w:p>
    <w:p w:rsidR="00703A58" w:rsidRDefault="00703A58" w:rsidP="007D342C">
      <w:pPr>
        <w:spacing w:before="2" w:line="160" w:lineRule="exact"/>
        <w:rPr>
          <w:sz w:val="17"/>
          <w:szCs w:val="17"/>
        </w:rPr>
      </w:pPr>
    </w:p>
    <w:p w:rsidR="00703A58" w:rsidRDefault="00703A58" w:rsidP="007D342C">
      <w:pPr>
        <w:spacing w:line="200" w:lineRule="exact"/>
      </w:pPr>
    </w:p>
    <w:p w:rsidR="00703A58" w:rsidRDefault="00703A58" w:rsidP="007D342C">
      <w:pPr>
        <w:spacing w:line="200" w:lineRule="exact"/>
      </w:pPr>
    </w:p>
    <w:p w:rsidR="00703A58" w:rsidRDefault="007D342C" w:rsidP="007D342C">
      <w:pPr>
        <w:ind w:left="1429"/>
      </w:pPr>
      <w:r>
        <w:pict>
          <v:shape id="_x0000_i1028" type="#_x0000_t75" style="width:291.6pt;height:135pt">
            <v:imagedata r:id="rId15" o:title=""/>
          </v:shape>
        </w:pict>
      </w:r>
    </w:p>
    <w:p w:rsidR="00703A58" w:rsidRDefault="00703A58" w:rsidP="007D342C">
      <w:pPr>
        <w:spacing w:before="9" w:line="240" w:lineRule="exact"/>
        <w:rPr>
          <w:sz w:val="24"/>
          <w:szCs w:val="24"/>
        </w:rPr>
      </w:pPr>
    </w:p>
    <w:p w:rsidR="00703A58" w:rsidRDefault="007D342C" w:rsidP="007D342C">
      <w:pPr>
        <w:spacing w:before="15"/>
        <w:ind w:left="1070"/>
        <w:rPr>
          <w:sz w:val="24"/>
          <w:szCs w:val="24"/>
        </w:rPr>
        <w:sectPr w:rsidR="00703A58">
          <w:pgSz w:w="12240" w:h="15840"/>
          <w:pgMar w:top="1480" w:right="1720" w:bottom="280" w:left="1720" w:header="0" w:footer="1776" w:gutter="0"/>
          <w:cols w:space="720"/>
        </w:sectPr>
      </w:pPr>
      <w:r>
        <w:rPr>
          <w:sz w:val="24"/>
          <w:szCs w:val="24"/>
        </w:rPr>
        <w:t>Figure</w:t>
      </w:r>
      <w:r>
        <w:rPr>
          <w:spacing w:val="50"/>
          <w:sz w:val="24"/>
          <w:szCs w:val="24"/>
        </w:rPr>
        <w:t xml:space="preserve"> </w:t>
      </w:r>
      <w:r>
        <w:rPr>
          <w:sz w:val="24"/>
          <w:szCs w:val="24"/>
        </w:rPr>
        <w:t>3:</w:t>
      </w:r>
      <w:r>
        <w:rPr>
          <w:spacing w:val="38"/>
          <w:sz w:val="24"/>
          <w:szCs w:val="24"/>
        </w:rPr>
        <w:t xml:space="preserve"> </w:t>
      </w:r>
      <w:r>
        <w:rPr>
          <w:sz w:val="24"/>
          <w:szCs w:val="24"/>
        </w:rPr>
        <w:t>A</w:t>
      </w:r>
      <w:r>
        <w:rPr>
          <w:spacing w:val="20"/>
          <w:sz w:val="24"/>
          <w:szCs w:val="24"/>
        </w:rPr>
        <w:t xml:space="preserve"> </w:t>
      </w:r>
      <w:r>
        <w:rPr>
          <w:sz w:val="24"/>
          <w:szCs w:val="24"/>
        </w:rPr>
        <w:t xml:space="preserve">Graphical </w:t>
      </w:r>
      <w:r>
        <w:rPr>
          <w:w w:val="106"/>
          <w:sz w:val="24"/>
          <w:szCs w:val="24"/>
        </w:rPr>
        <w:t>Represe</w:t>
      </w:r>
      <w:r>
        <w:rPr>
          <w:spacing w:val="-5"/>
          <w:w w:val="106"/>
          <w:sz w:val="24"/>
          <w:szCs w:val="24"/>
        </w:rPr>
        <w:t>n</w:t>
      </w:r>
      <w:r>
        <w:rPr>
          <w:w w:val="106"/>
          <w:sz w:val="24"/>
          <w:szCs w:val="24"/>
        </w:rPr>
        <w:t>tation</w:t>
      </w:r>
      <w:r>
        <w:rPr>
          <w:spacing w:val="16"/>
          <w:w w:val="106"/>
          <w:sz w:val="24"/>
          <w:szCs w:val="24"/>
        </w:rPr>
        <w:t xml:space="preserve"> </w:t>
      </w:r>
      <w:r>
        <w:rPr>
          <w:sz w:val="24"/>
          <w:szCs w:val="24"/>
        </w:rPr>
        <w:t>of</w:t>
      </w:r>
      <w:r>
        <w:rPr>
          <w:spacing w:val="6"/>
          <w:sz w:val="24"/>
          <w:szCs w:val="24"/>
        </w:rPr>
        <w:t xml:space="preserve"> </w:t>
      </w:r>
      <w:r>
        <w:rPr>
          <w:sz w:val="24"/>
          <w:szCs w:val="24"/>
        </w:rPr>
        <w:t>a</w:t>
      </w:r>
      <w:r>
        <w:rPr>
          <w:spacing w:val="28"/>
          <w:sz w:val="24"/>
          <w:szCs w:val="24"/>
        </w:rPr>
        <w:t xml:space="preserve"> </w:t>
      </w:r>
      <w:r>
        <w:rPr>
          <w:sz w:val="24"/>
          <w:szCs w:val="24"/>
        </w:rPr>
        <w:t>Simple</w:t>
      </w:r>
      <w:r>
        <w:rPr>
          <w:spacing w:val="26"/>
          <w:sz w:val="24"/>
          <w:szCs w:val="24"/>
        </w:rPr>
        <w:t xml:space="preserve"> </w:t>
      </w:r>
      <w:r>
        <w:rPr>
          <w:sz w:val="24"/>
          <w:szCs w:val="24"/>
        </w:rPr>
        <w:t xml:space="preserve">SPIFI </w:t>
      </w:r>
      <w:r>
        <w:rPr>
          <w:w w:val="104"/>
          <w:sz w:val="24"/>
          <w:szCs w:val="24"/>
        </w:rPr>
        <w:t>System</w:t>
      </w: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before="16" w:line="220" w:lineRule="exact"/>
        <w:rPr>
          <w:sz w:val="22"/>
          <w:szCs w:val="22"/>
        </w:rPr>
      </w:pPr>
    </w:p>
    <w:p w:rsidR="00703A58" w:rsidRDefault="007D342C" w:rsidP="007D342C">
      <w:pPr>
        <w:ind w:left="497"/>
      </w:pPr>
      <w:r>
        <w:pict>
          <v:shape id="_x0000_s1032" type="#_x0000_t75" style="position:absolute;left:0;text-align:left;margin-left:340.1pt;margin-top:54.9pt;width:155.4pt;height:94.65pt;z-index:-251655680;mso-position-horizontal-relative:page">
            <v:imagedata r:id="rId16" o:title=""/>
            <w10:wrap anchorx="page"/>
          </v:shape>
        </w:pict>
      </w:r>
      <w:r>
        <w:pict>
          <v:shape id="_x0000_i1029" type="#_x0000_t75" style="width:155.4pt;height:149.4pt">
            <v:imagedata r:id="rId17" o:title=""/>
          </v:shape>
        </w:pict>
      </w:r>
    </w:p>
    <w:p w:rsidR="00703A58" w:rsidRDefault="00703A58" w:rsidP="007D342C">
      <w:pPr>
        <w:spacing w:before="9" w:line="240" w:lineRule="exact"/>
        <w:rPr>
          <w:sz w:val="24"/>
          <w:szCs w:val="24"/>
        </w:rPr>
      </w:pPr>
    </w:p>
    <w:p w:rsidR="00703A58" w:rsidRDefault="007D342C" w:rsidP="007D342C">
      <w:pPr>
        <w:spacing w:before="15" w:line="251" w:lineRule="auto"/>
        <w:ind w:left="497" w:right="491"/>
        <w:rPr>
          <w:sz w:val="24"/>
          <w:szCs w:val="24"/>
        </w:rPr>
      </w:pPr>
      <w:r>
        <w:rPr>
          <w:sz w:val="24"/>
          <w:szCs w:val="24"/>
        </w:rPr>
        <w:t>Figure 4: Left: A</w:t>
      </w:r>
      <w:r>
        <w:rPr>
          <w:spacing w:val="46"/>
          <w:sz w:val="24"/>
          <w:szCs w:val="24"/>
        </w:rPr>
        <w:t xml:space="preserve"> </w:t>
      </w:r>
      <w:r>
        <w:rPr>
          <w:sz w:val="24"/>
          <w:szCs w:val="24"/>
        </w:rPr>
        <w:t>Circular SPIFI Grating -</w:t>
      </w:r>
      <w:r>
        <w:rPr>
          <w:spacing w:val="42"/>
          <w:sz w:val="24"/>
          <w:szCs w:val="24"/>
        </w:rPr>
        <w:t xml:space="preserve"> </w:t>
      </w:r>
      <w:r>
        <w:rPr>
          <w:sz w:val="24"/>
          <w:szCs w:val="24"/>
        </w:rPr>
        <w:t>Rig</w:t>
      </w:r>
      <w:r>
        <w:rPr>
          <w:spacing w:val="-6"/>
          <w:sz w:val="24"/>
          <w:szCs w:val="24"/>
        </w:rPr>
        <w:t>h</w:t>
      </w:r>
      <w:r>
        <w:rPr>
          <w:sz w:val="24"/>
          <w:szCs w:val="24"/>
        </w:rPr>
        <w:t>t: A</w:t>
      </w:r>
      <w:r>
        <w:rPr>
          <w:spacing w:val="46"/>
          <w:sz w:val="24"/>
          <w:szCs w:val="24"/>
        </w:rPr>
        <w:t xml:space="preserve"> </w:t>
      </w:r>
      <w:r>
        <w:rPr>
          <w:sz w:val="24"/>
          <w:szCs w:val="24"/>
        </w:rPr>
        <w:t xml:space="preserve">Rectangular </w:t>
      </w:r>
      <w:r>
        <w:rPr>
          <w:w w:val="109"/>
          <w:sz w:val="24"/>
          <w:szCs w:val="24"/>
        </w:rPr>
        <w:t xml:space="preserve">SPIFI </w:t>
      </w:r>
      <w:commentRangeStart w:id="141"/>
      <w:r>
        <w:rPr>
          <w:w w:val="108"/>
          <w:sz w:val="24"/>
          <w:szCs w:val="24"/>
        </w:rPr>
        <w:t>Grating</w:t>
      </w:r>
      <w:commentRangeEnd w:id="141"/>
      <w:r w:rsidR="00BF10A5">
        <w:rPr>
          <w:rStyle w:val="CommentReference"/>
        </w:rPr>
        <w:commentReference w:id="141"/>
      </w:r>
    </w:p>
    <w:p w:rsidR="00703A58" w:rsidRDefault="00703A58" w:rsidP="007D342C">
      <w:pPr>
        <w:spacing w:before="10" w:line="140" w:lineRule="exact"/>
        <w:rPr>
          <w:sz w:val="15"/>
          <w:szCs w:val="15"/>
        </w:rPr>
      </w:pPr>
    </w:p>
    <w:p w:rsidR="00703A58" w:rsidRDefault="00703A58" w:rsidP="007D342C">
      <w:pPr>
        <w:spacing w:line="200" w:lineRule="exact"/>
      </w:pPr>
    </w:p>
    <w:p w:rsidR="00703A58" w:rsidRDefault="00703A58" w:rsidP="007D342C">
      <w:pPr>
        <w:spacing w:line="200" w:lineRule="exact"/>
      </w:pPr>
    </w:p>
    <w:p w:rsidR="00703A58" w:rsidRDefault="007D342C" w:rsidP="007D342C">
      <w:pPr>
        <w:ind w:left="1429"/>
      </w:pPr>
      <w:r>
        <w:pict>
          <v:shape id="_x0000_i1030" type="#_x0000_t75" style="width:291.6pt;height:163.2pt">
            <v:imagedata r:id="rId18" o:title=""/>
          </v:shape>
        </w:pict>
      </w:r>
    </w:p>
    <w:p w:rsidR="00703A58" w:rsidRDefault="00703A58" w:rsidP="007D342C">
      <w:pPr>
        <w:spacing w:before="9" w:line="240" w:lineRule="exact"/>
        <w:rPr>
          <w:sz w:val="24"/>
          <w:szCs w:val="24"/>
        </w:rPr>
      </w:pPr>
    </w:p>
    <w:p w:rsidR="00703A58" w:rsidRDefault="007D342C" w:rsidP="007D342C">
      <w:pPr>
        <w:spacing w:before="15"/>
        <w:ind w:left="1329"/>
        <w:rPr>
          <w:sz w:val="24"/>
          <w:szCs w:val="24"/>
        </w:rPr>
        <w:sectPr w:rsidR="00703A58">
          <w:pgSz w:w="12240" w:h="15840"/>
          <w:pgMar w:top="1480" w:right="1720" w:bottom="280" w:left="1720" w:header="0" w:footer="1776" w:gutter="0"/>
          <w:cols w:space="720"/>
        </w:sectPr>
      </w:pPr>
      <w:r>
        <w:rPr>
          <w:sz w:val="24"/>
          <w:szCs w:val="24"/>
        </w:rPr>
        <w:t>Figure</w:t>
      </w:r>
      <w:r>
        <w:rPr>
          <w:spacing w:val="50"/>
          <w:sz w:val="24"/>
          <w:szCs w:val="24"/>
        </w:rPr>
        <w:t xml:space="preserve"> </w:t>
      </w:r>
      <w:r>
        <w:rPr>
          <w:sz w:val="24"/>
          <w:szCs w:val="24"/>
        </w:rPr>
        <w:t>5:</w:t>
      </w:r>
      <w:r>
        <w:rPr>
          <w:spacing w:val="38"/>
          <w:sz w:val="24"/>
          <w:szCs w:val="24"/>
        </w:rPr>
        <w:t xml:space="preserve"> </w:t>
      </w:r>
      <w:r>
        <w:rPr>
          <w:sz w:val="24"/>
          <w:szCs w:val="24"/>
        </w:rPr>
        <w:t>A</w:t>
      </w:r>
      <w:r>
        <w:rPr>
          <w:spacing w:val="20"/>
          <w:sz w:val="24"/>
          <w:szCs w:val="24"/>
        </w:rPr>
        <w:t xml:space="preserve"> </w:t>
      </w:r>
      <w:r>
        <w:rPr>
          <w:sz w:val="24"/>
          <w:szCs w:val="24"/>
        </w:rPr>
        <w:t>Simple</w:t>
      </w:r>
      <w:r>
        <w:rPr>
          <w:spacing w:val="26"/>
          <w:sz w:val="24"/>
          <w:szCs w:val="24"/>
        </w:rPr>
        <w:t xml:space="preserve"> </w:t>
      </w:r>
      <w:r>
        <w:rPr>
          <w:sz w:val="24"/>
          <w:szCs w:val="24"/>
        </w:rPr>
        <w:t>SPIFI System</w:t>
      </w:r>
      <w:r>
        <w:rPr>
          <w:spacing w:val="47"/>
          <w:sz w:val="24"/>
          <w:szCs w:val="24"/>
        </w:rPr>
        <w:t xml:space="preserve"> </w:t>
      </w:r>
      <w:r>
        <w:rPr>
          <w:sz w:val="24"/>
          <w:szCs w:val="24"/>
        </w:rPr>
        <w:t>Using</w:t>
      </w:r>
      <w:r>
        <w:rPr>
          <w:spacing w:val="25"/>
          <w:sz w:val="24"/>
          <w:szCs w:val="24"/>
        </w:rPr>
        <w:t xml:space="preserve"> </w:t>
      </w:r>
      <w:r>
        <w:rPr>
          <w:sz w:val="24"/>
          <w:szCs w:val="24"/>
        </w:rPr>
        <w:t>a</w:t>
      </w:r>
      <w:r>
        <w:rPr>
          <w:spacing w:val="28"/>
          <w:sz w:val="24"/>
          <w:szCs w:val="24"/>
        </w:rPr>
        <w:t xml:space="preserve"> </w:t>
      </w:r>
      <w:r>
        <w:rPr>
          <w:sz w:val="24"/>
          <w:szCs w:val="24"/>
        </w:rPr>
        <w:t>Circular</w:t>
      </w:r>
      <w:r>
        <w:rPr>
          <w:spacing w:val="59"/>
          <w:sz w:val="24"/>
          <w:szCs w:val="24"/>
        </w:rPr>
        <w:t xml:space="preserve"> </w:t>
      </w:r>
      <w:r>
        <w:rPr>
          <w:w w:val="108"/>
          <w:sz w:val="24"/>
          <w:szCs w:val="24"/>
        </w:rPr>
        <w:t>Grating</w:t>
      </w: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before="16" w:line="220" w:lineRule="exact"/>
        <w:rPr>
          <w:sz w:val="22"/>
          <w:szCs w:val="22"/>
        </w:rPr>
      </w:pPr>
    </w:p>
    <w:p w:rsidR="00703A58" w:rsidRDefault="007D342C" w:rsidP="007D342C">
      <w:pPr>
        <w:ind w:left="1429"/>
      </w:pPr>
      <w:r>
        <w:pict>
          <v:shape id="_x0000_i1031" type="#_x0000_t75" style="width:291.6pt;height:310.2pt">
            <v:imagedata r:id="rId19" o:title=""/>
          </v:shape>
        </w:pict>
      </w:r>
    </w:p>
    <w:p w:rsidR="00703A58" w:rsidRDefault="00703A58" w:rsidP="007D342C">
      <w:pPr>
        <w:spacing w:before="9" w:line="240" w:lineRule="exact"/>
        <w:rPr>
          <w:sz w:val="24"/>
          <w:szCs w:val="24"/>
        </w:rPr>
      </w:pPr>
    </w:p>
    <w:p w:rsidR="00703A58" w:rsidRDefault="007D342C" w:rsidP="007D342C">
      <w:pPr>
        <w:spacing w:before="15"/>
        <w:ind w:left="497"/>
        <w:rPr>
          <w:sz w:val="24"/>
          <w:szCs w:val="24"/>
        </w:rPr>
      </w:pPr>
      <w:r>
        <w:rPr>
          <w:sz w:val="24"/>
          <w:szCs w:val="24"/>
        </w:rPr>
        <w:t xml:space="preserve">Figure 6: </w:t>
      </w:r>
      <w:r>
        <w:rPr>
          <w:spacing w:val="-19"/>
          <w:sz w:val="24"/>
          <w:szCs w:val="24"/>
        </w:rPr>
        <w:t>T</w:t>
      </w:r>
      <w:r>
        <w:rPr>
          <w:sz w:val="24"/>
          <w:szCs w:val="24"/>
        </w:rPr>
        <w:t xml:space="preserve">op: Time-Domain SPIFI </w:t>
      </w:r>
      <w:r>
        <w:rPr>
          <w:w w:val="113"/>
          <w:sz w:val="24"/>
          <w:szCs w:val="24"/>
        </w:rPr>
        <w:t>Output</w:t>
      </w:r>
      <w:r>
        <w:rPr>
          <w:spacing w:val="64"/>
          <w:w w:val="113"/>
          <w:sz w:val="24"/>
          <w:szCs w:val="24"/>
        </w:rPr>
        <w:t xml:space="preserve"> </w:t>
      </w:r>
      <w:r>
        <w:rPr>
          <w:sz w:val="24"/>
          <w:szCs w:val="24"/>
        </w:rPr>
        <w:t xml:space="preserve">- Bottom: </w:t>
      </w:r>
      <w:r>
        <w:rPr>
          <w:w w:val="104"/>
          <w:sz w:val="24"/>
          <w:szCs w:val="24"/>
        </w:rPr>
        <w:t>Corres</w:t>
      </w:r>
      <w:r>
        <w:rPr>
          <w:spacing w:val="7"/>
          <w:w w:val="104"/>
          <w:sz w:val="24"/>
          <w:szCs w:val="24"/>
        </w:rPr>
        <w:t>p</w:t>
      </w:r>
      <w:r>
        <w:rPr>
          <w:w w:val="103"/>
          <w:sz w:val="24"/>
          <w:szCs w:val="24"/>
        </w:rPr>
        <w:t>onding</w:t>
      </w:r>
    </w:p>
    <w:p w:rsidR="00703A58" w:rsidRDefault="007D342C" w:rsidP="007D342C">
      <w:pPr>
        <w:spacing w:before="13"/>
        <w:ind w:left="497"/>
        <w:rPr>
          <w:sz w:val="24"/>
          <w:szCs w:val="24"/>
        </w:rPr>
        <w:sectPr w:rsidR="00703A58">
          <w:pgSz w:w="12240" w:h="15840"/>
          <w:pgMar w:top="1480" w:right="1720" w:bottom="280" w:left="1720" w:header="0" w:footer="1776" w:gutter="0"/>
          <w:cols w:space="720"/>
        </w:sectPr>
      </w:pPr>
      <w:r>
        <w:rPr>
          <w:spacing w:val="-20"/>
          <w:sz w:val="24"/>
          <w:szCs w:val="24"/>
        </w:rPr>
        <w:t>F</w:t>
      </w:r>
      <w:r>
        <w:rPr>
          <w:sz w:val="24"/>
          <w:szCs w:val="24"/>
        </w:rPr>
        <w:t xml:space="preserve">requency-Domain SPIFI </w:t>
      </w:r>
      <w:r>
        <w:rPr>
          <w:w w:val="113"/>
          <w:sz w:val="24"/>
          <w:szCs w:val="24"/>
        </w:rPr>
        <w:t>Output</w:t>
      </w: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before="16" w:line="220" w:lineRule="exact"/>
        <w:rPr>
          <w:sz w:val="22"/>
          <w:szCs w:val="22"/>
        </w:rPr>
      </w:pPr>
    </w:p>
    <w:p w:rsidR="00703A58" w:rsidRDefault="007D342C" w:rsidP="007D342C">
      <w:pPr>
        <w:ind w:left="2012"/>
      </w:pPr>
      <w:r>
        <w:pict>
          <v:shape id="_x0000_i1032" type="#_x0000_t75" style="width:233.4pt;height:233.4pt">
            <v:imagedata r:id="rId20" o:title=""/>
          </v:shape>
        </w:pict>
      </w:r>
    </w:p>
    <w:p w:rsidR="00703A58" w:rsidRDefault="00703A58" w:rsidP="007D342C">
      <w:pPr>
        <w:spacing w:before="9" w:line="240" w:lineRule="exact"/>
        <w:rPr>
          <w:sz w:val="24"/>
          <w:szCs w:val="24"/>
        </w:rPr>
      </w:pPr>
    </w:p>
    <w:p w:rsidR="00703A58" w:rsidRDefault="007D342C" w:rsidP="007D342C">
      <w:pPr>
        <w:spacing w:before="15"/>
        <w:ind w:left="717"/>
        <w:rPr>
          <w:sz w:val="24"/>
          <w:szCs w:val="24"/>
        </w:rPr>
      </w:pPr>
      <w:r>
        <w:rPr>
          <w:sz w:val="24"/>
          <w:szCs w:val="24"/>
        </w:rPr>
        <w:t>Figure</w:t>
      </w:r>
      <w:r>
        <w:rPr>
          <w:spacing w:val="50"/>
          <w:sz w:val="24"/>
          <w:szCs w:val="24"/>
        </w:rPr>
        <w:t xml:space="preserve"> </w:t>
      </w:r>
      <w:r>
        <w:rPr>
          <w:sz w:val="24"/>
          <w:szCs w:val="24"/>
        </w:rPr>
        <w:t>7:</w:t>
      </w:r>
      <w:r>
        <w:rPr>
          <w:spacing w:val="38"/>
          <w:sz w:val="24"/>
          <w:szCs w:val="24"/>
        </w:rPr>
        <w:t xml:space="preserve"> </w:t>
      </w:r>
      <w:r>
        <w:rPr>
          <w:sz w:val="24"/>
          <w:szCs w:val="24"/>
        </w:rPr>
        <w:t>Crude</w:t>
      </w:r>
      <w:r>
        <w:rPr>
          <w:spacing w:val="54"/>
          <w:sz w:val="24"/>
          <w:szCs w:val="24"/>
        </w:rPr>
        <w:t xml:space="preserve"> </w:t>
      </w:r>
      <w:r>
        <w:rPr>
          <w:sz w:val="24"/>
          <w:szCs w:val="24"/>
        </w:rPr>
        <w:t>Rendering</w:t>
      </w:r>
      <w:r>
        <w:rPr>
          <w:spacing w:val="59"/>
          <w:sz w:val="24"/>
          <w:szCs w:val="24"/>
        </w:rPr>
        <w:t xml:space="preserve"> </w:t>
      </w:r>
      <w:r>
        <w:rPr>
          <w:sz w:val="24"/>
          <w:szCs w:val="24"/>
        </w:rPr>
        <w:t>of</w:t>
      </w:r>
      <w:r>
        <w:rPr>
          <w:spacing w:val="6"/>
          <w:sz w:val="24"/>
          <w:szCs w:val="24"/>
        </w:rPr>
        <w:t xml:space="preserve"> </w:t>
      </w:r>
      <w:r>
        <w:rPr>
          <w:sz w:val="24"/>
          <w:szCs w:val="24"/>
        </w:rPr>
        <w:t>a</w:t>
      </w:r>
      <w:r>
        <w:rPr>
          <w:spacing w:val="28"/>
          <w:sz w:val="24"/>
          <w:szCs w:val="24"/>
        </w:rPr>
        <w:t xml:space="preserve"> </w:t>
      </w:r>
      <w:r>
        <w:rPr>
          <w:spacing w:val="-8"/>
          <w:w w:val="109"/>
          <w:sz w:val="24"/>
          <w:szCs w:val="24"/>
        </w:rPr>
        <w:t>P</w:t>
      </w:r>
      <w:r>
        <w:rPr>
          <w:w w:val="109"/>
          <w:sz w:val="24"/>
          <w:szCs w:val="24"/>
        </w:rPr>
        <w:t>ote</w:t>
      </w:r>
      <w:r>
        <w:rPr>
          <w:spacing w:val="-7"/>
          <w:w w:val="109"/>
          <w:sz w:val="24"/>
          <w:szCs w:val="24"/>
        </w:rPr>
        <w:t>n</w:t>
      </w:r>
      <w:r>
        <w:rPr>
          <w:w w:val="109"/>
          <w:sz w:val="24"/>
          <w:szCs w:val="24"/>
        </w:rPr>
        <w:t>tial</w:t>
      </w:r>
      <w:r>
        <w:rPr>
          <w:spacing w:val="19"/>
          <w:w w:val="109"/>
          <w:sz w:val="24"/>
          <w:szCs w:val="24"/>
        </w:rPr>
        <w:t xml:space="preserve"> </w:t>
      </w:r>
      <w:r>
        <w:rPr>
          <w:sz w:val="24"/>
          <w:szCs w:val="24"/>
        </w:rPr>
        <w:t>2-Dimensional</w:t>
      </w:r>
      <w:r>
        <w:rPr>
          <w:spacing w:val="34"/>
          <w:sz w:val="24"/>
          <w:szCs w:val="24"/>
        </w:rPr>
        <w:t xml:space="preserve"> </w:t>
      </w:r>
      <w:r>
        <w:rPr>
          <w:sz w:val="24"/>
          <w:szCs w:val="24"/>
        </w:rPr>
        <w:t xml:space="preserve">SPIFI </w:t>
      </w:r>
      <w:r>
        <w:rPr>
          <w:w w:val="108"/>
          <w:sz w:val="24"/>
          <w:szCs w:val="24"/>
        </w:rPr>
        <w:t>Grating</w:t>
      </w:r>
    </w:p>
    <w:p w:rsidR="00703A58" w:rsidRDefault="00703A58" w:rsidP="007D342C">
      <w:pPr>
        <w:spacing w:before="7" w:line="120" w:lineRule="exact"/>
        <w:rPr>
          <w:sz w:val="12"/>
          <w:szCs w:val="12"/>
        </w:rPr>
      </w:pPr>
    </w:p>
    <w:p w:rsidR="00703A58" w:rsidRDefault="00703A58" w:rsidP="007D342C">
      <w:pPr>
        <w:spacing w:line="200" w:lineRule="exact"/>
      </w:pPr>
    </w:p>
    <w:p w:rsidR="00703A58" w:rsidRDefault="00703A58" w:rsidP="007D342C">
      <w:pPr>
        <w:spacing w:line="200" w:lineRule="exact"/>
      </w:pPr>
    </w:p>
    <w:p w:rsidR="00703A58" w:rsidRDefault="007D342C" w:rsidP="007D342C">
      <w:pPr>
        <w:ind w:left="2012"/>
      </w:pPr>
      <w:r>
        <w:pict>
          <v:shape id="_x0000_i1033" type="#_x0000_t75" style="width:233.4pt;height:233.4pt">
            <v:imagedata r:id="rId21" o:title=""/>
          </v:shape>
        </w:pict>
      </w:r>
    </w:p>
    <w:p w:rsidR="00703A58" w:rsidRDefault="00703A58" w:rsidP="007D342C">
      <w:pPr>
        <w:spacing w:before="9" w:line="240" w:lineRule="exact"/>
        <w:rPr>
          <w:sz w:val="24"/>
          <w:szCs w:val="24"/>
        </w:rPr>
      </w:pPr>
    </w:p>
    <w:p w:rsidR="00703A58" w:rsidRDefault="007D342C" w:rsidP="007D342C">
      <w:pPr>
        <w:spacing w:before="15"/>
        <w:ind w:left="497"/>
        <w:rPr>
          <w:sz w:val="24"/>
          <w:szCs w:val="24"/>
        </w:rPr>
        <w:sectPr w:rsidR="00703A58">
          <w:pgSz w:w="12240" w:h="15840"/>
          <w:pgMar w:top="1480" w:right="1720" w:bottom="280" w:left="1720" w:header="0" w:footer="1776" w:gutter="0"/>
          <w:cols w:space="720"/>
        </w:sectPr>
      </w:pPr>
      <w:r>
        <w:rPr>
          <w:sz w:val="24"/>
          <w:szCs w:val="24"/>
        </w:rPr>
        <w:t>Figure</w:t>
      </w:r>
      <w:r>
        <w:rPr>
          <w:spacing w:val="32"/>
          <w:sz w:val="24"/>
          <w:szCs w:val="24"/>
        </w:rPr>
        <w:t xml:space="preserve"> </w:t>
      </w:r>
      <w:r>
        <w:rPr>
          <w:sz w:val="24"/>
          <w:szCs w:val="24"/>
        </w:rPr>
        <w:t>8:</w:t>
      </w:r>
      <w:r>
        <w:rPr>
          <w:spacing w:val="30"/>
          <w:sz w:val="24"/>
          <w:szCs w:val="24"/>
        </w:rPr>
        <w:t xml:space="preserve"> </w:t>
      </w:r>
      <w:r>
        <w:rPr>
          <w:spacing w:val="-6"/>
          <w:sz w:val="24"/>
          <w:szCs w:val="24"/>
        </w:rPr>
        <w:t>P</w:t>
      </w:r>
      <w:r>
        <w:rPr>
          <w:sz w:val="24"/>
          <w:szCs w:val="24"/>
        </w:rPr>
        <w:t>ossible</w:t>
      </w:r>
      <w:r>
        <w:rPr>
          <w:spacing w:val="20"/>
          <w:sz w:val="24"/>
          <w:szCs w:val="24"/>
        </w:rPr>
        <w:t xml:space="preserve"> </w:t>
      </w:r>
      <w:r>
        <w:rPr>
          <w:spacing w:val="-7"/>
          <w:w w:val="115"/>
          <w:sz w:val="24"/>
          <w:szCs w:val="24"/>
        </w:rPr>
        <w:t>P</w:t>
      </w:r>
      <w:r>
        <w:rPr>
          <w:w w:val="115"/>
          <w:sz w:val="24"/>
          <w:szCs w:val="24"/>
        </w:rPr>
        <w:t>attern</w:t>
      </w:r>
      <w:r>
        <w:rPr>
          <w:spacing w:val="-7"/>
          <w:w w:val="115"/>
          <w:sz w:val="24"/>
          <w:szCs w:val="24"/>
        </w:rPr>
        <w:t xml:space="preserve"> </w:t>
      </w:r>
      <w:r>
        <w:rPr>
          <w:sz w:val="24"/>
          <w:szCs w:val="24"/>
        </w:rPr>
        <w:t>for</w:t>
      </w:r>
      <w:r>
        <w:rPr>
          <w:spacing w:val="-2"/>
          <w:sz w:val="24"/>
          <w:szCs w:val="24"/>
        </w:rPr>
        <w:t xml:space="preserve"> </w:t>
      </w:r>
      <w:r>
        <w:rPr>
          <w:sz w:val="24"/>
          <w:szCs w:val="24"/>
        </w:rPr>
        <w:t>Single</w:t>
      </w:r>
      <w:r>
        <w:rPr>
          <w:spacing w:val="-5"/>
          <w:sz w:val="24"/>
          <w:szCs w:val="24"/>
        </w:rPr>
        <w:t xml:space="preserve"> </w:t>
      </w:r>
      <w:r>
        <w:rPr>
          <w:sz w:val="24"/>
          <w:szCs w:val="24"/>
        </w:rPr>
        <w:t>Square</w:t>
      </w:r>
      <w:r>
        <w:rPr>
          <w:spacing w:val="28"/>
          <w:sz w:val="24"/>
          <w:szCs w:val="24"/>
        </w:rPr>
        <w:t xml:space="preserve"> </w:t>
      </w:r>
      <w:r>
        <w:rPr>
          <w:sz w:val="24"/>
          <w:szCs w:val="24"/>
        </w:rPr>
        <w:t>on</w:t>
      </w:r>
      <w:r>
        <w:rPr>
          <w:spacing w:val="6"/>
          <w:sz w:val="24"/>
          <w:szCs w:val="24"/>
        </w:rPr>
        <w:t xml:space="preserve"> </w:t>
      </w:r>
      <w:r>
        <w:rPr>
          <w:sz w:val="24"/>
          <w:szCs w:val="24"/>
        </w:rPr>
        <w:t>2-Dimensional</w:t>
      </w:r>
      <w:r>
        <w:rPr>
          <w:spacing w:val="17"/>
          <w:sz w:val="24"/>
          <w:szCs w:val="24"/>
        </w:rPr>
        <w:t xml:space="preserve"> </w:t>
      </w:r>
      <w:r>
        <w:rPr>
          <w:sz w:val="24"/>
          <w:szCs w:val="24"/>
        </w:rPr>
        <w:t>SPIFI</w:t>
      </w:r>
      <w:r>
        <w:rPr>
          <w:spacing w:val="51"/>
          <w:sz w:val="24"/>
          <w:szCs w:val="24"/>
        </w:rPr>
        <w:t xml:space="preserve"> </w:t>
      </w:r>
      <w:r>
        <w:rPr>
          <w:w w:val="111"/>
          <w:sz w:val="24"/>
          <w:szCs w:val="24"/>
        </w:rPr>
        <w:t>Grat</w:t>
      </w:r>
      <w:r>
        <w:rPr>
          <w:spacing w:val="1"/>
          <w:w w:val="111"/>
          <w:sz w:val="24"/>
          <w:szCs w:val="24"/>
        </w:rPr>
        <w:t>i</w:t>
      </w:r>
      <w:r>
        <w:rPr>
          <w:w w:val="102"/>
          <w:sz w:val="24"/>
          <w:szCs w:val="24"/>
        </w:rPr>
        <w:t>ng</w:t>
      </w:r>
    </w:p>
    <w:p w:rsidR="00703A58" w:rsidRDefault="00703A58" w:rsidP="007D342C">
      <w:pPr>
        <w:spacing w:before="6" w:line="160" w:lineRule="exact"/>
        <w:rPr>
          <w:sz w:val="17"/>
          <w:szCs w:val="17"/>
        </w:rPr>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D342C" w:rsidP="007D342C">
      <w:pPr>
        <w:ind w:left="497"/>
        <w:rPr>
          <w:sz w:val="34"/>
          <w:szCs w:val="34"/>
        </w:rPr>
      </w:pPr>
      <w:r>
        <w:rPr>
          <w:sz w:val="34"/>
          <w:szCs w:val="34"/>
        </w:rPr>
        <w:t xml:space="preserve">B </w:t>
      </w:r>
      <w:r>
        <w:rPr>
          <w:spacing w:val="-32"/>
          <w:w w:val="129"/>
          <w:sz w:val="34"/>
          <w:szCs w:val="34"/>
        </w:rPr>
        <w:t>T</w:t>
      </w:r>
      <w:r>
        <w:rPr>
          <w:w w:val="129"/>
          <w:sz w:val="34"/>
          <w:szCs w:val="34"/>
        </w:rPr>
        <w:t>ables/</w:t>
      </w:r>
      <w:del w:id="142" w:author="Matt Young" w:date="2016-10-29T16:45:00Z">
        <w:r w:rsidDel="00BF10A5">
          <w:rPr>
            <w:w w:val="129"/>
            <w:sz w:val="34"/>
            <w:szCs w:val="34"/>
          </w:rPr>
          <w:delText>Charts</w:delText>
        </w:r>
      </w:del>
    </w:p>
    <w:p w:rsidR="00703A58" w:rsidRDefault="00703A58" w:rsidP="007D342C">
      <w:pPr>
        <w:spacing w:before="8" w:line="140" w:lineRule="exact"/>
        <w:rPr>
          <w:sz w:val="14"/>
          <w:szCs w:val="14"/>
        </w:rPr>
      </w:pPr>
    </w:p>
    <w:p w:rsidR="00703A58" w:rsidRDefault="00703A58" w:rsidP="007D342C">
      <w:pPr>
        <w:spacing w:line="200" w:lineRule="exact"/>
      </w:pPr>
    </w:p>
    <w:p w:rsidR="00BF10A5" w:rsidRDefault="00BF10A5" w:rsidP="00BF10A5">
      <w:pPr>
        <w:spacing w:before="15"/>
        <w:ind w:left="1891"/>
        <w:rPr>
          <w:moveTo w:id="143" w:author="Matt Young" w:date="2016-10-29T16:45:00Z"/>
          <w:sz w:val="24"/>
          <w:szCs w:val="24"/>
        </w:rPr>
      </w:pPr>
      <w:moveToRangeStart w:id="144" w:author="Matt Young" w:date="2016-10-29T16:45:00Z" w:name="move465522864"/>
      <w:moveTo w:id="145" w:author="Matt Young" w:date="2016-10-29T16:45:00Z">
        <w:r>
          <w:rPr>
            <w:spacing w:val="-20"/>
            <w:sz w:val="24"/>
            <w:szCs w:val="24"/>
          </w:rPr>
          <w:t>T</w:t>
        </w:r>
        <w:r>
          <w:rPr>
            <w:sz w:val="24"/>
            <w:szCs w:val="24"/>
          </w:rPr>
          <w:t>able</w:t>
        </w:r>
        <w:r>
          <w:rPr>
            <w:spacing w:val="57"/>
            <w:sz w:val="24"/>
            <w:szCs w:val="24"/>
          </w:rPr>
          <w:t xml:space="preserve"> </w:t>
        </w:r>
        <w:r>
          <w:rPr>
            <w:sz w:val="24"/>
            <w:szCs w:val="24"/>
          </w:rPr>
          <w:t>1:</w:t>
        </w:r>
        <w:r>
          <w:rPr>
            <w:spacing w:val="38"/>
            <w:sz w:val="24"/>
            <w:szCs w:val="24"/>
          </w:rPr>
          <w:t xml:space="preserve"> </w:t>
        </w:r>
        <w:r>
          <w:rPr>
            <w:sz w:val="24"/>
            <w:szCs w:val="24"/>
          </w:rPr>
          <w:t>Cost</w:t>
        </w:r>
        <w:r>
          <w:rPr>
            <w:spacing w:val="44"/>
            <w:sz w:val="24"/>
            <w:szCs w:val="24"/>
          </w:rPr>
          <w:t xml:space="preserve"> </w:t>
        </w:r>
        <w:r>
          <w:rPr>
            <w:sz w:val="24"/>
            <w:szCs w:val="24"/>
          </w:rPr>
          <w:t>Estimates for</w:t>
        </w:r>
        <w:r>
          <w:rPr>
            <w:spacing w:val="16"/>
            <w:sz w:val="24"/>
            <w:szCs w:val="24"/>
          </w:rPr>
          <w:t xml:space="preserve"> </w:t>
        </w:r>
        <w:r>
          <w:rPr>
            <w:sz w:val="24"/>
            <w:szCs w:val="24"/>
          </w:rPr>
          <w:t>Pr</w:t>
        </w:r>
        <w:r>
          <w:rPr>
            <w:spacing w:val="13"/>
            <w:sz w:val="24"/>
            <w:szCs w:val="24"/>
          </w:rPr>
          <w:t>o</w:t>
        </w:r>
        <w:r>
          <w:rPr>
            <w:sz w:val="24"/>
            <w:szCs w:val="24"/>
          </w:rPr>
          <w:t>ject Deli</w:t>
        </w:r>
        <w:r>
          <w:rPr>
            <w:spacing w:val="-6"/>
            <w:sz w:val="24"/>
            <w:szCs w:val="24"/>
          </w:rPr>
          <w:t>v</w:t>
        </w:r>
        <w:r>
          <w:rPr>
            <w:w w:val="103"/>
            <w:sz w:val="24"/>
            <w:szCs w:val="24"/>
          </w:rPr>
          <w:t>erables</w:t>
        </w:r>
      </w:moveTo>
    </w:p>
    <w:moveToRangeEnd w:id="144"/>
    <w:p w:rsidR="00703A58" w:rsidRDefault="00703A58" w:rsidP="007D342C">
      <w:pPr>
        <w:spacing w:line="200" w:lineRule="exact"/>
      </w:pPr>
    </w:p>
    <w:tbl>
      <w:tblPr>
        <w:tblW w:w="0" w:type="auto"/>
        <w:tblInd w:w="497" w:type="dxa"/>
        <w:tblLayout w:type="fixed"/>
        <w:tblCellMar>
          <w:left w:w="0" w:type="dxa"/>
          <w:right w:w="0" w:type="dxa"/>
        </w:tblCellMar>
        <w:tblLook w:val="01E0" w:firstRow="1" w:lastRow="1" w:firstColumn="1" w:lastColumn="1" w:noHBand="0" w:noVBand="0"/>
        <w:tblPrChange w:id="146" w:author="Matt Young" w:date="2016-10-29T16:54:00Z">
          <w:tblPr>
            <w:tblW w:w="0" w:type="auto"/>
            <w:tblInd w:w="497" w:type="dxa"/>
            <w:tblLayout w:type="fixed"/>
            <w:tblCellMar>
              <w:left w:w="0" w:type="dxa"/>
              <w:right w:w="0" w:type="dxa"/>
            </w:tblCellMar>
            <w:tblLook w:val="01E0" w:firstRow="1" w:lastRow="1" w:firstColumn="1" w:lastColumn="1" w:noHBand="0" w:noVBand="0"/>
          </w:tblPr>
        </w:tblPrChange>
      </w:tblPr>
      <w:tblGrid>
        <w:gridCol w:w="3593"/>
        <w:gridCol w:w="1634"/>
        <w:gridCol w:w="1293"/>
        <w:gridCol w:w="781"/>
        <w:gridCol w:w="1476"/>
        <w:tblGridChange w:id="147">
          <w:tblGrid>
            <w:gridCol w:w="3564"/>
            <w:gridCol w:w="1621"/>
            <w:gridCol w:w="1282"/>
            <w:gridCol w:w="775"/>
            <w:gridCol w:w="1464"/>
          </w:tblGrid>
        </w:tblGridChange>
      </w:tblGrid>
      <w:tr w:rsidR="00703A58" w:rsidTr="00C23BDD">
        <w:trPr>
          <w:trHeight w:hRule="exact" w:val="317"/>
          <w:trPrChange w:id="148" w:author="Matt Young" w:date="2016-10-29T16:54:00Z">
            <w:trPr>
              <w:trHeight w:hRule="exact" w:val="293"/>
            </w:trPr>
          </w:trPrChange>
        </w:trPr>
        <w:tc>
          <w:tcPr>
            <w:tcW w:w="3593" w:type="dxa"/>
            <w:tcBorders>
              <w:top w:val="nil"/>
              <w:left w:val="nil"/>
              <w:bottom w:val="single" w:sz="3" w:space="0" w:color="000000"/>
              <w:right w:val="single" w:sz="3" w:space="0" w:color="000000"/>
            </w:tcBorders>
            <w:tcPrChange w:id="149" w:author="Matt Young" w:date="2016-10-29T16:54:00Z">
              <w:tcPr>
                <w:tcW w:w="3564" w:type="dxa"/>
                <w:tcBorders>
                  <w:top w:val="nil"/>
                  <w:left w:val="nil"/>
                  <w:bottom w:val="single" w:sz="3" w:space="0" w:color="000000"/>
                  <w:right w:val="single" w:sz="3" w:space="0" w:color="000000"/>
                </w:tcBorders>
              </w:tcPr>
            </w:tcPrChange>
          </w:tcPr>
          <w:p w:rsidR="00703A58" w:rsidRDefault="007D342C" w:rsidP="007D342C">
            <w:pPr>
              <w:spacing w:line="240" w:lineRule="exact"/>
              <w:ind w:left="120"/>
              <w:rPr>
                <w:sz w:val="24"/>
                <w:szCs w:val="24"/>
              </w:rPr>
            </w:pPr>
            <w:r>
              <w:rPr>
                <w:w w:val="125"/>
                <w:sz w:val="24"/>
                <w:szCs w:val="24"/>
              </w:rPr>
              <w:t>Item</w:t>
            </w:r>
          </w:p>
        </w:tc>
        <w:tc>
          <w:tcPr>
            <w:tcW w:w="1634" w:type="dxa"/>
            <w:tcBorders>
              <w:top w:val="nil"/>
              <w:left w:val="single" w:sz="3" w:space="0" w:color="000000"/>
              <w:bottom w:val="single" w:sz="3" w:space="0" w:color="000000"/>
              <w:right w:val="single" w:sz="3" w:space="0" w:color="000000"/>
            </w:tcBorders>
            <w:tcPrChange w:id="150" w:author="Matt Young" w:date="2016-10-29T16:54:00Z">
              <w:tcPr>
                <w:tcW w:w="1621" w:type="dxa"/>
                <w:tcBorders>
                  <w:top w:val="nil"/>
                  <w:left w:val="single" w:sz="3" w:space="0" w:color="000000"/>
                  <w:bottom w:val="single" w:sz="3" w:space="0" w:color="000000"/>
                  <w:right w:val="single" w:sz="3" w:space="0" w:color="000000"/>
                </w:tcBorders>
              </w:tcPr>
            </w:tcPrChange>
          </w:tcPr>
          <w:p w:rsidR="00703A58" w:rsidRDefault="007D342C" w:rsidP="007D342C">
            <w:pPr>
              <w:spacing w:line="240" w:lineRule="exact"/>
              <w:ind w:left="333"/>
              <w:rPr>
                <w:sz w:val="24"/>
                <w:szCs w:val="24"/>
              </w:rPr>
            </w:pPr>
            <w:r>
              <w:rPr>
                <w:w w:val="123"/>
                <w:sz w:val="24"/>
                <w:szCs w:val="24"/>
              </w:rPr>
              <w:t>Unit</w:t>
            </w:r>
            <w:r>
              <w:rPr>
                <w:spacing w:val="25"/>
                <w:w w:val="123"/>
                <w:sz w:val="24"/>
                <w:szCs w:val="24"/>
              </w:rPr>
              <w:t xml:space="preserve"> </w:t>
            </w:r>
            <w:r>
              <w:rPr>
                <w:w w:val="123"/>
                <w:sz w:val="24"/>
                <w:szCs w:val="24"/>
              </w:rPr>
              <w:t>Cost</w:t>
            </w:r>
          </w:p>
        </w:tc>
        <w:tc>
          <w:tcPr>
            <w:tcW w:w="1293" w:type="dxa"/>
            <w:tcBorders>
              <w:top w:val="nil"/>
              <w:left w:val="single" w:sz="3" w:space="0" w:color="000000"/>
              <w:bottom w:val="single" w:sz="3" w:space="0" w:color="000000"/>
              <w:right w:val="single" w:sz="3" w:space="0" w:color="000000"/>
            </w:tcBorders>
            <w:tcPrChange w:id="151" w:author="Matt Young" w:date="2016-10-29T16:54:00Z">
              <w:tcPr>
                <w:tcW w:w="1282" w:type="dxa"/>
                <w:tcBorders>
                  <w:top w:val="nil"/>
                  <w:left w:val="single" w:sz="3" w:space="0" w:color="000000"/>
                  <w:bottom w:val="single" w:sz="3" w:space="0" w:color="000000"/>
                  <w:right w:val="single" w:sz="3" w:space="0" w:color="000000"/>
                </w:tcBorders>
              </w:tcPr>
            </w:tcPrChange>
          </w:tcPr>
          <w:p w:rsidR="00703A58" w:rsidRDefault="007D342C" w:rsidP="007D342C">
            <w:pPr>
              <w:spacing w:line="240" w:lineRule="exact"/>
              <w:ind w:left="116"/>
              <w:rPr>
                <w:sz w:val="24"/>
                <w:szCs w:val="24"/>
              </w:rPr>
            </w:pPr>
            <w:r>
              <w:rPr>
                <w:w w:val="126"/>
                <w:sz w:val="24"/>
                <w:szCs w:val="24"/>
              </w:rPr>
              <w:t>Qua</w:t>
            </w:r>
            <w:r>
              <w:rPr>
                <w:spacing w:val="-9"/>
                <w:w w:val="126"/>
                <w:sz w:val="24"/>
                <w:szCs w:val="24"/>
              </w:rPr>
              <w:t>n</w:t>
            </w:r>
            <w:r>
              <w:rPr>
                <w:w w:val="126"/>
                <w:sz w:val="24"/>
                <w:szCs w:val="24"/>
              </w:rPr>
              <w:t>ti</w:t>
            </w:r>
            <w:r>
              <w:rPr>
                <w:spacing w:val="-9"/>
                <w:w w:val="126"/>
                <w:sz w:val="24"/>
                <w:szCs w:val="24"/>
              </w:rPr>
              <w:t>t</w:t>
            </w:r>
            <w:r>
              <w:rPr>
                <w:w w:val="126"/>
                <w:sz w:val="24"/>
                <w:szCs w:val="24"/>
              </w:rPr>
              <w:t>y</w:t>
            </w:r>
          </w:p>
        </w:tc>
        <w:tc>
          <w:tcPr>
            <w:tcW w:w="781" w:type="dxa"/>
            <w:tcBorders>
              <w:top w:val="nil"/>
              <w:left w:val="single" w:sz="3" w:space="0" w:color="000000"/>
              <w:bottom w:val="single" w:sz="3" w:space="0" w:color="000000"/>
              <w:right w:val="single" w:sz="3" w:space="0" w:color="000000"/>
            </w:tcBorders>
            <w:tcPrChange w:id="152" w:author="Matt Young" w:date="2016-10-29T16:54:00Z">
              <w:tcPr>
                <w:tcW w:w="775" w:type="dxa"/>
                <w:tcBorders>
                  <w:top w:val="nil"/>
                  <w:left w:val="single" w:sz="3" w:space="0" w:color="000000"/>
                  <w:bottom w:val="single" w:sz="3" w:space="0" w:color="000000"/>
                  <w:right w:val="single" w:sz="3" w:space="0" w:color="000000"/>
                </w:tcBorders>
              </w:tcPr>
            </w:tcPrChange>
          </w:tcPr>
          <w:p w:rsidR="00703A58" w:rsidRDefault="007D342C" w:rsidP="007D342C">
            <w:pPr>
              <w:spacing w:line="240" w:lineRule="exact"/>
              <w:ind w:left="116"/>
              <w:rPr>
                <w:sz w:val="24"/>
                <w:szCs w:val="24"/>
              </w:rPr>
            </w:pPr>
            <w:r>
              <w:rPr>
                <w:w w:val="125"/>
                <w:sz w:val="24"/>
                <w:szCs w:val="24"/>
              </w:rPr>
              <w:t>Unit</w:t>
            </w:r>
          </w:p>
        </w:tc>
        <w:tc>
          <w:tcPr>
            <w:tcW w:w="1476" w:type="dxa"/>
            <w:tcBorders>
              <w:top w:val="nil"/>
              <w:left w:val="single" w:sz="3" w:space="0" w:color="000000"/>
              <w:bottom w:val="single" w:sz="3" w:space="0" w:color="000000"/>
              <w:right w:val="nil"/>
            </w:tcBorders>
            <w:tcPrChange w:id="153" w:author="Matt Young" w:date="2016-10-29T16:54:00Z">
              <w:tcPr>
                <w:tcW w:w="1464" w:type="dxa"/>
                <w:tcBorders>
                  <w:top w:val="nil"/>
                  <w:left w:val="single" w:sz="3" w:space="0" w:color="000000"/>
                  <w:bottom w:val="single" w:sz="3" w:space="0" w:color="000000"/>
                  <w:right w:val="nil"/>
                </w:tcBorders>
              </w:tcPr>
            </w:tcPrChange>
          </w:tcPr>
          <w:p w:rsidR="00703A58" w:rsidRDefault="007D342C" w:rsidP="007D342C">
            <w:pPr>
              <w:spacing w:line="240" w:lineRule="exact"/>
              <w:ind w:left="801"/>
              <w:rPr>
                <w:sz w:val="24"/>
                <w:szCs w:val="24"/>
              </w:rPr>
            </w:pPr>
            <w:r>
              <w:rPr>
                <w:w w:val="122"/>
                <w:sz w:val="24"/>
                <w:szCs w:val="24"/>
              </w:rPr>
              <w:t>Cost</w:t>
            </w:r>
          </w:p>
        </w:tc>
      </w:tr>
      <w:tr w:rsidR="00703A58" w:rsidTr="00C23BDD">
        <w:trPr>
          <w:trHeight w:hRule="exact" w:val="636"/>
          <w:trPrChange w:id="154" w:author="Matt Young" w:date="2016-10-29T16:54:00Z">
            <w:trPr>
              <w:trHeight w:hRule="exact" w:val="586"/>
            </w:trPr>
          </w:trPrChange>
        </w:trPr>
        <w:tc>
          <w:tcPr>
            <w:tcW w:w="3593" w:type="dxa"/>
            <w:tcBorders>
              <w:top w:val="single" w:sz="3" w:space="0" w:color="000000"/>
              <w:left w:val="nil"/>
              <w:bottom w:val="single" w:sz="3" w:space="0" w:color="000000"/>
              <w:right w:val="nil"/>
            </w:tcBorders>
            <w:tcPrChange w:id="155" w:author="Matt Young" w:date="2016-10-29T16:54:00Z">
              <w:tcPr>
                <w:tcW w:w="3564" w:type="dxa"/>
                <w:tcBorders>
                  <w:top w:val="single" w:sz="3" w:space="0" w:color="000000"/>
                  <w:left w:val="nil"/>
                  <w:bottom w:val="single" w:sz="3" w:space="0" w:color="000000"/>
                  <w:right w:val="nil"/>
                </w:tcBorders>
              </w:tcPr>
            </w:tcPrChange>
          </w:tcPr>
          <w:p w:rsidR="00703A58" w:rsidRDefault="007D342C" w:rsidP="007D342C">
            <w:pPr>
              <w:spacing w:line="240" w:lineRule="exact"/>
              <w:ind w:left="120"/>
              <w:rPr>
                <w:sz w:val="24"/>
                <w:szCs w:val="24"/>
              </w:rPr>
            </w:pPr>
            <w:r>
              <w:rPr>
                <w:sz w:val="24"/>
                <w:szCs w:val="24"/>
              </w:rPr>
              <w:t>2D</w:t>
            </w:r>
            <w:r>
              <w:rPr>
                <w:spacing w:val="18"/>
                <w:sz w:val="24"/>
                <w:szCs w:val="24"/>
              </w:rPr>
              <w:t xml:space="preserve"> </w:t>
            </w:r>
            <w:r>
              <w:rPr>
                <w:sz w:val="24"/>
                <w:szCs w:val="24"/>
              </w:rPr>
              <w:t>Si</w:t>
            </w:r>
            <w:r>
              <w:rPr>
                <w:spacing w:val="-6"/>
                <w:sz w:val="24"/>
                <w:szCs w:val="24"/>
              </w:rPr>
              <w:t>m</w:t>
            </w:r>
            <w:r>
              <w:rPr>
                <w:sz w:val="24"/>
                <w:szCs w:val="24"/>
              </w:rPr>
              <w:t xml:space="preserve">ulation </w:t>
            </w:r>
            <w:r>
              <w:rPr>
                <w:w w:val="102"/>
                <w:sz w:val="24"/>
                <w:szCs w:val="24"/>
              </w:rPr>
              <w:t>Sof</w:t>
            </w:r>
            <w:r>
              <w:rPr>
                <w:spacing w:val="-6"/>
                <w:w w:val="102"/>
                <w:sz w:val="24"/>
                <w:szCs w:val="24"/>
              </w:rPr>
              <w:t>t</w:t>
            </w:r>
            <w:r>
              <w:rPr>
                <w:spacing w:val="-6"/>
                <w:w w:val="97"/>
                <w:sz w:val="24"/>
                <w:szCs w:val="24"/>
              </w:rPr>
              <w:t>w</w:t>
            </w:r>
            <w:r>
              <w:rPr>
                <w:w w:val="106"/>
                <w:sz w:val="24"/>
                <w:szCs w:val="24"/>
              </w:rPr>
              <w:t>are</w:t>
            </w:r>
          </w:p>
          <w:p w:rsidR="00703A58" w:rsidRDefault="007D342C" w:rsidP="007D342C">
            <w:pPr>
              <w:spacing w:before="13"/>
              <w:ind w:left="319"/>
              <w:rPr>
                <w:sz w:val="24"/>
                <w:szCs w:val="24"/>
              </w:rPr>
            </w:pPr>
            <w:r>
              <w:rPr>
                <w:w w:val="82"/>
                <w:sz w:val="24"/>
                <w:szCs w:val="24"/>
              </w:rPr>
              <w:t>·</w:t>
            </w:r>
            <w:r>
              <w:rPr>
                <w:spacing w:val="29"/>
                <w:w w:val="82"/>
                <w:sz w:val="24"/>
                <w:szCs w:val="24"/>
              </w:rPr>
              <w:t xml:space="preserve"> </w:t>
            </w:r>
            <w:r>
              <w:rPr>
                <w:w w:val="105"/>
                <w:sz w:val="24"/>
                <w:szCs w:val="24"/>
              </w:rPr>
              <w:t>La</w:t>
            </w:r>
            <w:r>
              <w:rPr>
                <w:spacing w:val="7"/>
                <w:w w:val="105"/>
                <w:sz w:val="24"/>
                <w:szCs w:val="24"/>
              </w:rPr>
              <w:t>b</w:t>
            </w:r>
            <w:r>
              <w:rPr>
                <w:w w:val="103"/>
                <w:sz w:val="24"/>
                <w:szCs w:val="24"/>
              </w:rPr>
              <w:t>or</w:t>
            </w:r>
          </w:p>
        </w:tc>
        <w:tc>
          <w:tcPr>
            <w:tcW w:w="1634" w:type="dxa"/>
            <w:tcBorders>
              <w:top w:val="single" w:sz="3" w:space="0" w:color="000000"/>
              <w:left w:val="nil"/>
              <w:bottom w:val="single" w:sz="3" w:space="0" w:color="000000"/>
              <w:right w:val="nil"/>
            </w:tcBorders>
            <w:tcPrChange w:id="156" w:author="Matt Young" w:date="2016-10-29T16:54:00Z">
              <w:tcPr>
                <w:tcW w:w="1621" w:type="dxa"/>
                <w:tcBorders>
                  <w:top w:val="single" w:sz="3" w:space="0" w:color="000000"/>
                  <w:left w:val="nil"/>
                  <w:bottom w:val="single" w:sz="3" w:space="0" w:color="000000"/>
                  <w:right w:val="nil"/>
                </w:tcBorders>
              </w:tcPr>
            </w:tcPrChange>
          </w:tcPr>
          <w:p w:rsidR="00703A58" w:rsidRDefault="00703A58" w:rsidP="007D342C">
            <w:pPr>
              <w:spacing w:before="7" w:line="260" w:lineRule="exact"/>
              <w:rPr>
                <w:sz w:val="26"/>
                <w:szCs w:val="26"/>
              </w:rPr>
            </w:pPr>
          </w:p>
          <w:p w:rsidR="00703A58" w:rsidRDefault="007D342C" w:rsidP="007D342C">
            <w:pPr>
              <w:ind w:left="851"/>
              <w:rPr>
                <w:sz w:val="24"/>
                <w:szCs w:val="24"/>
              </w:rPr>
            </w:pPr>
            <w:r>
              <w:rPr>
                <w:sz w:val="24"/>
                <w:szCs w:val="24"/>
              </w:rPr>
              <w:t>$63.00</w:t>
            </w:r>
          </w:p>
        </w:tc>
        <w:tc>
          <w:tcPr>
            <w:tcW w:w="1293" w:type="dxa"/>
            <w:tcBorders>
              <w:top w:val="single" w:sz="3" w:space="0" w:color="000000"/>
              <w:left w:val="nil"/>
              <w:bottom w:val="single" w:sz="3" w:space="0" w:color="000000"/>
              <w:right w:val="nil"/>
            </w:tcBorders>
            <w:tcPrChange w:id="157" w:author="Matt Young" w:date="2016-10-29T16:54:00Z">
              <w:tcPr>
                <w:tcW w:w="1282" w:type="dxa"/>
                <w:tcBorders>
                  <w:top w:val="single" w:sz="3" w:space="0" w:color="000000"/>
                  <w:left w:val="nil"/>
                  <w:bottom w:val="single" w:sz="3" w:space="0" w:color="000000"/>
                  <w:right w:val="nil"/>
                </w:tcBorders>
              </w:tcPr>
            </w:tcPrChange>
          </w:tcPr>
          <w:p w:rsidR="00703A58" w:rsidRDefault="00703A58" w:rsidP="007D342C">
            <w:pPr>
              <w:spacing w:before="7" w:line="260" w:lineRule="exact"/>
              <w:rPr>
                <w:sz w:val="26"/>
                <w:szCs w:val="26"/>
              </w:rPr>
            </w:pPr>
          </w:p>
          <w:p w:rsidR="00703A58" w:rsidRDefault="007D342C" w:rsidP="007D342C">
            <w:pPr>
              <w:ind w:left="486" w:right="486"/>
              <w:rPr>
                <w:sz w:val="24"/>
                <w:szCs w:val="24"/>
              </w:rPr>
            </w:pPr>
            <w:r>
              <w:rPr>
                <w:w w:val="97"/>
                <w:sz w:val="24"/>
                <w:szCs w:val="24"/>
              </w:rPr>
              <w:t>50</w:t>
            </w:r>
          </w:p>
        </w:tc>
        <w:tc>
          <w:tcPr>
            <w:tcW w:w="781" w:type="dxa"/>
            <w:tcBorders>
              <w:top w:val="single" w:sz="3" w:space="0" w:color="000000"/>
              <w:left w:val="nil"/>
              <w:bottom w:val="single" w:sz="3" w:space="0" w:color="000000"/>
              <w:right w:val="nil"/>
            </w:tcBorders>
            <w:tcPrChange w:id="158" w:author="Matt Young" w:date="2016-10-29T16:54:00Z">
              <w:tcPr>
                <w:tcW w:w="775" w:type="dxa"/>
                <w:tcBorders>
                  <w:top w:val="single" w:sz="3" w:space="0" w:color="000000"/>
                  <w:left w:val="nil"/>
                  <w:bottom w:val="single" w:sz="3" w:space="0" w:color="000000"/>
                  <w:right w:val="nil"/>
                </w:tcBorders>
              </w:tcPr>
            </w:tcPrChange>
          </w:tcPr>
          <w:p w:rsidR="00703A58" w:rsidRDefault="00703A58" w:rsidP="007D342C">
            <w:pPr>
              <w:spacing w:before="7" w:line="260" w:lineRule="exact"/>
              <w:rPr>
                <w:sz w:val="26"/>
                <w:szCs w:val="26"/>
              </w:rPr>
            </w:pPr>
          </w:p>
          <w:p w:rsidR="00703A58" w:rsidRDefault="007D342C" w:rsidP="007D342C">
            <w:pPr>
              <w:ind w:left="205"/>
              <w:rPr>
                <w:sz w:val="24"/>
                <w:szCs w:val="24"/>
              </w:rPr>
            </w:pPr>
            <w:r>
              <w:rPr>
                <w:w w:val="109"/>
                <w:sz w:val="24"/>
                <w:szCs w:val="24"/>
              </w:rPr>
              <w:t>d</w:t>
            </w:r>
            <w:r>
              <w:rPr>
                <w:spacing w:val="-6"/>
                <w:w w:val="109"/>
                <w:sz w:val="24"/>
                <w:szCs w:val="24"/>
              </w:rPr>
              <w:t>a</w:t>
            </w:r>
            <w:r>
              <w:rPr>
                <w:w w:val="102"/>
                <w:sz w:val="24"/>
                <w:szCs w:val="24"/>
              </w:rPr>
              <w:t>y</w:t>
            </w:r>
          </w:p>
        </w:tc>
        <w:tc>
          <w:tcPr>
            <w:tcW w:w="1476" w:type="dxa"/>
            <w:tcBorders>
              <w:top w:val="single" w:sz="3" w:space="0" w:color="000000"/>
              <w:left w:val="nil"/>
              <w:bottom w:val="single" w:sz="3" w:space="0" w:color="000000"/>
              <w:right w:val="nil"/>
            </w:tcBorders>
            <w:tcPrChange w:id="159" w:author="Matt Young" w:date="2016-10-29T16:54:00Z">
              <w:tcPr>
                <w:tcW w:w="1464" w:type="dxa"/>
                <w:tcBorders>
                  <w:top w:val="single" w:sz="3" w:space="0" w:color="000000"/>
                  <w:left w:val="nil"/>
                  <w:bottom w:val="single" w:sz="3" w:space="0" w:color="000000"/>
                  <w:right w:val="nil"/>
                </w:tcBorders>
              </w:tcPr>
            </w:tcPrChange>
          </w:tcPr>
          <w:p w:rsidR="00703A58" w:rsidRDefault="007D342C" w:rsidP="007D342C">
            <w:pPr>
              <w:spacing w:line="240" w:lineRule="exact"/>
              <w:ind w:left="460"/>
              <w:rPr>
                <w:sz w:val="24"/>
                <w:szCs w:val="24"/>
              </w:rPr>
            </w:pPr>
            <w:r>
              <w:rPr>
                <w:sz w:val="24"/>
                <w:szCs w:val="24"/>
              </w:rPr>
              <w:t>$</w:t>
            </w:r>
            <w:commentRangeStart w:id="160"/>
            <w:r>
              <w:rPr>
                <w:sz w:val="24"/>
                <w:szCs w:val="24"/>
              </w:rPr>
              <w:t>3150</w:t>
            </w:r>
            <w:commentRangeEnd w:id="160"/>
            <w:r w:rsidR="00BF10A5">
              <w:rPr>
                <w:rStyle w:val="CommentReference"/>
              </w:rPr>
              <w:commentReference w:id="160"/>
            </w:r>
            <w:r>
              <w:rPr>
                <w:sz w:val="24"/>
                <w:szCs w:val="24"/>
              </w:rPr>
              <w:t>.00</w:t>
            </w:r>
          </w:p>
          <w:p w:rsidR="00703A58" w:rsidRDefault="007D342C" w:rsidP="007D342C">
            <w:pPr>
              <w:spacing w:before="13"/>
              <w:ind w:left="460"/>
              <w:rPr>
                <w:sz w:val="24"/>
                <w:szCs w:val="24"/>
              </w:rPr>
            </w:pPr>
            <w:r>
              <w:rPr>
                <w:sz w:val="24"/>
                <w:szCs w:val="24"/>
              </w:rPr>
              <w:t>$3150.00</w:t>
            </w:r>
          </w:p>
        </w:tc>
      </w:tr>
      <w:tr w:rsidR="00703A58" w:rsidTr="00C23BDD">
        <w:trPr>
          <w:trHeight w:hRule="exact" w:val="1577"/>
          <w:trPrChange w:id="161" w:author="Matt Young" w:date="2016-10-29T16:54:00Z">
            <w:trPr>
              <w:trHeight w:hRule="exact" w:val="1453"/>
            </w:trPr>
          </w:trPrChange>
        </w:trPr>
        <w:tc>
          <w:tcPr>
            <w:tcW w:w="3593" w:type="dxa"/>
            <w:tcBorders>
              <w:top w:val="single" w:sz="3" w:space="0" w:color="000000"/>
              <w:left w:val="nil"/>
              <w:bottom w:val="single" w:sz="3" w:space="0" w:color="000000"/>
              <w:right w:val="nil"/>
            </w:tcBorders>
            <w:tcPrChange w:id="162" w:author="Matt Young" w:date="2016-10-29T16:54:00Z">
              <w:tcPr>
                <w:tcW w:w="3564" w:type="dxa"/>
                <w:tcBorders>
                  <w:top w:val="single" w:sz="3" w:space="0" w:color="000000"/>
                  <w:left w:val="nil"/>
                  <w:bottom w:val="single" w:sz="3" w:space="0" w:color="000000"/>
                  <w:right w:val="nil"/>
                </w:tcBorders>
              </w:tcPr>
            </w:tcPrChange>
          </w:tcPr>
          <w:p w:rsidR="00703A58" w:rsidRDefault="007D342C" w:rsidP="007D342C">
            <w:pPr>
              <w:spacing w:line="240" w:lineRule="exact"/>
              <w:ind w:left="120"/>
              <w:rPr>
                <w:sz w:val="24"/>
                <w:szCs w:val="24"/>
              </w:rPr>
            </w:pPr>
            <w:r>
              <w:rPr>
                <w:sz w:val="24"/>
                <w:szCs w:val="24"/>
              </w:rPr>
              <w:t>Data Collection</w:t>
            </w:r>
            <w:r>
              <w:rPr>
                <w:spacing w:val="40"/>
                <w:sz w:val="24"/>
                <w:szCs w:val="24"/>
              </w:rPr>
              <w:t xml:space="preserve"> </w:t>
            </w:r>
            <w:r>
              <w:rPr>
                <w:w w:val="105"/>
                <w:sz w:val="24"/>
                <w:szCs w:val="24"/>
              </w:rPr>
              <w:t>Suite</w:t>
            </w:r>
          </w:p>
          <w:p w:rsidR="00703A58" w:rsidRDefault="007D342C" w:rsidP="007D342C">
            <w:pPr>
              <w:spacing w:before="13"/>
              <w:ind w:left="319"/>
              <w:rPr>
                <w:sz w:val="24"/>
                <w:szCs w:val="24"/>
              </w:rPr>
            </w:pPr>
            <w:r>
              <w:rPr>
                <w:w w:val="82"/>
                <w:sz w:val="24"/>
                <w:szCs w:val="24"/>
              </w:rPr>
              <w:t>·</w:t>
            </w:r>
            <w:r>
              <w:rPr>
                <w:spacing w:val="29"/>
                <w:w w:val="82"/>
                <w:sz w:val="24"/>
                <w:szCs w:val="24"/>
              </w:rPr>
              <w:t xml:space="preserve"> </w:t>
            </w:r>
            <w:r>
              <w:rPr>
                <w:w w:val="105"/>
                <w:sz w:val="24"/>
                <w:szCs w:val="24"/>
              </w:rPr>
              <w:t>La</w:t>
            </w:r>
            <w:r>
              <w:rPr>
                <w:spacing w:val="7"/>
                <w:w w:val="105"/>
                <w:sz w:val="24"/>
                <w:szCs w:val="24"/>
              </w:rPr>
              <w:t>b</w:t>
            </w:r>
            <w:r>
              <w:rPr>
                <w:w w:val="103"/>
                <w:sz w:val="24"/>
                <w:szCs w:val="24"/>
              </w:rPr>
              <w:t>or</w:t>
            </w:r>
          </w:p>
          <w:p w:rsidR="00703A58" w:rsidRDefault="007D342C" w:rsidP="007D342C">
            <w:pPr>
              <w:spacing w:before="13"/>
              <w:ind w:left="319"/>
              <w:rPr>
                <w:sz w:val="24"/>
                <w:szCs w:val="24"/>
              </w:rPr>
            </w:pPr>
            <w:r>
              <w:rPr>
                <w:w w:val="82"/>
                <w:sz w:val="24"/>
                <w:szCs w:val="24"/>
              </w:rPr>
              <w:t>·</w:t>
            </w:r>
            <w:r>
              <w:rPr>
                <w:spacing w:val="29"/>
                <w:w w:val="82"/>
                <w:sz w:val="24"/>
                <w:szCs w:val="24"/>
              </w:rPr>
              <w:t xml:space="preserve"> </w:t>
            </w:r>
            <w:r>
              <w:rPr>
                <w:sz w:val="24"/>
                <w:szCs w:val="24"/>
              </w:rPr>
              <w:t>Visual</w:t>
            </w:r>
            <w:r>
              <w:rPr>
                <w:spacing w:val="31"/>
                <w:sz w:val="24"/>
                <w:szCs w:val="24"/>
              </w:rPr>
              <w:t xml:space="preserve"> </w:t>
            </w:r>
            <w:r>
              <w:rPr>
                <w:sz w:val="24"/>
                <w:szCs w:val="24"/>
              </w:rPr>
              <w:t>Studio</w:t>
            </w:r>
            <w:r>
              <w:rPr>
                <w:spacing w:val="50"/>
                <w:sz w:val="24"/>
                <w:szCs w:val="24"/>
              </w:rPr>
              <w:t xml:space="preserve"> </w:t>
            </w:r>
            <w:r>
              <w:rPr>
                <w:sz w:val="24"/>
                <w:szCs w:val="24"/>
              </w:rPr>
              <w:t>License</w:t>
            </w:r>
          </w:p>
          <w:p w:rsidR="00703A58" w:rsidRDefault="007D342C" w:rsidP="007D342C">
            <w:pPr>
              <w:spacing w:before="13"/>
              <w:ind w:left="319"/>
              <w:rPr>
                <w:sz w:val="24"/>
                <w:szCs w:val="24"/>
              </w:rPr>
            </w:pPr>
            <w:r>
              <w:rPr>
                <w:w w:val="82"/>
                <w:sz w:val="24"/>
                <w:szCs w:val="24"/>
              </w:rPr>
              <w:t>·</w:t>
            </w:r>
            <w:r>
              <w:rPr>
                <w:spacing w:val="29"/>
                <w:w w:val="82"/>
                <w:sz w:val="24"/>
                <w:szCs w:val="24"/>
              </w:rPr>
              <w:t xml:space="preserve"> </w:t>
            </w:r>
            <w:r>
              <w:rPr>
                <w:sz w:val="24"/>
                <w:szCs w:val="24"/>
              </w:rPr>
              <w:t>Wind</w:t>
            </w:r>
            <w:r>
              <w:rPr>
                <w:spacing w:val="-6"/>
                <w:sz w:val="24"/>
                <w:szCs w:val="24"/>
              </w:rPr>
              <w:t>o</w:t>
            </w:r>
            <w:r>
              <w:rPr>
                <w:sz w:val="24"/>
                <w:szCs w:val="24"/>
              </w:rPr>
              <w:t>ws</w:t>
            </w:r>
            <w:r>
              <w:rPr>
                <w:spacing w:val="39"/>
                <w:sz w:val="24"/>
                <w:szCs w:val="24"/>
              </w:rPr>
              <w:t xml:space="preserve"> </w:t>
            </w:r>
            <w:r>
              <w:rPr>
                <w:sz w:val="24"/>
                <w:szCs w:val="24"/>
              </w:rPr>
              <w:t>10</w:t>
            </w:r>
            <w:r>
              <w:rPr>
                <w:spacing w:val="11"/>
                <w:sz w:val="24"/>
                <w:szCs w:val="24"/>
              </w:rPr>
              <w:t xml:space="preserve"> </w:t>
            </w:r>
            <w:r>
              <w:rPr>
                <w:w w:val="109"/>
                <w:sz w:val="24"/>
                <w:szCs w:val="24"/>
              </w:rPr>
              <w:t>Pr</w:t>
            </w:r>
            <w:r>
              <w:rPr>
                <w:spacing w:val="8"/>
                <w:w w:val="109"/>
                <w:sz w:val="24"/>
                <w:szCs w:val="24"/>
              </w:rPr>
              <w:t>o</w:t>
            </w:r>
            <w:r>
              <w:rPr>
                <w:w w:val="109"/>
                <w:sz w:val="24"/>
                <w:szCs w:val="24"/>
              </w:rPr>
              <w:t>duct</w:t>
            </w:r>
            <w:r>
              <w:rPr>
                <w:spacing w:val="20"/>
                <w:w w:val="109"/>
                <w:sz w:val="24"/>
                <w:szCs w:val="24"/>
              </w:rPr>
              <w:t xml:space="preserve"> </w:t>
            </w:r>
            <w:r>
              <w:rPr>
                <w:sz w:val="24"/>
                <w:szCs w:val="24"/>
              </w:rPr>
              <w:t>License</w:t>
            </w:r>
          </w:p>
          <w:p w:rsidR="00703A58" w:rsidRDefault="007D342C" w:rsidP="007D342C">
            <w:pPr>
              <w:spacing w:before="13"/>
              <w:ind w:left="319"/>
              <w:rPr>
                <w:sz w:val="24"/>
                <w:szCs w:val="24"/>
              </w:rPr>
            </w:pPr>
            <w:r>
              <w:rPr>
                <w:w w:val="82"/>
                <w:sz w:val="24"/>
                <w:szCs w:val="24"/>
              </w:rPr>
              <w:t>·</w:t>
            </w:r>
            <w:r>
              <w:rPr>
                <w:spacing w:val="29"/>
                <w:w w:val="82"/>
                <w:sz w:val="24"/>
                <w:szCs w:val="24"/>
              </w:rPr>
              <w:t xml:space="preserve"> </w:t>
            </w:r>
            <w:proofErr w:type="spellStart"/>
            <w:r>
              <w:rPr>
                <w:w w:val="109"/>
                <w:sz w:val="24"/>
                <w:szCs w:val="24"/>
              </w:rPr>
              <w:t>JetBrains</w:t>
            </w:r>
            <w:proofErr w:type="spellEnd"/>
            <w:r>
              <w:rPr>
                <w:spacing w:val="14"/>
                <w:w w:val="109"/>
                <w:sz w:val="24"/>
                <w:szCs w:val="24"/>
              </w:rPr>
              <w:t xml:space="preserve"> </w:t>
            </w:r>
            <w:proofErr w:type="spellStart"/>
            <w:r>
              <w:rPr>
                <w:sz w:val="24"/>
                <w:szCs w:val="24"/>
              </w:rPr>
              <w:t>Reshar</w:t>
            </w:r>
            <w:r>
              <w:rPr>
                <w:spacing w:val="8"/>
                <w:sz w:val="24"/>
                <w:szCs w:val="24"/>
              </w:rPr>
              <w:t>p</w:t>
            </w:r>
            <w:r>
              <w:rPr>
                <w:sz w:val="24"/>
                <w:szCs w:val="24"/>
              </w:rPr>
              <w:t>er</w:t>
            </w:r>
            <w:proofErr w:type="spellEnd"/>
            <w:r>
              <w:rPr>
                <w:sz w:val="24"/>
                <w:szCs w:val="24"/>
              </w:rPr>
              <w:t xml:space="preserve"> License</w:t>
            </w:r>
          </w:p>
        </w:tc>
        <w:tc>
          <w:tcPr>
            <w:tcW w:w="1634" w:type="dxa"/>
            <w:tcBorders>
              <w:top w:val="single" w:sz="3" w:space="0" w:color="000000"/>
              <w:left w:val="nil"/>
              <w:bottom w:val="single" w:sz="3" w:space="0" w:color="000000"/>
              <w:right w:val="nil"/>
            </w:tcBorders>
            <w:tcPrChange w:id="163" w:author="Matt Young" w:date="2016-10-29T16:54:00Z">
              <w:tcPr>
                <w:tcW w:w="1621" w:type="dxa"/>
                <w:tcBorders>
                  <w:top w:val="single" w:sz="3" w:space="0" w:color="000000"/>
                  <w:left w:val="nil"/>
                  <w:bottom w:val="single" w:sz="3" w:space="0" w:color="000000"/>
                  <w:right w:val="nil"/>
                </w:tcBorders>
              </w:tcPr>
            </w:tcPrChange>
          </w:tcPr>
          <w:p w:rsidR="00703A58" w:rsidRDefault="00703A58" w:rsidP="007D342C">
            <w:pPr>
              <w:spacing w:before="7" w:line="260" w:lineRule="exact"/>
              <w:rPr>
                <w:sz w:val="26"/>
                <w:szCs w:val="26"/>
              </w:rPr>
            </w:pPr>
          </w:p>
          <w:p w:rsidR="00703A58" w:rsidRDefault="007D342C" w:rsidP="007D342C">
            <w:pPr>
              <w:ind w:left="813" w:right="83"/>
              <w:rPr>
                <w:sz w:val="24"/>
                <w:szCs w:val="24"/>
              </w:rPr>
            </w:pPr>
            <w:r>
              <w:rPr>
                <w:w w:val="98"/>
                <w:sz w:val="24"/>
                <w:szCs w:val="24"/>
              </w:rPr>
              <w:t>$63.00</w:t>
            </w:r>
          </w:p>
          <w:p w:rsidR="00703A58" w:rsidRDefault="007D342C" w:rsidP="007D342C">
            <w:pPr>
              <w:spacing w:before="13"/>
              <w:ind w:left="696" w:right="83"/>
              <w:rPr>
                <w:sz w:val="24"/>
                <w:szCs w:val="24"/>
              </w:rPr>
            </w:pPr>
            <w:r>
              <w:rPr>
                <w:w w:val="98"/>
                <w:sz w:val="24"/>
                <w:szCs w:val="24"/>
              </w:rPr>
              <w:t>$500.00</w:t>
            </w:r>
          </w:p>
          <w:p w:rsidR="00703A58" w:rsidRDefault="007D342C" w:rsidP="007D342C">
            <w:pPr>
              <w:spacing w:before="13"/>
              <w:ind w:left="696" w:right="83"/>
              <w:rPr>
                <w:sz w:val="24"/>
                <w:szCs w:val="24"/>
              </w:rPr>
            </w:pPr>
            <w:r>
              <w:rPr>
                <w:w w:val="98"/>
                <w:sz w:val="24"/>
                <w:szCs w:val="24"/>
              </w:rPr>
              <w:t>$120.00</w:t>
            </w:r>
          </w:p>
          <w:p w:rsidR="00703A58" w:rsidRDefault="007D342C" w:rsidP="007D342C">
            <w:pPr>
              <w:spacing w:before="13"/>
              <w:ind w:left="696" w:right="83"/>
              <w:rPr>
                <w:sz w:val="24"/>
                <w:szCs w:val="24"/>
              </w:rPr>
            </w:pPr>
            <w:r>
              <w:rPr>
                <w:w w:val="98"/>
                <w:sz w:val="24"/>
                <w:szCs w:val="24"/>
              </w:rPr>
              <w:t>$300.00</w:t>
            </w:r>
          </w:p>
        </w:tc>
        <w:tc>
          <w:tcPr>
            <w:tcW w:w="1293" w:type="dxa"/>
            <w:tcBorders>
              <w:top w:val="single" w:sz="3" w:space="0" w:color="000000"/>
              <w:left w:val="nil"/>
              <w:bottom w:val="single" w:sz="3" w:space="0" w:color="000000"/>
              <w:right w:val="nil"/>
            </w:tcBorders>
            <w:tcPrChange w:id="164" w:author="Matt Young" w:date="2016-10-29T16:54:00Z">
              <w:tcPr>
                <w:tcW w:w="1282" w:type="dxa"/>
                <w:tcBorders>
                  <w:top w:val="single" w:sz="3" w:space="0" w:color="000000"/>
                  <w:left w:val="nil"/>
                  <w:bottom w:val="single" w:sz="3" w:space="0" w:color="000000"/>
                  <w:right w:val="nil"/>
                </w:tcBorders>
              </w:tcPr>
            </w:tcPrChange>
          </w:tcPr>
          <w:p w:rsidR="00703A58" w:rsidRDefault="00703A58" w:rsidP="007D342C">
            <w:pPr>
              <w:spacing w:before="7" w:line="260" w:lineRule="exact"/>
              <w:rPr>
                <w:sz w:val="26"/>
                <w:szCs w:val="26"/>
              </w:rPr>
            </w:pPr>
          </w:p>
          <w:p w:rsidR="00703A58" w:rsidRDefault="007D342C" w:rsidP="007D342C">
            <w:pPr>
              <w:ind w:left="427" w:right="428"/>
              <w:rPr>
                <w:sz w:val="24"/>
                <w:szCs w:val="24"/>
              </w:rPr>
            </w:pPr>
            <w:commentRangeStart w:id="165"/>
            <w:r>
              <w:rPr>
                <w:w w:val="97"/>
                <w:sz w:val="24"/>
                <w:szCs w:val="24"/>
              </w:rPr>
              <w:t>126</w:t>
            </w:r>
            <w:commentRangeEnd w:id="165"/>
            <w:r w:rsidR="00BF10A5">
              <w:rPr>
                <w:rStyle w:val="CommentReference"/>
              </w:rPr>
              <w:commentReference w:id="165"/>
            </w:r>
          </w:p>
          <w:p w:rsidR="00703A58" w:rsidRDefault="007D342C" w:rsidP="007D342C">
            <w:pPr>
              <w:spacing w:before="13"/>
              <w:ind w:left="544" w:right="545"/>
              <w:rPr>
                <w:sz w:val="24"/>
                <w:szCs w:val="24"/>
              </w:rPr>
            </w:pPr>
            <w:r>
              <w:rPr>
                <w:w w:val="97"/>
                <w:sz w:val="24"/>
                <w:szCs w:val="24"/>
              </w:rPr>
              <w:t>1</w:t>
            </w:r>
          </w:p>
          <w:p w:rsidR="00703A58" w:rsidRDefault="007D342C" w:rsidP="007D342C">
            <w:pPr>
              <w:spacing w:before="13"/>
              <w:ind w:left="544" w:right="545"/>
              <w:rPr>
                <w:sz w:val="24"/>
                <w:szCs w:val="24"/>
              </w:rPr>
            </w:pPr>
            <w:r>
              <w:rPr>
                <w:w w:val="97"/>
                <w:sz w:val="24"/>
                <w:szCs w:val="24"/>
              </w:rPr>
              <w:t>1</w:t>
            </w:r>
          </w:p>
          <w:p w:rsidR="00703A58" w:rsidRDefault="007D342C" w:rsidP="007D342C">
            <w:pPr>
              <w:spacing w:before="13"/>
              <w:ind w:left="544" w:right="545"/>
              <w:rPr>
                <w:sz w:val="24"/>
                <w:szCs w:val="24"/>
              </w:rPr>
            </w:pPr>
            <w:r>
              <w:rPr>
                <w:w w:val="97"/>
                <w:sz w:val="24"/>
                <w:szCs w:val="24"/>
              </w:rPr>
              <w:t>1</w:t>
            </w:r>
          </w:p>
        </w:tc>
        <w:tc>
          <w:tcPr>
            <w:tcW w:w="781" w:type="dxa"/>
            <w:tcBorders>
              <w:top w:val="single" w:sz="3" w:space="0" w:color="000000"/>
              <w:left w:val="nil"/>
              <w:bottom w:val="single" w:sz="3" w:space="0" w:color="000000"/>
              <w:right w:val="nil"/>
            </w:tcBorders>
            <w:tcPrChange w:id="166" w:author="Matt Young" w:date="2016-10-29T16:54:00Z">
              <w:tcPr>
                <w:tcW w:w="775" w:type="dxa"/>
                <w:tcBorders>
                  <w:top w:val="single" w:sz="3" w:space="0" w:color="000000"/>
                  <w:left w:val="nil"/>
                  <w:bottom w:val="single" w:sz="3" w:space="0" w:color="000000"/>
                  <w:right w:val="nil"/>
                </w:tcBorders>
              </w:tcPr>
            </w:tcPrChange>
          </w:tcPr>
          <w:p w:rsidR="00703A58" w:rsidRDefault="00703A58" w:rsidP="007D342C">
            <w:pPr>
              <w:spacing w:before="7" w:line="260" w:lineRule="exact"/>
              <w:rPr>
                <w:sz w:val="26"/>
                <w:szCs w:val="26"/>
              </w:rPr>
            </w:pPr>
          </w:p>
          <w:p w:rsidR="00703A58" w:rsidRDefault="007D342C" w:rsidP="007D342C">
            <w:pPr>
              <w:spacing w:line="251" w:lineRule="auto"/>
              <w:ind w:left="277" w:right="164" w:hanging="72"/>
              <w:rPr>
                <w:sz w:val="24"/>
                <w:szCs w:val="24"/>
              </w:rPr>
            </w:pPr>
            <w:r>
              <w:rPr>
                <w:w w:val="109"/>
                <w:sz w:val="24"/>
                <w:szCs w:val="24"/>
              </w:rPr>
              <w:t>d</w:t>
            </w:r>
            <w:r>
              <w:rPr>
                <w:spacing w:val="-6"/>
                <w:w w:val="109"/>
                <w:sz w:val="24"/>
                <w:szCs w:val="24"/>
              </w:rPr>
              <w:t>a</w:t>
            </w:r>
            <w:r>
              <w:rPr>
                <w:w w:val="102"/>
                <w:sz w:val="24"/>
                <w:szCs w:val="24"/>
              </w:rPr>
              <w:t xml:space="preserve">y </w:t>
            </w:r>
            <w:proofErr w:type="spellStart"/>
            <w:r>
              <w:rPr>
                <w:w w:val="103"/>
                <w:sz w:val="24"/>
                <w:szCs w:val="24"/>
              </w:rPr>
              <w:t>ea</w:t>
            </w:r>
            <w:proofErr w:type="spellEnd"/>
            <w:r>
              <w:rPr>
                <w:w w:val="103"/>
                <w:sz w:val="24"/>
                <w:szCs w:val="24"/>
              </w:rPr>
              <w:t xml:space="preserve"> </w:t>
            </w:r>
            <w:proofErr w:type="spellStart"/>
            <w:r>
              <w:rPr>
                <w:w w:val="103"/>
                <w:sz w:val="24"/>
                <w:szCs w:val="24"/>
              </w:rPr>
              <w:t>ea</w:t>
            </w:r>
            <w:proofErr w:type="spellEnd"/>
            <w:r>
              <w:rPr>
                <w:w w:val="103"/>
                <w:sz w:val="24"/>
                <w:szCs w:val="24"/>
              </w:rPr>
              <w:t xml:space="preserve"> </w:t>
            </w:r>
            <w:proofErr w:type="spellStart"/>
            <w:r>
              <w:rPr>
                <w:w w:val="103"/>
                <w:sz w:val="24"/>
                <w:szCs w:val="24"/>
              </w:rPr>
              <w:t>ea</w:t>
            </w:r>
            <w:proofErr w:type="spellEnd"/>
          </w:p>
        </w:tc>
        <w:tc>
          <w:tcPr>
            <w:tcW w:w="1476" w:type="dxa"/>
            <w:tcBorders>
              <w:top w:val="single" w:sz="3" w:space="0" w:color="000000"/>
              <w:left w:val="nil"/>
              <w:bottom w:val="single" w:sz="3" w:space="0" w:color="000000"/>
              <w:right w:val="nil"/>
            </w:tcBorders>
            <w:tcPrChange w:id="167" w:author="Matt Young" w:date="2016-10-29T16:54:00Z">
              <w:tcPr>
                <w:tcW w:w="1464" w:type="dxa"/>
                <w:tcBorders>
                  <w:top w:val="single" w:sz="3" w:space="0" w:color="000000"/>
                  <w:left w:val="nil"/>
                  <w:bottom w:val="single" w:sz="3" w:space="0" w:color="000000"/>
                  <w:right w:val="nil"/>
                </w:tcBorders>
              </w:tcPr>
            </w:tcPrChange>
          </w:tcPr>
          <w:p w:rsidR="00703A58" w:rsidRDefault="007D342C" w:rsidP="007D342C">
            <w:pPr>
              <w:spacing w:line="240" w:lineRule="exact"/>
              <w:ind w:left="423" w:right="83"/>
              <w:rPr>
                <w:sz w:val="24"/>
                <w:szCs w:val="24"/>
              </w:rPr>
            </w:pPr>
            <w:r>
              <w:rPr>
                <w:w w:val="98"/>
                <w:sz w:val="24"/>
                <w:szCs w:val="24"/>
              </w:rPr>
              <w:t>$8858.00</w:t>
            </w:r>
          </w:p>
          <w:p w:rsidR="00703A58" w:rsidRDefault="007D342C" w:rsidP="007D342C">
            <w:pPr>
              <w:spacing w:before="13"/>
              <w:ind w:left="417" w:right="77"/>
              <w:rPr>
                <w:sz w:val="24"/>
                <w:szCs w:val="24"/>
              </w:rPr>
            </w:pPr>
            <w:r>
              <w:rPr>
                <w:w w:val="98"/>
                <w:sz w:val="24"/>
                <w:szCs w:val="24"/>
              </w:rPr>
              <w:t>$7938.00</w:t>
            </w:r>
          </w:p>
          <w:p w:rsidR="00703A58" w:rsidRDefault="007D342C" w:rsidP="007D342C">
            <w:pPr>
              <w:spacing w:before="13"/>
              <w:ind w:left="540" w:right="83"/>
              <w:rPr>
                <w:sz w:val="24"/>
                <w:szCs w:val="24"/>
              </w:rPr>
            </w:pPr>
            <w:r>
              <w:rPr>
                <w:w w:val="98"/>
                <w:sz w:val="24"/>
                <w:szCs w:val="24"/>
              </w:rPr>
              <w:t>$500.00</w:t>
            </w:r>
          </w:p>
          <w:p w:rsidR="00703A58" w:rsidRDefault="007D342C" w:rsidP="007D342C">
            <w:pPr>
              <w:spacing w:before="13"/>
              <w:ind w:left="534" w:right="77"/>
              <w:rPr>
                <w:sz w:val="24"/>
                <w:szCs w:val="24"/>
              </w:rPr>
            </w:pPr>
            <w:r>
              <w:rPr>
                <w:w w:val="98"/>
                <w:sz w:val="24"/>
                <w:szCs w:val="24"/>
              </w:rPr>
              <w:t>$120.00</w:t>
            </w:r>
          </w:p>
          <w:p w:rsidR="00703A58" w:rsidRDefault="007D342C" w:rsidP="007D342C">
            <w:pPr>
              <w:spacing w:before="13"/>
              <w:ind w:left="540" w:right="83"/>
              <w:rPr>
                <w:sz w:val="24"/>
                <w:szCs w:val="24"/>
              </w:rPr>
            </w:pPr>
            <w:r>
              <w:rPr>
                <w:w w:val="98"/>
                <w:sz w:val="24"/>
                <w:szCs w:val="24"/>
              </w:rPr>
              <w:t>$300.00</w:t>
            </w:r>
          </w:p>
        </w:tc>
      </w:tr>
      <w:tr w:rsidR="00703A58" w:rsidTr="00C23BDD">
        <w:trPr>
          <w:trHeight w:hRule="exact" w:val="636"/>
          <w:trPrChange w:id="168" w:author="Matt Young" w:date="2016-10-29T16:54:00Z">
            <w:trPr>
              <w:trHeight w:hRule="exact" w:val="586"/>
            </w:trPr>
          </w:trPrChange>
        </w:trPr>
        <w:tc>
          <w:tcPr>
            <w:tcW w:w="3593" w:type="dxa"/>
            <w:tcBorders>
              <w:top w:val="single" w:sz="3" w:space="0" w:color="000000"/>
              <w:left w:val="nil"/>
              <w:bottom w:val="single" w:sz="3" w:space="0" w:color="000000"/>
              <w:right w:val="nil"/>
            </w:tcBorders>
            <w:tcPrChange w:id="169" w:author="Matt Young" w:date="2016-10-29T16:54:00Z">
              <w:tcPr>
                <w:tcW w:w="3564" w:type="dxa"/>
                <w:tcBorders>
                  <w:top w:val="single" w:sz="3" w:space="0" w:color="000000"/>
                  <w:left w:val="nil"/>
                  <w:bottom w:val="single" w:sz="3" w:space="0" w:color="000000"/>
                  <w:right w:val="nil"/>
                </w:tcBorders>
              </w:tcPr>
            </w:tcPrChange>
          </w:tcPr>
          <w:p w:rsidR="00703A58" w:rsidRDefault="007D342C" w:rsidP="007D342C">
            <w:pPr>
              <w:spacing w:line="240" w:lineRule="exact"/>
              <w:ind w:left="82" w:right="2087"/>
              <w:rPr>
                <w:sz w:val="24"/>
                <w:szCs w:val="24"/>
              </w:rPr>
            </w:pPr>
            <w:r>
              <w:rPr>
                <w:sz w:val="24"/>
                <w:szCs w:val="24"/>
              </w:rPr>
              <w:t>Final</w:t>
            </w:r>
            <w:r>
              <w:rPr>
                <w:spacing w:val="53"/>
                <w:sz w:val="24"/>
                <w:szCs w:val="24"/>
              </w:rPr>
              <w:t xml:space="preserve"> </w:t>
            </w:r>
            <w:r>
              <w:rPr>
                <w:w w:val="105"/>
                <w:sz w:val="24"/>
                <w:szCs w:val="24"/>
              </w:rPr>
              <w:t>Re</w:t>
            </w:r>
            <w:r>
              <w:rPr>
                <w:spacing w:val="7"/>
                <w:w w:val="105"/>
                <w:sz w:val="24"/>
                <w:szCs w:val="24"/>
              </w:rPr>
              <w:t>p</w:t>
            </w:r>
            <w:r>
              <w:rPr>
                <w:w w:val="112"/>
                <w:sz w:val="24"/>
                <w:szCs w:val="24"/>
              </w:rPr>
              <w:t>ort</w:t>
            </w:r>
          </w:p>
          <w:p w:rsidR="00703A58" w:rsidRDefault="007D342C" w:rsidP="007D342C">
            <w:pPr>
              <w:spacing w:before="13"/>
              <w:ind w:left="275" w:right="2450"/>
              <w:rPr>
                <w:sz w:val="24"/>
                <w:szCs w:val="24"/>
              </w:rPr>
            </w:pPr>
            <w:r>
              <w:rPr>
                <w:w w:val="82"/>
                <w:sz w:val="24"/>
                <w:szCs w:val="24"/>
              </w:rPr>
              <w:t>·</w:t>
            </w:r>
            <w:r>
              <w:rPr>
                <w:spacing w:val="29"/>
                <w:w w:val="82"/>
                <w:sz w:val="24"/>
                <w:szCs w:val="24"/>
              </w:rPr>
              <w:t xml:space="preserve"> </w:t>
            </w:r>
            <w:r>
              <w:rPr>
                <w:w w:val="105"/>
                <w:sz w:val="24"/>
                <w:szCs w:val="24"/>
              </w:rPr>
              <w:t>La</w:t>
            </w:r>
            <w:r>
              <w:rPr>
                <w:spacing w:val="7"/>
                <w:w w:val="105"/>
                <w:sz w:val="24"/>
                <w:szCs w:val="24"/>
              </w:rPr>
              <w:t>b</w:t>
            </w:r>
            <w:r>
              <w:rPr>
                <w:w w:val="103"/>
                <w:sz w:val="24"/>
                <w:szCs w:val="24"/>
              </w:rPr>
              <w:t>or</w:t>
            </w:r>
          </w:p>
        </w:tc>
        <w:tc>
          <w:tcPr>
            <w:tcW w:w="1634" w:type="dxa"/>
            <w:tcBorders>
              <w:top w:val="single" w:sz="3" w:space="0" w:color="000000"/>
              <w:left w:val="nil"/>
              <w:bottom w:val="single" w:sz="3" w:space="0" w:color="000000"/>
              <w:right w:val="nil"/>
            </w:tcBorders>
            <w:tcPrChange w:id="170" w:author="Matt Young" w:date="2016-10-29T16:54:00Z">
              <w:tcPr>
                <w:tcW w:w="1621" w:type="dxa"/>
                <w:tcBorders>
                  <w:top w:val="single" w:sz="3" w:space="0" w:color="000000"/>
                  <w:left w:val="nil"/>
                  <w:bottom w:val="single" w:sz="3" w:space="0" w:color="000000"/>
                  <w:right w:val="nil"/>
                </w:tcBorders>
              </w:tcPr>
            </w:tcPrChange>
          </w:tcPr>
          <w:p w:rsidR="00703A58" w:rsidRDefault="00703A58" w:rsidP="007D342C">
            <w:pPr>
              <w:spacing w:before="7" w:line="260" w:lineRule="exact"/>
              <w:rPr>
                <w:sz w:val="26"/>
                <w:szCs w:val="26"/>
              </w:rPr>
            </w:pPr>
          </w:p>
          <w:p w:rsidR="00703A58" w:rsidRDefault="007D342C" w:rsidP="007D342C">
            <w:pPr>
              <w:ind w:left="851"/>
              <w:rPr>
                <w:sz w:val="24"/>
                <w:szCs w:val="24"/>
              </w:rPr>
            </w:pPr>
            <w:r>
              <w:rPr>
                <w:sz w:val="24"/>
                <w:szCs w:val="24"/>
              </w:rPr>
              <w:t>$63.00</w:t>
            </w:r>
          </w:p>
        </w:tc>
        <w:tc>
          <w:tcPr>
            <w:tcW w:w="1293" w:type="dxa"/>
            <w:tcBorders>
              <w:top w:val="single" w:sz="3" w:space="0" w:color="000000"/>
              <w:left w:val="nil"/>
              <w:bottom w:val="single" w:sz="3" w:space="0" w:color="000000"/>
              <w:right w:val="nil"/>
            </w:tcBorders>
            <w:tcPrChange w:id="171" w:author="Matt Young" w:date="2016-10-29T16:54:00Z">
              <w:tcPr>
                <w:tcW w:w="1282" w:type="dxa"/>
                <w:tcBorders>
                  <w:top w:val="single" w:sz="3" w:space="0" w:color="000000"/>
                  <w:left w:val="nil"/>
                  <w:bottom w:val="single" w:sz="3" w:space="0" w:color="000000"/>
                  <w:right w:val="nil"/>
                </w:tcBorders>
              </w:tcPr>
            </w:tcPrChange>
          </w:tcPr>
          <w:p w:rsidR="00703A58" w:rsidRDefault="00703A58" w:rsidP="007D342C">
            <w:pPr>
              <w:spacing w:before="7" w:line="260" w:lineRule="exact"/>
              <w:rPr>
                <w:sz w:val="26"/>
                <w:szCs w:val="26"/>
              </w:rPr>
            </w:pPr>
          </w:p>
          <w:p w:rsidR="00703A58" w:rsidRDefault="007D342C" w:rsidP="007D342C">
            <w:pPr>
              <w:ind w:left="544" w:right="545"/>
              <w:rPr>
                <w:sz w:val="24"/>
                <w:szCs w:val="24"/>
              </w:rPr>
            </w:pPr>
            <w:commentRangeStart w:id="172"/>
            <w:r>
              <w:rPr>
                <w:w w:val="97"/>
                <w:sz w:val="24"/>
                <w:szCs w:val="24"/>
              </w:rPr>
              <w:t>0</w:t>
            </w:r>
            <w:commentRangeEnd w:id="172"/>
            <w:r w:rsidR="00BF10A5">
              <w:rPr>
                <w:rStyle w:val="CommentReference"/>
              </w:rPr>
              <w:commentReference w:id="172"/>
            </w:r>
          </w:p>
        </w:tc>
        <w:tc>
          <w:tcPr>
            <w:tcW w:w="781" w:type="dxa"/>
            <w:tcBorders>
              <w:top w:val="single" w:sz="3" w:space="0" w:color="000000"/>
              <w:left w:val="nil"/>
              <w:bottom w:val="single" w:sz="3" w:space="0" w:color="000000"/>
              <w:right w:val="nil"/>
            </w:tcBorders>
            <w:tcPrChange w:id="173" w:author="Matt Young" w:date="2016-10-29T16:54:00Z">
              <w:tcPr>
                <w:tcW w:w="775" w:type="dxa"/>
                <w:tcBorders>
                  <w:top w:val="single" w:sz="3" w:space="0" w:color="000000"/>
                  <w:left w:val="nil"/>
                  <w:bottom w:val="single" w:sz="3" w:space="0" w:color="000000"/>
                  <w:right w:val="nil"/>
                </w:tcBorders>
              </w:tcPr>
            </w:tcPrChange>
          </w:tcPr>
          <w:p w:rsidR="00703A58" w:rsidRDefault="00703A58" w:rsidP="007D342C">
            <w:pPr>
              <w:spacing w:before="7" w:line="260" w:lineRule="exact"/>
              <w:rPr>
                <w:sz w:val="26"/>
                <w:szCs w:val="26"/>
              </w:rPr>
            </w:pPr>
          </w:p>
          <w:p w:rsidR="00703A58" w:rsidRDefault="007D342C" w:rsidP="007D342C">
            <w:pPr>
              <w:ind w:left="205"/>
              <w:rPr>
                <w:sz w:val="24"/>
                <w:szCs w:val="24"/>
              </w:rPr>
            </w:pPr>
            <w:r>
              <w:rPr>
                <w:w w:val="109"/>
                <w:sz w:val="24"/>
                <w:szCs w:val="24"/>
              </w:rPr>
              <w:t>d</w:t>
            </w:r>
            <w:r>
              <w:rPr>
                <w:spacing w:val="-6"/>
                <w:w w:val="109"/>
                <w:sz w:val="24"/>
                <w:szCs w:val="24"/>
              </w:rPr>
              <w:t>a</w:t>
            </w:r>
            <w:r>
              <w:rPr>
                <w:w w:val="102"/>
                <w:sz w:val="24"/>
                <w:szCs w:val="24"/>
              </w:rPr>
              <w:t>y</w:t>
            </w:r>
          </w:p>
        </w:tc>
        <w:tc>
          <w:tcPr>
            <w:tcW w:w="1476" w:type="dxa"/>
            <w:tcBorders>
              <w:top w:val="single" w:sz="3" w:space="0" w:color="000000"/>
              <w:left w:val="nil"/>
              <w:bottom w:val="single" w:sz="3" w:space="0" w:color="000000"/>
              <w:right w:val="nil"/>
            </w:tcBorders>
            <w:tcPrChange w:id="174" w:author="Matt Young" w:date="2016-10-29T16:54:00Z">
              <w:tcPr>
                <w:tcW w:w="1464" w:type="dxa"/>
                <w:tcBorders>
                  <w:top w:val="single" w:sz="3" w:space="0" w:color="000000"/>
                  <w:left w:val="nil"/>
                  <w:bottom w:val="single" w:sz="3" w:space="0" w:color="000000"/>
                  <w:right w:val="nil"/>
                </w:tcBorders>
              </w:tcPr>
            </w:tcPrChange>
          </w:tcPr>
          <w:p w:rsidR="00703A58" w:rsidRDefault="007D342C" w:rsidP="007D342C">
            <w:pPr>
              <w:spacing w:line="240" w:lineRule="exact"/>
              <w:ind w:left="812"/>
              <w:rPr>
                <w:sz w:val="24"/>
                <w:szCs w:val="24"/>
              </w:rPr>
            </w:pPr>
            <w:r>
              <w:rPr>
                <w:sz w:val="24"/>
                <w:szCs w:val="24"/>
              </w:rPr>
              <w:t>$0.00</w:t>
            </w:r>
          </w:p>
          <w:p w:rsidR="00703A58" w:rsidRDefault="007D342C" w:rsidP="007D342C">
            <w:pPr>
              <w:spacing w:before="13"/>
              <w:ind w:left="812"/>
              <w:rPr>
                <w:sz w:val="24"/>
                <w:szCs w:val="24"/>
              </w:rPr>
            </w:pPr>
            <w:r>
              <w:rPr>
                <w:sz w:val="24"/>
                <w:szCs w:val="24"/>
              </w:rPr>
              <w:t>$0.00</w:t>
            </w:r>
          </w:p>
        </w:tc>
      </w:tr>
      <w:tr w:rsidR="00703A58" w:rsidTr="00C23BDD">
        <w:trPr>
          <w:trHeight w:hRule="exact" w:val="636"/>
          <w:trPrChange w:id="175" w:author="Matt Young" w:date="2016-10-29T16:54:00Z">
            <w:trPr>
              <w:trHeight w:hRule="exact" w:val="586"/>
            </w:trPr>
          </w:trPrChange>
        </w:trPr>
        <w:tc>
          <w:tcPr>
            <w:tcW w:w="3593" w:type="dxa"/>
            <w:tcBorders>
              <w:top w:val="single" w:sz="3" w:space="0" w:color="000000"/>
              <w:left w:val="nil"/>
              <w:bottom w:val="single" w:sz="3" w:space="0" w:color="000000"/>
              <w:right w:val="nil"/>
            </w:tcBorders>
            <w:tcPrChange w:id="176" w:author="Matt Young" w:date="2016-10-29T16:54:00Z">
              <w:tcPr>
                <w:tcW w:w="3564" w:type="dxa"/>
                <w:tcBorders>
                  <w:top w:val="single" w:sz="3" w:space="0" w:color="000000"/>
                  <w:left w:val="nil"/>
                  <w:bottom w:val="single" w:sz="3" w:space="0" w:color="000000"/>
                  <w:right w:val="nil"/>
                </w:tcBorders>
              </w:tcPr>
            </w:tcPrChange>
          </w:tcPr>
          <w:p w:rsidR="00703A58" w:rsidRDefault="007D342C" w:rsidP="007D342C">
            <w:pPr>
              <w:spacing w:line="240" w:lineRule="exact"/>
              <w:ind w:left="319"/>
              <w:rPr>
                <w:sz w:val="24"/>
                <w:szCs w:val="24"/>
              </w:rPr>
            </w:pPr>
            <w:r>
              <w:rPr>
                <w:w w:val="82"/>
                <w:sz w:val="24"/>
                <w:szCs w:val="24"/>
              </w:rPr>
              <w:t>·</w:t>
            </w:r>
            <w:r>
              <w:rPr>
                <w:spacing w:val="29"/>
                <w:w w:val="82"/>
                <w:sz w:val="24"/>
                <w:szCs w:val="24"/>
              </w:rPr>
              <w:t xml:space="preserve"> </w:t>
            </w:r>
            <w:r>
              <w:rPr>
                <w:spacing w:val="-20"/>
                <w:sz w:val="24"/>
                <w:szCs w:val="24"/>
              </w:rPr>
              <w:t>T</w:t>
            </w:r>
            <w:r>
              <w:rPr>
                <w:sz w:val="24"/>
                <w:szCs w:val="24"/>
              </w:rPr>
              <w:t xml:space="preserve">otal </w:t>
            </w:r>
            <w:r>
              <w:rPr>
                <w:w w:val="105"/>
                <w:sz w:val="24"/>
                <w:szCs w:val="24"/>
              </w:rPr>
              <w:t>La</w:t>
            </w:r>
            <w:r>
              <w:rPr>
                <w:spacing w:val="7"/>
                <w:w w:val="105"/>
                <w:sz w:val="24"/>
                <w:szCs w:val="24"/>
              </w:rPr>
              <w:t>b</w:t>
            </w:r>
            <w:r>
              <w:rPr>
                <w:w w:val="103"/>
                <w:sz w:val="24"/>
                <w:szCs w:val="24"/>
              </w:rPr>
              <w:t>or</w:t>
            </w:r>
          </w:p>
          <w:p w:rsidR="00703A58" w:rsidRDefault="007D342C" w:rsidP="007D342C">
            <w:pPr>
              <w:spacing w:before="13"/>
              <w:ind w:left="319"/>
              <w:rPr>
                <w:sz w:val="24"/>
                <w:szCs w:val="24"/>
              </w:rPr>
            </w:pPr>
            <w:r>
              <w:rPr>
                <w:w w:val="82"/>
                <w:sz w:val="24"/>
                <w:szCs w:val="24"/>
              </w:rPr>
              <w:t>·</w:t>
            </w:r>
            <w:r>
              <w:rPr>
                <w:spacing w:val="29"/>
                <w:w w:val="82"/>
                <w:sz w:val="24"/>
                <w:szCs w:val="24"/>
              </w:rPr>
              <w:t xml:space="preserve"> </w:t>
            </w:r>
            <w:r>
              <w:rPr>
                <w:w w:val="104"/>
                <w:sz w:val="24"/>
                <w:szCs w:val="24"/>
              </w:rPr>
              <w:t>O</w:t>
            </w:r>
            <w:r>
              <w:rPr>
                <w:spacing w:val="-6"/>
                <w:w w:val="104"/>
                <w:sz w:val="24"/>
                <w:szCs w:val="24"/>
              </w:rPr>
              <w:t>v</w:t>
            </w:r>
            <w:r>
              <w:rPr>
                <w:w w:val="105"/>
                <w:sz w:val="24"/>
                <w:szCs w:val="24"/>
              </w:rPr>
              <w:t>erhead</w:t>
            </w:r>
          </w:p>
        </w:tc>
        <w:tc>
          <w:tcPr>
            <w:tcW w:w="1634" w:type="dxa"/>
            <w:tcBorders>
              <w:top w:val="single" w:sz="3" w:space="0" w:color="000000"/>
              <w:left w:val="nil"/>
              <w:bottom w:val="single" w:sz="3" w:space="0" w:color="000000"/>
              <w:right w:val="nil"/>
            </w:tcBorders>
            <w:tcPrChange w:id="177" w:author="Matt Young" w:date="2016-10-29T16:54:00Z">
              <w:tcPr>
                <w:tcW w:w="1621" w:type="dxa"/>
                <w:tcBorders>
                  <w:top w:val="single" w:sz="3" w:space="0" w:color="000000"/>
                  <w:left w:val="nil"/>
                  <w:bottom w:val="single" w:sz="3" w:space="0" w:color="000000"/>
                  <w:right w:val="nil"/>
                </w:tcBorders>
              </w:tcPr>
            </w:tcPrChange>
          </w:tcPr>
          <w:p w:rsidR="00703A58" w:rsidRDefault="007D342C" w:rsidP="007D342C">
            <w:pPr>
              <w:spacing w:line="240" w:lineRule="exact"/>
              <w:ind w:left="851"/>
              <w:rPr>
                <w:sz w:val="24"/>
                <w:szCs w:val="24"/>
              </w:rPr>
            </w:pPr>
            <w:r>
              <w:rPr>
                <w:sz w:val="24"/>
                <w:szCs w:val="24"/>
              </w:rPr>
              <w:t>$63.00</w:t>
            </w:r>
          </w:p>
          <w:p w:rsidR="00703A58" w:rsidRDefault="007D342C" w:rsidP="007D342C">
            <w:pPr>
              <w:spacing w:before="13"/>
              <w:ind w:left="120"/>
              <w:rPr>
                <w:sz w:val="24"/>
                <w:szCs w:val="24"/>
              </w:rPr>
            </w:pPr>
            <w:r>
              <w:rPr>
                <w:sz w:val="24"/>
                <w:szCs w:val="24"/>
              </w:rPr>
              <w:t>50</w:t>
            </w:r>
            <w:ins w:id="178" w:author="Matt Young" w:date="2016-10-29T16:47:00Z">
              <w:r w:rsidR="00BF10A5">
                <w:rPr>
                  <w:sz w:val="24"/>
                  <w:szCs w:val="24"/>
                </w:rPr>
                <w:t xml:space="preserve"> </w:t>
              </w:r>
            </w:ins>
            <w:r>
              <w:rPr>
                <w:sz w:val="24"/>
                <w:szCs w:val="24"/>
              </w:rPr>
              <w:t>%</w:t>
            </w:r>
            <w:r>
              <w:rPr>
                <w:spacing w:val="5"/>
                <w:sz w:val="24"/>
                <w:szCs w:val="24"/>
              </w:rPr>
              <w:t xml:space="preserve"> </w:t>
            </w:r>
            <w:r>
              <w:rPr>
                <w:sz w:val="24"/>
                <w:szCs w:val="24"/>
              </w:rPr>
              <w:t>of</w:t>
            </w:r>
            <w:r>
              <w:rPr>
                <w:spacing w:val="6"/>
                <w:sz w:val="24"/>
                <w:szCs w:val="24"/>
              </w:rPr>
              <w:t xml:space="preserve"> </w:t>
            </w:r>
            <w:r>
              <w:rPr>
                <w:w w:val="105"/>
                <w:sz w:val="24"/>
                <w:szCs w:val="24"/>
              </w:rPr>
              <w:t>La</w:t>
            </w:r>
            <w:r>
              <w:rPr>
                <w:spacing w:val="7"/>
                <w:w w:val="105"/>
                <w:sz w:val="24"/>
                <w:szCs w:val="24"/>
              </w:rPr>
              <w:t>b</w:t>
            </w:r>
            <w:r>
              <w:rPr>
                <w:w w:val="103"/>
                <w:sz w:val="24"/>
                <w:szCs w:val="24"/>
              </w:rPr>
              <w:t>or</w:t>
            </w:r>
          </w:p>
        </w:tc>
        <w:tc>
          <w:tcPr>
            <w:tcW w:w="1293" w:type="dxa"/>
            <w:tcBorders>
              <w:top w:val="single" w:sz="3" w:space="0" w:color="000000"/>
              <w:left w:val="nil"/>
              <w:bottom w:val="single" w:sz="3" w:space="0" w:color="000000"/>
              <w:right w:val="nil"/>
            </w:tcBorders>
            <w:tcPrChange w:id="179" w:author="Matt Young" w:date="2016-10-29T16:54:00Z">
              <w:tcPr>
                <w:tcW w:w="1282" w:type="dxa"/>
                <w:tcBorders>
                  <w:top w:val="single" w:sz="3" w:space="0" w:color="000000"/>
                  <w:left w:val="nil"/>
                  <w:bottom w:val="single" w:sz="3" w:space="0" w:color="000000"/>
                  <w:right w:val="nil"/>
                </w:tcBorders>
              </w:tcPr>
            </w:tcPrChange>
          </w:tcPr>
          <w:p w:rsidR="00703A58" w:rsidRDefault="007D342C" w:rsidP="007D342C">
            <w:pPr>
              <w:spacing w:line="240" w:lineRule="exact"/>
              <w:ind w:left="427" w:right="428"/>
              <w:rPr>
                <w:sz w:val="24"/>
                <w:szCs w:val="24"/>
              </w:rPr>
            </w:pPr>
            <w:r>
              <w:rPr>
                <w:w w:val="97"/>
                <w:sz w:val="24"/>
                <w:szCs w:val="24"/>
              </w:rPr>
              <w:t>176</w:t>
            </w:r>
          </w:p>
          <w:p w:rsidR="00703A58" w:rsidRDefault="007D342C" w:rsidP="007D342C">
            <w:pPr>
              <w:spacing w:before="13"/>
              <w:ind w:left="544" w:right="545"/>
              <w:rPr>
                <w:sz w:val="24"/>
                <w:szCs w:val="24"/>
              </w:rPr>
            </w:pPr>
            <w:r>
              <w:rPr>
                <w:w w:val="97"/>
                <w:sz w:val="24"/>
                <w:szCs w:val="24"/>
              </w:rPr>
              <w:t>–</w:t>
            </w:r>
          </w:p>
        </w:tc>
        <w:tc>
          <w:tcPr>
            <w:tcW w:w="781" w:type="dxa"/>
            <w:tcBorders>
              <w:top w:val="single" w:sz="3" w:space="0" w:color="000000"/>
              <w:left w:val="nil"/>
              <w:bottom w:val="single" w:sz="3" w:space="0" w:color="000000"/>
              <w:right w:val="nil"/>
            </w:tcBorders>
            <w:tcPrChange w:id="180" w:author="Matt Young" w:date="2016-10-29T16:54:00Z">
              <w:tcPr>
                <w:tcW w:w="775" w:type="dxa"/>
                <w:tcBorders>
                  <w:top w:val="single" w:sz="3" w:space="0" w:color="000000"/>
                  <w:left w:val="nil"/>
                  <w:bottom w:val="single" w:sz="3" w:space="0" w:color="000000"/>
                  <w:right w:val="nil"/>
                </w:tcBorders>
              </w:tcPr>
            </w:tcPrChange>
          </w:tcPr>
          <w:p w:rsidR="00703A58" w:rsidRDefault="007D342C" w:rsidP="007D342C">
            <w:pPr>
              <w:spacing w:line="240" w:lineRule="exact"/>
              <w:ind w:left="167" w:right="167"/>
              <w:rPr>
                <w:sz w:val="24"/>
                <w:szCs w:val="24"/>
              </w:rPr>
            </w:pPr>
            <w:r>
              <w:rPr>
                <w:w w:val="109"/>
                <w:sz w:val="24"/>
                <w:szCs w:val="24"/>
              </w:rPr>
              <w:t>d</w:t>
            </w:r>
            <w:r>
              <w:rPr>
                <w:spacing w:val="-6"/>
                <w:w w:val="109"/>
                <w:sz w:val="24"/>
                <w:szCs w:val="24"/>
              </w:rPr>
              <w:t>a</w:t>
            </w:r>
            <w:r>
              <w:rPr>
                <w:w w:val="102"/>
                <w:sz w:val="24"/>
                <w:szCs w:val="24"/>
              </w:rPr>
              <w:t>y</w:t>
            </w:r>
          </w:p>
          <w:p w:rsidR="00703A58" w:rsidRDefault="007D342C" w:rsidP="007D342C">
            <w:pPr>
              <w:spacing w:before="13"/>
              <w:ind w:left="291" w:right="291"/>
              <w:rPr>
                <w:sz w:val="24"/>
                <w:szCs w:val="24"/>
              </w:rPr>
            </w:pPr>
            <w:r>
              <w:rPr>
                <w:w w:val="97"/>
                <w:sz w:val="24"/>
                <w:szCs w:val="24"/>
              </w:rPr>
              <w:t>–</w:t>
            </w:r>
          </w:p>
        </w:tc>
        <w:tc>
          <w:tcPr>
            <w:tcW w:w="1476" w:type="dxa"/>
            <w:tcBorders>
              <w:top w:val="single" w:sz="3" w:space="0" w:color="000000"/>
              <w:left w:val="nil"/>
              <w:bottom w:val="single" w:sz="3" w:space="0" w:color="000000"/>
              <w:right w:val="nil"/>
            </w:tcBorders>
            <w:tcPrChange w:id="181" w:author="Matt Young" w:date="2016-10-29T16:54:00Z">
              <w:tcPr>
                <w:tcW w:w="1464" w:type="dxa"/>
                <w:tcBorders>
                  <w:top w:val="single" w:sz="3" w:space="0" w:color="000000"/>
                  <w:left w:val="nil"/>
                  <w:bottom w:val="single" w:sz="3" w:space="0" w:color="000000"/>
                  <w:right w:val="nil"/>
                </w:tcBorders>
              </w:tcPr>
            </w:tcPrChange>
          </w:tcPr>
          <w:p w:rsidR="00703A58" w:rsidRDefault="007D342C" w:rsidP="007D342C">
            <w:pPr>
              <w:spacing w:line="240" w:lineRule="exact"/>
              <w:ind w:left="235" w:right="78"/>
              <w:rPr>
                <w:sz w:val="24"/>
                <w:szCs w:val="24"/>
              </w:rPr>
            </w:pPr>
            <w:r>
              <w:rPr>
                <w:w w:val="98"/>
                <w:sz w:val="24"/>
                <w:szCs w:val="24"/>
              </w:rPr>
              <w:t>$11,088.00</w:t>
            </w:r>
          </w:p>
          <w:p w:rsidR="00703A58" w:rsidRDefault="007D342C" w:rsidP="007D342C">
            <w:pPr>
              <w:spacing w:before="13"/>
              <w:ind w:left="423" w:right="83"/>
              <w:rPr>
                <w:sz w:val="24"/>
                <w:szCs w:val="24"/>
              </w:rPr>
            </w:pPr>
            <w:r>
              <w:rPr>
                <w:w w:val="98"/>
                <w:sz w:val="24"/>
                <w:szCs w:val="24"/>
              </w:rPr>
              <w:t>$5544.00</w:t>
            </w:r>
          </w:p>
        </w:tc>
      </w:tr>
      <w:tr w:rsidR="00703A58" w:rsidTr="00C23BDD">
        <w:trPr>
          <w:trHeight w:hRule="exact" w:val="317"/>
          <w:trPrChange w:id="182" w:author="Matt Young" w:date="2016-10-29T16:54:00Z">
            <w:trPr>
              <w:trHeight w:hRule="exact" w:val="293"/>
            </w:trPr>
          </w:trPrChange>
        </w:trPr>
        <w:tc>
          <w:tcPr>
            <w:tcW w:w="3593" w:type="dxa"/>
            <w:tcBorders>
              <w:top w:val="single" w:sz="3" w:space="0" w:color="000000"/>
              <w:left w:val="nil"/>
              <w:bottom w:val="nil"/>
              <w:right w:val="single" w:sz="3" w:space="0" w:color="000000"/>
            </w:tcBorders>
            <w:tcPrChange w:id="183" w:author="Matt Young" w:date="2016-10-29T16:54:00Z">
              <w:tcPr>
                <w:tcW w:w="3564" w:type="dxa"/>
                <w:tcBorders>
                  <w:top w:val="single" w:sz="3" w:space="0" w:color="000000"/>
                  <w:left w:val="nil"/>
                  <w:bottom w:val="nil"/>
                  <w:right w:val="single" w:sz="3" w:space="0" w:color="000000"/>
                </w:tcBorders>
              </w:tcPr>
            </w:tcPrChange>
          </w:tcPr>
          <w:p w:rsidR="00703A58" w:rsidRDefault="007D342C" w:rsidP="007D342C">
            <w:pPr>
              <w:spacing w:line="240" w:lineRule="exact"/>
              <w:ind w:left="120"/>
              <w:rPr>
                <w:sz w:val="24"/>
                <w:szCs w:val="24"/>
              </w:rPr>
            </w:pPr>
            <w:r>
              <w:rPr>
                <w:spacing w:val="-27"/>
                <w:w w:val="123"/>
                <w:sz w:val="24"/>
                <w:szCs w:val="24"/>
              </w:rPr>
              <w:t>T</w:t>
            </w:r>
            <w:r>
              <w:rPr>
                <w:w w:val="123"/>
                <w:sz w:val="24"/>
                <w:szCs w:val="24"/>
              </w:rPr>
              <w:t>otal</w:t>
            </w:r>
            <w:r>
              <w:rPr>
                <w:spacing w:val="27"/>
                <w:w w:val="123"/>
                <w:sz w:val="24"/>
                <w:szCs w:val="24"/>
              </w:rPr>
              <w:t xml:space="preserve"> </w:t>
            </w:r>
            <w:r>
              <w:rPr>
                <w:w w:val="123"/>
                <w:sz w:val="24"/>
                <w:szCs w:val="24"/>
              </w:rPr>
              <w:t>Cost</w:t>
            </w:r>
          </w:p>
        </w:tc>
        <w:tc>
          <w:tcPr>
            <w:tcW w:w="1634" w:type="dxa"/>
            <w:tcBorders>
              <w:top w:val="single" w:sz="3" w:space="0" w:color="000000"/>
              <w:left w:val="single" w:sz="3" w:space="0" w:color="000000"/>
              <w:bottom w:val="nil"/>
              <w:right w:val="single" w:sz="3" w:space="0" w:color="000000"/>
            </w:tcBorders>
            <w:tcPrChange w:id="184" w:author="Matt Young" w:date="2016-10-29T16:54:00Z">
              <w:tcPr>
                <w:tcW w:w="1621" w:type="dxa"/>
                <w:tcBorders>
                  <w:top w:val="single" w:sz="3" w:space="0" w:color="000000"/>
                  <w:left w:val="single" w:sz="3" w:space="0" w:color="000000"/>
                  <w:bottom w:val="nil"/>
                  <w:right w:val="single" w:sz="3" w:space="0" w:color="000000"/>
                </w:tcBorders>
              </w:tcPr>
            </w:tcPrChange>
          </w:tcPr>
          <w:p w:rsidR="00703A58" w:rsidRDefault="00BF10A5" w:rsidP="00C23BDD">
            <w:ins w:id="185" w:author="Matt Young" w:date="2016-10-29T16:53:00Z">
              <w:r>
                <w:t xml:space="preserve">What are these </w:t>
              </w:r>
            </w:ins>
            <w:proofErr w:type="spellStart"/>
            <w:ins w:id="186" w:author="Matt Young" w:date="2016-10-29T16:54:00Z">
              <w:r w:rsidR="00C23BDD">
                <w:t>ver</w:t>
              </w:r>
            </w:ins>
            <w:proofErr w:type="spellEnd"/>
          </w:p>
        </w:tc>
        <w:tc>
          <w:tcPr>
            <w:tcW w:w="1293" w:type="dxa"/>
            <w:tcBorders>
              <w:top w:val="single" w:sz="3" w:space="0" w:color="000000"/>
              <w:left w:val="single" w:sz="3" w:space="0" w:color="000000"/>
              <w:bottom w:val="nil"/>
              <w:right w:val="single" w:sz="3" w:space="0" w:color="000000"/>
            </w:tcBorders>
            <w:tcPrChange w:id="187" w:author="Matt Young" w:date="2016-10-29T16:54:00Z">
              <w:tcPr>
                <w:tcW w:w="1282" w:type="dxa"/>
                <w:tcBorders>
                  <w:top w:val="single" w:sz="3" w:space="0" w:color="000000"/>
                  <w:left w:val="single" w:sz="3" w:space="0" w:color="000000"/>
                  <w:bottom w:val="nil"/>
                  <w:right w:val="single" w:sz="3" w:space="0" w:color="000000"/>
                </w:tcBorders>
              </w:tcPr>
            </w:tcPrChange>
          </w:tcPr>
          <w:p w:rsidR="00703A58" w:rsidRDefault="00C23BDD" w:rsidP="007D342C">
            <w:proofErr w:type="spellStart"/>
            <w:proofErr w:type="gramStart"/>
            <w:ins w:id="188" w:author="Matt Young" w:date="2016-10-29T16:54:00Z">
              <w:r>
                <w:t>tical</w:t>
              </w:r>
              <w:proofErr w:type="spellEnd"/>
              <w:proofErr w:type="gramEnd"/>
              <w:r>
                <w:t xml:space="preserve"> rules?</w:t>
              </w:r>
            </w:ins>
          </w:p>
        </w:tc>
        <w:tc>
          <w:tcPr>
            <w:tcW w:w="781" w:type="dxa"/>
            <w:tcBorders>
              <w:top w:val="single" w:sz="3" w:space="0" w:color="000000"/>
              <w:left w:val="single" w:sz="3" w:space="0" w:color="000000"/>
              <w:bottom w:val="nil"/>
              <w:right w:val="single" w:sz="3" w:space="0" w:color="000000"/>
            </w:tcBorders>
            <w:tcPrChange w:id="189" w:author="Matt Young" w:date="2016-10-29T16:54:00Z">
              <w:tcPr>
                <w:tcW w:w="775" w:type="dxa"/>
                <w:tcBorders>
                  <w:top w:val="single" w:sz="3" w:space="0" w:color="000000"/>
                  <w:left w:val="single" w:sz="3" w:space="0" w:color="000000"/>
                  <w:bottom w:val="nil"/>
                  <w:right w:val="single" w:sz="3" w:space="0" w:color="000000"/>
                </w:tcBorders>
              </w:tcPr>
            </w:tcPrChange>
          </w:tcPr>
          <w:p w:rsidR="00703A58" w:rsidRDefault="00703A58" w:rsidP="007D342C"/>
        </w:tc>
        <w:tc>
          <w:tcPr>
            <w:tcW w:w="1476" w:type="dxa"/>
            <w:tcBorders>
              <w:top w:val="single" w:sz="3" w:space="0" w:color="000000"/>
              <w:left w:val="single" w:sz="3" w:space="0" w:color="000000"/>
              <w:bottom w:val="nil"/>
              <w:right w:val="nil"/>
            </w:tcBorders>
            <w:tcPrChange w:id="190" w:author="Matt Young" w:date="2016-10-29T16:54:00Z">
              <w:tcPr>
                <w:tcW w:w="1464" w:type="dxa"/>
                <w:tcBorders>
                  <w:top w:val="single" w:sz="3" w:space="0" w:color="000000"/>
                  <w:left w:val="single" w:sz="3" w:space="0" w:color="000000"/>
                  <w:bottom w:val="nil"/>
                  <w:right w:val="nil"/>
                </w:tcBorders>
              </w:tcPr>
            </w:tcPrChange>
          </w:tcPr>
          <w:p w:rsidR="00703A58" w:rsidRDefault="007D342C" w:rsidP="007D342C">
            <w:pPr>
              <w:spacing w:line="240" w:lineRule="exact"/>
              <w:ind w:left="116"/>
              <w:rPr>
                <w:sz w:val="24"/>
                <w:szCs w:val="24"/>
              </w:rPr>
            </w:pPr>
            <w:r>
              <w:rPr>
                <w:w w:val="113"/>
                <w:sz w:val="24"/>
                <w:szCs w:val="24"/>
              </w:rPr>
              <w:t>$17,552.00</w:t>
            </w:r>
          </w:p>
        </w:tc>
      </w:tr>
    </w:tbl>
    <w:p w:rsidR="00703A58" w:rsidRDefault="00703A58" w:rsidP="007D342C">
      <w:pPr>
        <w:spacing w:before="9" w:line="260" w:lineRule="exact"/>
        <w:rPr>
          <w:sz w:val="26"/>
          <w:szCs w:val="26"/>
        </w:rPr>
      </w:pPr>
    </w:p>
    <w:p w:rsidR="00703A58" w:rsidDel="00BF10A5" w:rsidRDefault="007D342C" w:rsidP="007D342C">
      <w:pPr>
        <w:spacing w:before="15"/>
        <w:ind w:left="1891"/>
        <w:rPr>
          <w:moveFrom w:id="191" w:author="Matt Young" w:date="2016-10-29T16:45:00Z"/>
          <w:sz w:val="24"/>
          <w:szCs w:val="24"/>
        </w:rPr>
      </w:pPr>
      <w:moveFromRangeStart w:id="192" w:author="Matt Young" w:date="2016-10-29T16:45:00Z" w:name="move465522864"/>
      <w:moveFrom w:id="193" w:author="Matt Young" w:date="2016-10-29T16:45:00Z">
        <w:r w:rsidDel="00BF10A5">
          <w:rPr>
            <w:spacing w:val="-20"/>
            <w:sz w:val="24"/>
            <w:szCs w:val="24"/>
          </w:rPr>
          <w:t>T</w:t>
        </w:r>
        <w:r w:rsidDel="00BF10A5">
          <w:rPr>
            <w:sz w:val="24"/>
            <w:szCs w:val="24"/>
          </w:rPr>
          <w:t>able</w:t>
        </w:r>
        <w:r w:rsidDel="00BF10A5">
          <w:rPr>
            <w:spacing w:val="57"/>
            <w:sz w:val="24"/>
            <w:szCs w:val="24"/>
          </w:rPr>
          <w:t xml:space="preserve"> </w:t>
        </w:r>
        <w:r w:rsidDel="00BF10A5">
          <w:rPr>
            <w:sz w:val="24"/>
            <w:szCs w:val="24"/>
          </w:rPr>
          <w:t>1:</w:t>
        </w:r>
        <w:r w:rsidDel="00BF10A5">
          <w:rPr>
            <w:spacing w:val="38"/>
            <w:sz w:val="24"/>
            <w:szCs w:val="24"/>
          </w:rPr>
          <w:t xml:space="preserve"> </w:t>
        </w:r>
        <w:r w:rsidDel="00BF10A5">
          <w:rPr>
            <w:sz w:val="24"/>
            <w:szCs w:val="24"/>
          </w:rPr>
          <w:t>Cost</w:t>
        </w:r>
        <w:r w:rsidDel="00BF10A5">
          <w:rPr>
            <w:spacing w:val="44"/>
            <w:sz w:val="24"/>
            <w:szCs w:val="24"/>
          </w:rPr>
          <w:t xml:space="preserve"> </w:t>
        </w:r>
        <w:r w:rsidDel="00BF10A5">
          <w:rPr>
            <w:sz w:val="24"/>
            <w:szCs w:val="24"/>
          </w:rPr>
          <w:t>Estimates for</w:t>
        </w:r>
        <w:r w:rsidDel="00BF10A5">
          <w:rPr>
            <w:spacing w:val="16"/>
            <w:sz w:val="24"/>
            <w:szCs w:val="24"/>
          </w:rPr>
          <w:t xml:space="preserve"> </w:t>
        </w:r>
        <w:r w:rsidDel="00BF10A5">
          <w:rPr>
            <w:sz w:val="24"/>
            <w:szCs w:val="24"/>
          </w:rPr>
          <w:t>Pr</w:t>
        </w:r>
        <w:r w:rsidDel="00BF10A5">
          <w:rPr>
            <w:spacing w:val="13"/>
            <w:sz w:val="24"/>
            <w:szCs w:val="24"/>
          </w:rPr>
          <w:t>o</w:t>
        </w:r>
        <w:r w:rsidDel="00BF10A5">
          <w:rPr>
            <w:sz w:val="24"/>
            <w:szCs w:val="24"/>
          </w:rPr>
          <w:t>ject Deli</w:t>
        </w:r>
        <w:r w:rsidDel="00BF10A5">
          <w:rPr>
            <w:spacing w:val="-6"/>
            <w:sz w:val="24"/>
            <w:szCs w:val="24"/>
          </w:rPr>
          <w:t>v</w:t>
        </w:r>
        <w:r w:rsidDel="00BF10A5">
          <w:rPr>
            <w:w w:val="103"/>
            <w:sz w:val="24"/>
            <w:szCs w:val="24"/>
          </w:rPr>
          <w:t>erables</w:t>
        </w:r>
      </w:moveFrom>
      <w:ins w:id="194" w:author="Matt Young" w:date="2016-10-29T16:54:00Z">
        <w:r w:rsidR="00C23BDD">
          <w:rPr>
            <w:w w:val="103"/>
            <w:sz w:val="24"/>
            <w:szCs w:val="24"/>
          </w:rPr>
          <w:t xml:space="preserve"> </w:t>
        </w:r>
        <w:proofErr w:type="gramStart"/>
        <w:r w:rsidR="00C23BDD">
          <w:rPr>
            <w:w w:val="103"/>
            <w:sz w:val="24"/>
            <w:szCs w:val="24"/>
          </w:rPr>
          <w:t>table</w:t>
        </w:r>
        <w:proofErr w:type="gramEnd"/>
        <w:r w:rsidR="00C23BDD">
          <w:rPr>
            <w:w w:val="103"/>
            <w:sz w:val="24"/>
            <w:szCs w:val="24"/>
          </w:rPr>
          <w:t xml:space="preserve"> titles on top</w:t>
        </w:r>
      </w:ins>
    </w:p>
    <w:moveFromRangeEnd w:id="192"/>
    <w:p w:rsidR="00703A58" w:rsidRDefault="00703A58" w:rsidP="007D342C">
      <w:pPr>
        <w:spacing w:before="8" w:line="120" w:lineRule="exact"/>
        <w:rPr>
          <w:sz w:val="13"/>
          <w:szCs w:val="13"/>
        </w:rPr>
      </w:pPr>
    </w:p>
    <w:p w:rsidR="00703A58" w:rsidRDefault="00703A58" w:rsidP="007D342C">
      <w:pPr>
        <w:spacing w:line="200" w:lineRule="exact"/>
      </w:pPr>
    </w:p>
    <w:p w:rsidR="00703A58" w:rsidRDefault="007D342C" w:rsidP="007D342C">
      <w:pPr>
        <w:spacing w:line="251" w:lineRule="auto"/>
        <w:ind w:left="497" w:right="1451"/>
        <w:rPr>
          <w:sz w:val="24"/>
          <w:szCs w:val="24"/>
        </w:rPr>
      </w:pPr>
      <w:r>
        <w:rPr>
          <w:sz w:val="24"/>
          <w:szCs w:val="24"/>
        </w:rPr>
        <w:t>NOTE: The la</w:t>
      </w:r>
      <w:r>
        <w:rPr>
          <w:spacing w:val="7"/>
          <w:sz w:val="24"/>
          <w:szCs w:val="24"/>
        </w:rPr>
        <w:t>b</w:t>
      </w:r>
      <w:r>
        <w:rPr>
          <w:sz w:val="24"/>
          <w:szCs w:val="24"/>
        </w:rPr>
        <w:t>or cost</w:t>
      </w:r>
      <w:r>
        <w:rPr>
          <w:spacing w:val="56"/>
          <w:sz w:val="24"/>
          <w:szCs w:val="24"/>
        </w:rPr>
        <w:t xml:space="preserve"> </w:t>
      </w:r>
      <w:r>
        <w:rPr>
          <w:sz w:val="24"/>
          <w:szCs w:val="24"/>
        </w:rPr>
        <w:t>of</w:t>
      </w:r>
      <w:r>
        <w:rPr>
          <w:spacing w:val="28"/>
          <w:sz w:val="24"/>
          <w:szCs w:val="24"/>
        </w:rPr>
        <w:t xml:space="preserve"> </w:t>
      </w:r>
      <w:r>
        <w:rPr>
          <w:sz w:val="24"/>
          <w:szCs w:val="24"/>
        </w:rPr>
        <w:t>pr</w:t>
      </w:r>
      <w:r>
        <w:rPr>
          <w:spacing w:val="7"/>
          <w:sz w:val="24"/>
          <w:szCs w:val="24"/>
        </w:rPr>
        <w:t>o</w:t>
      </w:r>
      <w:r>
        <w:rPr>
          <w:sz w:val="24"/>
          <w:szCs w:val="24"/>
        </w:rPr>
        <w:t>ducing the Final Re</w:t>
      </w:r>
      <w:r>
        <w:rPr>
          <w:spacing w:val="7"/>
          <w:sz w:val="24"/>
          <w:szCs w:val="24"/>
        </w:rPr>
        <w:t>p</w:t>
      </w:r>
      <w:r>
        <w:rPr>
          <w:sz w:val="24"/>
          <w:szCs w:val="24"/>
        </w:rPr>
        <w:t>ort is</w:t>
      </w:r>
      <w:r>
        <w:rPr>
          <w:spacing w:val="38"/>
          <w:sz w:val="24"/>
          <w:szCs w:val="24"/>
        </w:rPr>
        <w:t xml:space="preserve"> </w:t>
      </w:r>
      <w:r>
        <w:rPr>
          <w:w w:val="103"/>
          <w:sz w:val="24"/>
          <w:szCs w:val="24"/>
        </w:rPr>
        <w:t>accou</w:t>
      </w:r>
      <w:r>
        <w:rPr>
          <w:spacing w:val="-6"/>
          <w:w w:val="103"/>
          <w:sz w:val="24"/>
          <w:szCs w:val="24"/>
        </w:rPr>
        <w:t>n</w:t>
      </w:r>
      <w:r>
        <w:rPr>
          <w:w w:val="136"/>
          <w:sz w:val="24"/>
          <w:szCs w:val="24"/>
        </w:rPr>
        <w:t>t</w:t>
      </w:r>
      <w:r>
        <w:rPr>
          <w:w w:val="103"/>
          <w:sz w:val="24"/>
          <w:szCs w:val="24"/>
        </w:rPr>
        <w:t>ed</w:t>
      </w:r>
      <w:r>
        <w:rPr>
          <w:sz w:val="24"/>
          <w:szCs w:val="24"/>
        </w:rPr>
        <w:t xml:space="preserve"> for</w:t>
      </w:r>
      <w:r>
        <w:rPr>
          <w:spacing w:val="38"/>
          <w:sz w:val="24"/>
          <w:szCs w:val="24"/>
        </w:rPr>
        <w:t xml:space="preserve"> </w:t>
      </w:r>
      <w:r>
        <w:rPr>
          <w:spacing w:val="-6"/>
          <w:w w:val="108"/>
          <w:sz w:val="24"/>
          <w:szCs w:val="24"/>
        </w:rPr>
        <w:t>b</w:t>
      </w:r>
      <w:r>
        <w:rPr>
          <w:w w:val="102"/>
          <w:sz w:val="24"/>
          <w:szCs w:val="24"/>
        </w:rPr>
        <w:t xml:space="preserve">y </w:t>
      </w:r>
      <w:r>
        <w:rPr>
          <w:sz w:val="24"/>
          <w:szCs w:val="24"/>
        </w:rPr>
        <w:t>the</w:t>
      </w:r>
      <w:r>
        <w:rPr>
          <w:spacing w:val="39"/>
          <w:sz w:val="24"/>
          <w:szCs w:val="24"/>
        </w:rPr>
        <w:t xml:space="preserve"> </w:t>
      </w:r>
      <w:r>
        <w:rPr>
          <w:sz w:val="24"/>
          <w:szCs w:val="24"/>
        </w:rPr>
        <w:t>time</w:t>
      </w:r>
      <w:r>
        <w:rPr>
          <w:spacing w:val="36"/>
          <w:sz w:val="24"/>
          <w:szCs w:val="24"/>
        </w:rPr>
        <w:t xml:space="preserve"> </w:t>
      </w:r>
      <w:r>
        <w:rPr>
          <w:w w:val="104"/>
          <w:sz w:val="24"/>
          <w:szCs w:val="24"/>
        </w:rPr>
        <w:t>s</w:t>
      </w:r>
      <w:r>
        <w:rPr>
          <w:spacing w:val="7"/>
          <w:w w:val="104"/>
          <w:sz w:val="24"/>
          <w:szCs w:val="24"/>
        </w:rPr>
        <w:t>p</w:t>
      </w:r>
      <w:r>
        <w:rPr>
          <w:w w:val="103"/>
          <w:sz w:val="24"/>
          <w:szCs w:val="24"/>
        </w:rPr>
        <w:t>e</w:t>
      </w:r>
      <w:r>
        <w:rPr>
          <w:spacing w:val="-6"/>
          <w:w w:val="103"/>
          <w:sz w:val="24"/>
          <w:szCs w:val="24"/>
        </w:rPr>
        <w:t>n</w:t>
      </w:r>
      <w:r>
        <w:rPr>
          <w:w w:val="136"/>
          <w:sz w:val="24"/>
          <w:szCs w:val="24"/>
        </w:rPr>
        <w:t>t</w:t>
      </w:r>
      <w:r>
        <w:rPr>
          <w:spacing w:val="9"/>
          <w:w w:val="136"/>
          <w:sz w:val="24"/>
          <w:szCs w:val="24"/>
        </w:rPr>
        <w:t xml:space="preserve"> </w:t>
      </w:r>
      <w:r>
        <w:rPr>
          <w:spacing w:val="-6"/>
          <w:sz w:val="24"/>
          <w:szCs w:val="24"/>
        </w:rPr>
        <w:t>w</w:t>
      </w:r>
      <w:r>
        <w:rPr>
          <w:sz w:val="24"/>
          <w:szCs w:val="24"/>
        </w:rPr>
        <w:t>orking</w:t>
      </w:r>
      <w:r>
        <w:rPr>
          <w:spacing w:val="18"/>
          <w:sz w:val="24"/>
          <w:szCs w:val="24"/>
        </w:rPr>
        <w:t xml:space="preserve"> </w:t>
      </w:r>
      <w:r>
        <w:rPr>
          <w:sz w:val="24"/>
          <w:szCs w:val="24"/>
        </w:rPr>
        <w:t>on</w:t>
      </w:r>
      <w:r>
        <w:rPr>
          <w:spacing w:val="14"/>
          <w:sz w:val="24"/>
          <w:szCs w:val="24"/>
        </w:rPr>
        <w:t xml:space="preserve"> </w:t>
      </w:r>
      <w:r>
        <w:rPr>
          <w:sz w:val="24"/>
          <w:szCs w:val="24"/>
        </w:rPr>
        <w:t>the</w:t>
      </w:r>
      <w:r>
        <w:rPr>
          <w:spacing w:val="39"/>
          <w:sz w:val="24"/>
          <w:szCs w:val="24"/>
        </w:rPr>
        <w:t xml:space="preserve"> </w:t>
      </w:r>
      <w:r>
        <w:rPr>
          <w:sz w:val="24"/>
          <w:szCs w:val="24"/>
        </w:rPr>
        <w:t>Data Collection</w:t>
      </w:r>
      <w:r>
        <w:rPr>
          <w:spacing w:val="31"/>
          <w:sz w:val="24"/>
          <w:szCs w:val="24"/>
        </w:rPr>
        <w:t xml:space="preserve"> </w:t>
      </w:r>
      <w:r>
        <w:rPr>
          <w:sz w:val="24"/>
          <w:szCs w:val="24"/>
        </w:rPr>
        <w:t>Suite,</w:t>
      </w:r>
      <w:r>
        <w:rPr>
          <w:spacing w:val="39"/>
          <w:sz w:val="24"/>
          <w:szCs w:val="24"/>
        </w:rPr>
        <w:t xml:space="preserve"> </w:t>
      </w:r>
      <w:r>
        <w:rPr>
          <w:spacing w:val="7"/>
          <w:sz w:val="24"/>
          <w:szCs w:val="24"/>
        </w:rPr>
        <w:t>b</w:t>
      </w:r>
      <w:r>
        <w:rPr>
          <w:sz w:val="24"/>
          <w:szCs w:val="24"/>
        </w:rPr>
        <w:t>ecause</w:t>
      </w:r>
      <w:r>
        <w:rPr>
          <w:spacing w:val="26"/>
          <w:sz w:val="24"/>
          <w:szCs w:val="24"/>
        </w:rPr>
        <w:t xml:space="preserve"> </w:t>
      </w:r>
      <w:r>
        <w:rPr>
          <w:sz w:val="24"/>
          <w:szCs w:val="24"/>
        </w:rPr>
        <w:t>they</w:t>
      </w:r>
      <w:r>
        <w:rPr>
          <w:spacing w:val="43"/>
          <w:sz w:val="24"/>
          <w:szCs w:val="24"/>
        </w:rPr>
        <w:t xml:space="preserve"> </w:t>
      </w:r>
      <w:r>
        <w:rPr>
          <w:sz w:val="24"/>
          <w:szCs w:val="24"/>
        </w:rPr>
        <w:t>are</w:t>
      </w:r>
      <w:r>
        <w:rPr>
          <w:spacing w:val="27"/>
          <w:sz w:val="24"/>
          <w:szCs w:val="24"/>
        </w:rPr>
        <w:t xml:space="preserve"> </w:t>
      </w:r>
      <w:r>
        <w:rPr>
          <w:sz w:val="24"/>
          <w:szCs w:val="24"/>
        </w:rPr>
        <w:t>to</w:t>
      </w:r>
      <w:r>
        <w:rPr>
          <w:spacing w:val="30"/>
          <w:sz w:val="24"/>
          <w:szCs w:val="24"/>
        </w:rPr>
        <w:t xml:space="preserve"> </w:t>
      </w:r>
      <w:r>
        <w:rPr>
          <w:spacing w:val="7"/>
          <w:w w:val="108"/>
          <w:sz w:val="24"/>
          <w:szCs w:val="24"/>
        </w:rPr>
        <w:t>b</w:t>
      </w:r>
      <w:r>
        <w:rPr>
          <w:w w:val="97"/>
          <w:sz w:val="24"/>
          <w:szCs w:val="24"/>
        </w:rPr>
        <w:t xml:space="preserve">e </w:t>
      </w:r>
      <w:r>
        <w:rPr>
          <w:spacing w:val="-6"/>
          <w:sz w:val="24"/>
          <w:szCs w:val="24"/>
        </w:rPr>
        <w:t>w</w:t>
      </w:r>
      <w:r>
        <w:rPr>
          <w:sz w:val="24"/>
          <w:szCs w:val="24"/>
        </w:rPr>
        <w:t>or</w:t>
      </w:r>
      <w:r>
        <w:rPr>
          <w:spacing w:val="-6"/>
          <w:sz w:val="24"/>
          <w:szCs w:val="24"/>
        </w:rPr>
        <w:t>k</w:t>
      </w:r>
      <w:r>
        <w:rPr>
          <w:sz w:val="24"/>
          <w:szCs w:val="24"/>
        </w:rPr>
        <w:t>ed</w:t>
      </w:r>
      <w:r>
        <w:rPr>
          <w:spacing w:val="29"/>
          <w:sz w:val="24"/>
          <w:szCs w:val="24"/>
        </w:rPr>
        <w:t xml:space="preserve"> </w:t>
      </w:r>
      <w:r>
        <w:rPr>
          <w:sz w:val="24"/>
          <w:szCs w:val="24"/>
        </w:rPr>
        <w:t>on</w:t>
      </w:r>
      <w:r>
        <w:rPr>
          <w:spacing w:val="23"/>
          <w:sz w:val="24"/>
          <w:szCs w:val="24"/>
        </w:rPr>
        <w:t xml:space="preserve"> </w:t>
      </w:r>
      <w:r>
        <w:rPr>
          <w:sz w:val="24"/>
          <w:szCs w:val="24"/>
        </w:rPr>
        <w:t>concurre</w:t>
      </w:r>
      <w:r>
        <w:rPr>
          <w:spacing w:val="-5"/>
          <w:sz w:val="24"/>
          <w:szCs w:val="24"/>
        </w:rPr>
        <w:t>n</w:t>
      </w:r>
      <w:r>
        <w:rPr>
          <w:sz w:val="24"/>
          <w:szCs w:val="24"/>
        </w:rPr>
        <w:t>tly (done</w:t>
      </w:r>
      <w:r>
        <w:rPr>
          <w:spacing w:val="41"/>
          <w:sz w:val="24"/>
          <w:szCs w:val="24"/>
        </w:rPr>
        <w:t xml:space="preserve"> </w:t>
      </w:r>
      <w:r>
        <w:rPr>
          <w:sz w:val="24"/>
          <w:szCs w:val="24"/>
        </w:rPr>
        <w:t>this</w:t>
      </w:r>
      <w:r>
        <w:rPr>
          <w:spacing w:val="50"/>
          <w:sz w:val="24"/>
          <w:szCs w:val="24"/>
        </w:rPr>
        <w:t xml:space="preserve"> </w:t>
      </w:r>
      <w:r>
        <w:rPr>
          <w:spacing w:val="-6"/>
          <w:sz w:val="24"/>
          <w:szCs w:val="24"/>
        </w:rPr>
        <w:t>w</w:t>
      </w:r>
      <w:r>
        <w:rPr>
          <w:spacing w:val="-7"/>
          <w:sz w:val="24"/>
          <w:szCs w:val="24"/>
        </w:rPr>
        <w:t>a</w:t>
      </w:r>
      <w:r>
        <w:rPr>
          <w:sz w:val="24"/>
          <w:szCs w:val="24"/>
        </w:rPr>
        <w:t>y</w:t>
      </w:r>
      <w:r>
        <w:rPr>
          <w:spacing w:val="25"/>
          <w:sz w:val="24"/>
          <w:szCs w:val="24"/>
        </w:rPr>
        <w:t xml:space="preserve"> </w:t>
      </w:r>
      <w:r>
        <w:rPr>
          <w:sz w:val="24"/>
          <w:szCs w:val="24"/>
        </w:rPr>
        <w:t>for</w:t>
      </w:r>
      <w:r>
        <w:rPr>
          <w:spacing w:val="15"/>
          <w:sz w:val="24"/>
          <w:szCs w:val="24"/>
        </w:rPr>
        <w:t xml:space="preserve"> </w:t>
      </w:r>
      <w:commentRangeStart w:id="195"/>
      <w:r>
        <w:rPr>
          <w:sz w:val="24"/>
          <w:szCs w:val="24"/>
        </w:rPr>
        <w:t>simplici</w:t>
      </w:r>
      <w:r>
        <w:rPr>
          <w:spacing w:val="-5"/>
          <w:sz w:val="24"/>
          <w:szCs w:val="24"/>
        </w:rPr>
        <w:t>t</w:t>
      </w:r>
      <w:r>
        <w:rPr>
          <w:sz w:val="24"/>
          <w:szCs w:val="24"/>
        </w:rPr>
        <w:t>y</w:t>
      </w:r>
      <w:del w:id="196" w:author="Matt Young" w:date="2016-10-29T16:47:00Z">
        <w:r w:rsidDel="00BF10A5">
          <w:rPr>
            <w:sz w:val="24"/>
            <w:szCs w:val="24"/>
          </w:rPr>
          <w:delText>’s</w:delText>
        </w:r>
      </w:del>
      <w:commentRangeEnd w:id="195"/>
      <w:r w:rsidR="00BF10A5">
        <w:rPr>
          <w:rStyle w:val="CommentReference"/>
        </w:rPr>
        <w:commentReference w:id="195"/>
      </w:r>
      <w:del w:id="197" w:author="Matt Young" w:date="2016-10-29T16:47:00Z">
        <w:r w:rsidDel="00BF10A5">
          <w:rPr>
            <w:spacing w:val="28"/>
            <w:sz w:val="24"/>
            <w:szCs w:val="24"/>
          </w:rPr>
          <w:delText xml:space="preserve"> </w:delText>
        </w:r>
        <w:r w:rsidDel="00BF10A5">
          <w:rPr>
            <w:w w:val="104"/>
            <w:sz w:val="24"/>
            <w:szCs w:val="24"/>
          </w:rPr>
          <w:delText>sa</w:delText>
        </w:r>
        <w:r w:rsidDel="00BF10A5">
          <w:rPr>
            <w:spacing w:val="-6"/>
            <w:w w:val="104"/>
            <w:sz w:val="24"/>
            <w:szCs w:val="24"/>
          </w:rPr>
          <w:delText>k</w:delText>
        </w:r>
        <w:r w:rsidDel="00BF10A5">
          <w:rPr>
            <w:w w:val="105"/>
            <w:sz w:val="24"/>
            <w:szCs w:val="24"/>
          </w:rPr>
          <w:delText>e</w:delText>
        </w:r>
      </w:del>
      <w:r>
        <w:rPr>
          <w:w w:val="105"/>
          <w:sz w:val="24"/>
          <w:szCs w:val="24"/>
        </w:rPr>
        <w:t>).</w:t>
      </w:r>
    </w:p>
    <w:p w:rsidR="00703A58" w:rsidRDefault="00703A58" w:rsidP="007D342C">
      <w:pPr>
        <w:spacing w:before="2" w:line="180" w:lineRule="exact"/>
        <w:rPr>
          <w:sz w:val="19"/>
          <w:szCs w:val="19"/>
        </w:rPr>
      </w:pPr>
    </w:p>
    <w:p w:rsidR="00703A58" w:rsidRDefault="00703A58" w:rsidP="007D342C">
      <w:pPr>
        <w:spacing w:line="200" w:lineRule="exact"/>
      </w:pPr>
    </w:p>
    <w:p w:rsidR="00703A58" w:rsidRDefault="00703A58" w:rsidP="007D342C">
      <w:pPr>
        <w:spacing w:line="200" w:lineRule="exact"/>
      </w:pPr>
    </w:p>
    <w:p w:rsidR="00BF10A5" w:rsidRDefault="00BF10A5" w:rsidP="00BF10A5">
      <w:pPr>
        <w:spacing w:before="15"/>
        <w:ind w:left="2859"/>
        <w:rPr>
          <w:moveTo w:id="198" w:author="Matt Young" w:date="2016-10-29T16:48:00Z"/>
          <w:sz w:val="24"/>
          <w:szCs w:val="24"/>
        </w:rPr>
        <w:sectPr w:rsidR="00BF10A5">
          <w:pgSz w:w="12240" w:h="15840"/>
          <w:pgMar w:top="1480" w:right="760" w:bottom="280" w:left="1720" w:header="0" w:footer="1776" w:gutter="0"/>
          <w:cols w:space="720"/>
        </w:sectPr>
      </w:pPr>
      <w:moveToRangeStart w:id="199" w:author="Matt Young" w:date="2016-10-29T16:48:00Z" w:name="move465523061"/>
      <w:moveTo w:id="200" w:author="Matt Young" w:date="2016-10-29T16:48:00Z">
        <w:r>
          <w:rPr>
            <w:spacing w:val="-20"/>
            <w:sz w:val="24"/>
            <w:szCs w:val="24"/>
          </w:rPr>
          <w:t>T</w:t>
        </w:r>
        <w:r>
          <w:rPr>
            <w:sz w:val="24"/>
            <w:szCs w:val="24"/>
          </w:rPr>
          <w:t>able</w:t>
        </w:r>
        <w:r>
          <w:rPr>
            <w:spacing w:val="57"/>
            <w:sz w:val="24"/>
            <w:szCs w:val="24"/>
          </w:rPr>
          <w:t xml:space="preserve"> </w:t>
        </w:r>
        <w:r>
          <w:rPr>
            <w:sz w:val="24"/>
            <w:szCs w:val="24"/>
          </w:rPr>
          <w:t>2:</w:t>
        </w:r>
        <w:r>
          <w:rPr>
            <w:spacing w:val="38"/>
            <w:sz w:val="24"/>
            <w:szCs w:val="24"/>
          </w:rPr>
          <w:t xml:space="preserve"> </w:t>
        </w:r>
        <w:r>
          <w:rPr>
            <w:sz w:val="24"/>
            <w:szCs w:val="24"/>
          </w:rPr>
          <w:t>Timeline</w:t>
        </w:r>
        <w:r>
          <w:rPr>
            <w:spacing w:val="45"/>
            <w:sz w:val="24"/>
            <w:szCs w:val="24"/>
          </w:rPr>
          <w:t xml:space="preserve"> </w:t>
        </w:r>
        <w:r>
          <w:rPr>
            <w:w w:val="104"/>
            <w:sz w:val="24"/>
            <w:szCs w:val="24"/>
          </w:rPr>
          <w:t>Breakd</w:t>
        </w:r>
        <w:r>
          <w:rPr>
            <w:spacing w:val="-5"/>
            <w:w w:val="104"/>
            <w:sz w:val="24"/>
            <w:szCs w:val="24"/>
          </w:rPr>
          <w:t>o</w:t>
        </w:r>
        <w:r>
          <w:rPr>
            <w:w w:val="101"/>
            <w:sz w:val="24"/>
            <w:szCs w:val="24"/>
          </w:rPr>
          <w:t>wn</w:t>
        </w:r>
      </w:moveTo>
    </w:p>
    <w:moveToRangeEnd w:id="199"/>
    <w:p w:rsidR="00703A58" w:rsidRDefault="00703A58" w:rsidP="007D342C">
      <w:pPr>
        <w:spacing w:line="200" w:lineRule="exact"/>
      </w:pPr>
    </w:p>
    <w:tbl>
      <w:tblPr>
        <w:tblW w:w="0" w:type="auto"/>
        <w:tblInd w:w="497" w:type="dxa"/>
        <w:tblLayout w:type="fixed"/>
        <w:tblCellMar>
          <w:left w:w="0" w:type="dxa"/>
          <w:right w:w="0" w:type="dxa"/>
        </w:tblCellMar>
        <w:tblLook w:val="01E0" w:firstRow="1" w:lastRow="1" w:firstColumn="1" w:lastColumn="1" w:noHBand="0" w:noVBand="0"/>
      </w:tblPr>
      <w:tblGrid>
        <w:gridCol w:w="4118"/>
        <w:gridCol w:w="1492"/>
        <w:gridCol w:w="2175"/>
        <w:gridCol w:w="1368"/>
      </w:tblGrid>
      <w:tr w:rsidR="00703A58">
        <w:trPr>
          <w:trHeight w:hRule="exact" w:val="293"/>
        </w:trPr>
        <w:tc>
          <w:tcPr>
            <w:tcW w:w="4118" w:type="dxa"/>
            <w:tcBorders>
              <w:top w:val="nil"/>
              <w:left w:val="nil"/>
              <w:bottom w:val="single" w:sz="3" w:space="0" w:color="000000"/>
              <w:right w:val="single" w:sz="3" w:space="0" w:color="000000"/>
            </w:tcBorders>
          </w:tcPr>
          <w:p w:rsidR="00703A58" w:rsidRDefault="007D342C" w:rsidP="007D342C">
            <w:pPr>
              <w:spacing w:line="240" w:lineRule="exact"/>
              <w:ind w:left="120"/>
              <w:rPr>
                <w:sz w:val="24"/>
                <w:szCs w:val="24"/>
              </w:rPr>
            </w:pPr>
            <w:r>
              <w:rPr>
                <w:w w:val="116"/>
                <w:sz w:val="24"/>
                <w:szCs w:val="24"/>
              </w:rPr>
              <w:t>Deli</w:t>
            </w:r>
            <w:r>
              <w:rPr>
                <w:spacing w:val="-7"/>
                <w:w w:val="116"/>
                <w:sz w:val="24"/>
                <w:szCs w:val="24"/>
              </w:rPr>
              <w:t>v</w:t>
            </w:r>
            <w:r>
              <w:rPr>
                <w:w w:val="121"/>
                <w:sz w:val="24"/>
                <w:szCs w:val="24"/>
              </w:rPr>
              <w:t>erable</w:t>
            </w:r>
          </w:p>
        </w:tc>
        <w:tc>
          <w:tcPr>
            <w:tcW w:w="1492" w:type="dxa"/>
            <w:tcBorders>
              <w:top w:val="nil"/>
              <w:left w:val="single" w:sz="3" w:space="0" w:color="000000"/>
              <w:bottom w:val="single" w:sz="3" w:space="0" w:color="000000"/>
              <w:right w:val="single" w:sz="3" w:space="0" w:color="000000"/>
            </w:tcBorders>
          </w:tcPr>
          <w:p w:rsidR="00703A58" w:rsidRDefault="007D342C" w:rsidP="007D342C">
            <w:pPr>
              <w:spacing w:line="240" w:lineRule="exact"/>
              <w:ind w:left="116"/>
              <w:rPr>
                <w:sz w:val="24"/>
                <w:szCs w:val="24"/>
              </w:rPr>
            </w:pPr>
            <w:r>
              <w:rPr>
                <w:w w:val="128"/>
                <w:sz w:val="24"/>
                <w:szCs w:val="24"/>
              </w:rPr>
              <w:t>Start</w:t>
            </w:r>
            <w:r>
              <w:rPr>
                <w:spacing w:val="31"/>
                <w:w w:val="128"/>
                <w:sz w:val="24"/>
                <w:szCs w:val="24"/>
              </w:rPr>
              <w:t xml:space="preserve"> </w:t>
            </w:r>
            <w:r>
              <w:rPr>
                <w:w w:val="128"/>
                <w:sz w:val="24"/>
                <w:szCs w:val="24"/>
              </w:rPr>
              <w:t>Date</w:t>
            </w:r>
          </w:p>
        </w:tc>
        <w:tc>
          <w:tcPr>
            <w:tcW w:w="2175" w:type="dxa"/>
            <w:tcBorders>
              <w:top w:val="nil"/>
              <w:left w:val="single" w:sz="3" w:space="0" w:color="000000"/>
              <w:bottom w:val="single" w:sz="3" w:space="0" w:color="000000"/>
              <w:right w:val="single" w:sz="3" w:space="0" w:color="000000"/>
            </w:tcBorders>
          </w:tcPr>
          <w:p w:rsidR="00703A58" w:rsidRDefault="007D342C" w:rsidP="007D342C">
            <w:pPr>
              <w:spacing w:line="240" w:lineRule="exact"/>
              <w:ind w:left="116"/>
              <w:rPr>
                <w:sz w:val="24"/>
                <w:szCs w:val="24"/>
              </w:rPr>
            </w:pPr>
            <w:r>
              <w:rPr>
                <w:w w:val="124"/>
                <w:sz w:val="24"/>
                <w:szCs w:val="24"/>
              </w:rPr>
              <w:t>Duration</w:t>
            </w:r>
            <w:r>
              <w:rPr>
                <w:spacing w:val="16"/>
                <w:w w:val="124"/>
                <w:sz w:val="24"/>
                <w:szCs w:val="24"/>
              </w:rPr>
              <w:t xml:space="preserve"> </w:t>
            </w:r>
            <w:r>
              <w:rPr>
                <w:w w:val="122"/>
                <w:sz w:val="24"/>
                <w:szCs w:val="24"/>
              </w:rPr>
              <w:t>(D</w:t>
            </w:r>
            <w:r>
              <w:rPr>
                <w:spacing w:val="-7"/>
                <w:w w:val="122"/>
                <w:sz w:val="24"/>
                <w:szCs w:val="24"/>
              </w:rPr>
              <w:t>a</w:t>
            </w:r>
            <w:r>
              <w:rPr>
                <w:w w:val="120"/>
                <w:sz w:val="24"/>
                <w:szCs w:val="24"/>
              </w:rPr>
              <w:t>ys)</w:t>
            </w:r>
          </w:p>
        </w:tc>
        <w:tc>
          <w:tcPr>
            <w:tcW w:w="1368" w:type="dxa"/>
            <w:tcBorders>
              <w:top w:val="nil"/>
              <w:left w:val="single" w:sz="3" w:space="0" w:color="000000"/>
              <w:bottom w:val="single" w:sz="3" w:space="0" w:color="000000"/>
              <w:right w:val="nil"/>
            </w:tcBorders>
          </w:tcPr>
          <w:p w:rsidR="00703A58" w:rsidRDefault="007D342C" w:rsidP="007D342C">
            <w:pPr>
              <w:spacing w:line="240" w:lineRule="exact"/>
              <w:ind w:left="116"/>
              <w:rPr>
                <w:sz w:val="24"/>
                <w:szCs w:val="24"/>
              </w:rPr>
            </w:pPr>
            <w:r>
              <w:rPr>
                <w:w w:val="124"/>
                <w:sz w:val="24"/>
                <w:szCs w:val="24"/>
              </w:rPr>
              <w:t>End</w:t>
            </w:r>
            <w:r>
              <w:rPr>
                <w:spacing w:val="12"/>
                <w:w w:val="124"/>
                <w:sz w:val="24"/>
                <w:szCs w:val="24"/>
              </w:rPr>
              <w:t xml:space="preserve"> </w:t>
            </w:r>
            <w:r>
              <w:rPr>
                <w:w w:val="124"/>
                <w:sz w:val="24"/>
                <w:szCs w:val="24"/>
              </w:rPr>
              <w:t>Date</w:t>
            </w:r>
          </w:p>
        </w:tc>
      </w:tr>
      <w:tr w:rsidR="00703A58">
        <w:trPr>
          <w:trHeight w:hRule="exact" w:val="2893"/>
        </w:trPr>
        <w:tc>
          <w:tcPr>
            <w:tcW w:w="4118" w:type="dxa"/>
            <w:tcBorders>
              <w:top w:val="single" w:sz="3" w:space="0" w:color="000000"/>
              <w:left w:val="nil"/>
              <w:bottom w:val="nil"/>
              <w:right w:val="nil"/>
            </w:tcBorders>
          </w:tcPr>
          <w:p w:rsidR="00703A58" w:rsidDel="00BF10A5" w:rsidRDefault="007D342C" w:rsidP="007D342C">
            <w:pPr>
              <w:spacing w:line="240" w:lineRule="exact"/>
              <w:ind w:left="120"/>
              <w:rPr>
                <w:del w:id="201" w:author="Matt Young" w:date="2016-10-29T16:48:00Z"/>
                <w:sz w:val="24"/>
                <w:szCs w:val="24"/>
              </w:rPr>
            </w:pPr>
            <w:del w:id="202" w:author="Matt Young" w:date="2016-10-29T16:48:00Z">
              <w:r w:rsidDel="00BF10A5">
                <w:rPr>
                  <w:sz w:val="24"/>
                  <w:szCs w:val="24"/>
                </w:rPr>
                <w:delText>Ideal,</w:delText>
              </w:r>
              <w:r w:rsidDel="00BF10A5">
                <w:rPr>
                  <w:spacing w:val="41"/>
                  <w:sz w:val="24"/>
                  <w:szCs w:val="24"/>
                </w:rPr>
                <w:delText xml:space="preserve"> </w:delText>
              </w:r>
              <w:r w:rsidDel="00BF10A5">
                <w:rPr>
                  <w:sz w:val="24"/>
                  <w:szCs w:val="24"/>
                </w:rPr>
                <w:delText>Co</w:delText>
              </w:r>
              <w:r w:rsidDel="00BF10A5">
                <w:rPr>
                  <w:spacing w:val="-6"/>
                  <w:sz w:val="24"/>
                  <w:szCs w:val="24"/>
                </w:rPr>
                <w:delText>n</w:delText>
              </w:r>
              <w:r w:rsidDel="00BF10A5">
                <w:rPr>
                  <w:sz w:val="24"/>
                  <w:szCs w:val="24"/>
                </w:rPr>
                <w:delText>ti</w:delText>
              </w:r>
              <w:r w:rsidDel="00BF10A5">
                <w:rPr>
                  <w:spacing w:val="-6"/>
                  <w:sz w:val="24"/>
                  <w:szCs w:val="24"/>
                </w:rPr>
                <w:delText>n</w:delText>
              </w:r>
              <w:r w:rsidDel="00BF10A5">
                <w:rPr>
                  <w:sz w:val="24"/>
                  <w:szCs w:val="24"/>
                </w:rPr>
                <w:delText>uous 2D</w:delText>
              </w:r>
              <w:r w:rsidDel="00BF10A5">
                <w:rPr>
                  <w:spacing w:val="18"/>
                  <w:sz w:val="24"/>
                  <w:szCs w:val="24"/>
                </w:rPr>
                <w:delText xml:space="preserve"> </w:delText>
              </w:r>
              <w:r w:rsidDel="00BF10A5">
                <w:rPr>
                  <w:sz w:val="24"/>
                  <w:szCs w:val="24"/>
                </w:rPr>
                <w:delText>Si</w:delText>
              </w:r>
              <w:r w:rsidDel="00BF10A5">
                <w:rPr>
                  <w:spacing w:val="-6"/>
                  <w:sz w:val="24"/>
                  <w:szCs w:val="24"/>
                </w:rPr>
                <w:delText>m</w:delText>
              </w:r>
              <w:r w:rsidDel="00BF10A5">
                <w:rPr>
                  <w:w w:val="107"/>
                  <w:sz w:val="24"/>
                  <w:szCs w:val="24"/>
                </w:rPr>
                <w:delText>ulation</w:delText>
              </w:r>
            </w:del>
          </w:p>
          <w:p w:rsidR="00703A58" w:rsidDel="00BF10A5" w:rsidRDefault="007D342C" w:rsidP="007D342C">
            <w:pPr>
              <w:spacing w:before="13"/>
              <w:ind w:left="120"/>
              <w:rPr>
                <w:del w:id="203" w:author="Matt Young" w:date="2016-10-29T16:48:00Z"/>
                <w:sz w:val="24"/>
                <w:szCs w:val="24"/>
              </w:rPr>
            </w:pPr>
            <w:del w:id="204" w:author="Matt Young" w:date="2016-10-29T16:48:00Z">
              <w:r w:rsidDel="00BF10A5">
                <w:rPr>
                  <w:sz w:val="24"/>
                  <w:szCs w:val="24"/>
                </w:rPr>
                <w:delText>Initial</w:delText>
              </w:r>
              <w:r w:rsidDel="00BF10A5">
                <w:rPr>
                  <w:spacing w:val="59"/>
                  <w:sz w:val="24"/>
                  <w:szCs w:val="24"/>
                </w:rPr>
                <w:delText xml:space="preserve"> </w:delText>
              </w:r>
              <w:r w:rsidDel="00BF10A5">
                <w:rPr>
                  <w:sz w:val="24"/>
                  <w:szCs w:val="24"/>
                </w:rPr>
                <w:delText>Si</w:delText>
              </w:r>
              <w:r w:rsidDel="00BF10A5">
                <w:rPr>
                  <w:spacing w:val="-6"/>
                  <w:sz w:val="24"/>
                  <w:szCs w:val="24"/>
                </w:rPr>
                <w:delText>m</w:delText>
              </w:r>
              <w:r w:rsidDel="00BF10A5">
                <w:rPr>
                  <w:sz w:val="24"/>
                  <w:szCs w:val="24"/>
                </w:rPr>
                <w:delText>ulator D</w:delText>
              </w:r>
              <w:r w:rsidDel="00BF10A5">
                <w:rPr>
                  <w:spacing w:val="7"/>
                  <w:sz w:val="24"/>
                  <w:szCs w:val="24"/>
                </w:rPr>
                <w:delText>o</w:delText>
              </w:r>
              <w:r w:rsidDel="00BF10A5">
                <w:rPr>
                  <w:w w:val="103"/>
                  <w:sz w:val="24"/>
                  <w:szCs w:val="24"/>
                </w:rPr>
                <w:delText>cume</w:delText>
              </w:r>
              <w:r w:rsidDel="00BF10A5">
                <w:rPr>
                  <w:spacing w:val="-6"/>
                  <w:w w:val="103"/>
                  <w:sz w:val="24"/>
                  <w:szCs w:val="24"/>
                </w:rPr>
                <w:delText>n</w:delText>
              </w:r>
              <w:r w:rsidDel="00BF10A5">
                <w:rPr>
                  <w:w w:val="111"/>
                  <w:sz w:val="24"/>
                  <w:szCs w:val="24"/>
                </w:rPr>
                <w:delText>tation</w:delText>
              </w:r>
            </w:del>
          </w:p>
          <w:p w:rsidR="00703A58" w:rsidDel="00BF10A5" w:rsidRDefault="007D342C" w:rsidP="007D342C">
            <w:pPr>
              <w:spacing w:before="13"/>
              <w:ind w:left="120"/>
              <w:rPr>
                <w:del w:id="205" w:author="Matt Young" w:date="2016-10-29T16:48:00Z"/>
                <w:sz w:val="24"/>
                <w:szCs w:val="24"/>
              </w:rPr>
            </w:pPr>
            <w:del w:id="206" w:author="Matt Young" w:date="2016-10-29T16:48:00Z">
              <w:r w:rsidDel="00BF10A5">
                <w:rPr>
                  <w:sz w:val="24"/>
                  <w:szCs w:val="24"/>
                </w:rPr>
                <w:delText>Ideal</w:delText>
              </w:r>
              <w:r w:rsidDel="00BF10A5">
                <w:rPr>
                  <w:spacing w:val="38"/>
                  <w:sz w:val="24"/>
                  <w:szCs w:val="24"/>
                </w:rPr>
                <w:delText xml:space="preserve"> </w:delText>
              </w:r>
              <w:r w:rsidDel="00BF10A5">
                <w:rPr>
                  <w:sz w:val="24"/>
                  <w:szCs w:val="24"/>
                </w:rPr>
                <w:delText>2D</w:delText>
              </w:r>
              <w:r w:rsidDel="00BF10A5">
                <w:rPr>
                  <w:spacing w:val="19"/>
                  <w:sz w:val="24"/>
                  <w:szCs w:val="24"/>
                </w:rPr>
                <w:delText xml:space="preserve"> </w:delText>
              </w:r>
              <w:r w:rsidDel="00BF10A5">
                <w:rPr>
                  <w:sz w:val="24"/>
                  <w:szCs w:val="24"/>
                </w:rPr>
                <w:delText>Si</w:delText>
              </w:r>
              <w:r w:rsidDel="00BF10A5">
                <w:rPr>
                  <w:spacing w:val="-6"/>
                  <w:sz w:val="24"/>
                  <w:szCs w:val="24"/>
                </w:rPr>
                <w:delText>m</w:delText>
              </w:r>
              <w:r w:rsidDel="00BF10A5">
                <w:rPr>
                  <w:w w:val="109"/>
                  <w:sz w:val="24"/>
                  <w:szCs w:val="24"/>
                </w:rPr>
                <w:delText>ulator</w:delText>
              </w:r>
            </w:del>
          </w:p>
          <w:p w:rsidR="00703A58" w:rsidDel="00BF10A5" w:rsidRDefault="007D342C" w:rsidP="007D342C">
            <w:pPr>
              <w:spacing w:before="13"/>
              <w:ind w:left="120"/>
              <w:rPr>
                <w:del w:id="207" w:author="Matt Young" w:date="2016-10-29T16:48:00Z"/>
                <w:sz w:val="24"/>
                <w:szCs w:val="24"/>
              </w:rPr>
            </w:pPr>
            <w:del w:id="208" w:author="Matt Young" w:date="2016-10-29T16:48:00Z">
              <w:r w:rsidDel="00BF10A5">
                <w:rPr>
                  <w:sz w:val="24"/>
                  <w:szCs w:val="24"/>
                </w:rPr>
                <w:delText>Ideal</w:delText>
              </w:r>
              <w:r w:rsidDel="00BF10A5">
                <w:rPr>
                  <w:spacing w:val="38"/>
                  <w:sz w:val="24"/>
                  <w:szCs w:val="24"/>
                </w:rPr>
                <w:delText xml:space="preserve"> </w:delText>
              </w:r>
              <w:r w:rsidDel="00BF10A5">
                <w:rPr>
                  <w:sz w:val="24"/>
                  <w:szCs w:val="24"/>
                </w:rPr>
                <w:delText>Si</w:delText>
              </w:r>
              <w:r w:rsidDel="00BF10A5">
                <w:rPr>
                  <w:spacing w:val="-6"/>
                  <w:sz w:val="24"/>
                  <w:szCs w:val="24"/>
                </w:rPr>
                <w:delText>m</w:delText>
              </w:r>
              <w:r w:rsidDel="00BF10A5">
                <w:rPr>
                  <w:sz w:val="24"/>
                  <w:szCs w:val="24"/>
                </w:rPr>
                <w:delText>ulator D</w:delText>
              </w:r>
              <w:r w:rsidDel="00BF10A5">
                <w:rPr>
                  <w:spacing w:val="7"/>
                  <w:sz w:val="24"/>
                  <w:szCs w:val="24"/>
                </w:rPr>
                <w:delText>o</w:delText>
              </w:r>
              <w:r w:rsidDel="00BF10A5">
                <w:rPr>
                  <w:w w:val="103"/>
                  <w:sz w:val="24"/>
                  <w:szCs w:val="24"/>
                </w:rPr>
                <w:delText>cume</w:delText>
              </w:r>
              <w:r w:rsidDel="00BF10A5">
                <w:rPr>
                  <w:spacing w:val="-6"/>
                  <w:w w:val="103"/>
                  <w:sz w:val="24"/>
                  <w:szCs w:val="24"/>
                </w:rPr>
                <w:delText>n</w:delText>
              </w:r>
              <w:r w:rsidDel="00BF10A5">
                <w:rPr>
                  <w:w w:val="111"/>
                  <w:sz w:val="24"/>
                  <w:szCs w:val="24"/>
                </w:rPr>
                <w:delText>tation</w:delText>
              </w:r>
            </w:del>
          </w:p>
          <w:p w:rsidR="00703A58" w:rsidDel="00BF10A5" w:rsidRDefault="007D342C" w:rsidP="007D342C">
            <w:pPr>
              <w:spacing w:before="13"/>
              <w:ind w:left="120"/>
              <w:rPr>
                <w:del w:id="209" w:author="Matt Young" w:date="2016-10-29T16:48:00Z"/>
                <w:sz w:val="24"/>
                <w:szCs w:val="24"/>
              </w:rPr>
            </w:pPr>
            <w:del w:id="210" w:author="Matt Young" w:date="2016-10-29T16:48:00Z">
              <w:r w:rsidDel="00BF10A5">
                <w:rPr>
                  <w:sz w:val="24"/>
                  <w:szCs w:val="24"/>
                </w:rPr>
                <w:delText>Final</w:delText>
              </w:r>
              <w:r w:rsidDel="00BF10A5">
                <w:rPr>
                  <w:spacing w:val="53"/>
                  <w:sz w:val="24"/>
                  <w:szCs w:val="24"/>
                </w:rPr>
                <w:delText xml:space="preserve"> </w:delText>
              </w:r>
              <w:commentRangeStart w:id="211"/>
              <w:r w:rsidDel="00BF10A5">
                <w:rPr>
                  <w:sz w:val="24"/>
                  <w:szCs w:val="24"/>
                </w:rPr>
                <w:delText>Si</w:delText>
              </w:r>
              <w:r w:rsidDel="00BF10A5">
                <w:rPr>
                  <w:spacing w:val="-6"/>
                  <w:sz w:val="24"/>
                  <w:szCs w:val="24"/>
                </w:rPr>
                <w:delText>m</w:delText>
              </w:r>
              <w:r w:rsidDel="00BF10A5">
                <w:rPr>
                  <w:w w:val="109"/>
                  <w:sz w:val="24"/>
                  <w:szCs w:val="24"/>
                </w:rPr>
                <w:delText>ulator</w:delText>
              </w:r>
            </w:del>
            <w:commentRangeEnd w:id="211"/>
            <w:r w:rsidR="00BF10A5">
              <w:rPr>
                <w:rStyle w:val="CommentReference"/>
              </w:rPr>
              <w:commentReference w:id="211"/>
            </w:r>
          </w:p>
          <w:p w:rsidR="00703A58" w:rsidRDefault="007D342C" w:rsidP="007D342C">
            <w:pPr>
              <w:spacing w:before="13"/>
              <w:ind w:left="120"/>
              <w:rPr>
                <w:sz w:val="24"/>
                <w:szCs w:val="24"/>
              </w:rPr>
            </w:pPr>
            <w:r>
              <w:rPr>
                <w:sz w:val="24"/>
                <w:szCs w:val="24"/>
              </w:rPr>
              <w:t>Final</w:t>
            </w:r>
            <w:r>
              <w:rPr>
                <w:spacing w:val="53"/>
                <w:sz w:val="24"/>
                <w:szCs w:val="24"/>
              </w:rPr>
              <w:t xml:space="preserve"> </w:t>
            </w:r>
            <w:r>
              <w:rPr>
                <w:sz w:val="24"/>
                <w:szCs w:val="24"/>
              </w:rPr>
              <w:t>Si</w:t>
            </w:r>
            <w:r>
              <w:rPr>
                <w:spacing w:val="-6"/>
                <w:sz w:val="24"/>
                <w:szCs w:val="24"/>
              </w:rPr>
              <w:t>m</w:t>
            </w:r>
            <w:r>
              <w:rPr>
                <w:sz w:val="24"/>
                <w:szCs w:val="24"/>
              </w:rPr>
              <w:t>ulator D</w:t>
            </w:r>
            <w:r>
              <w:rPr>
                <w:spacing w:val="7"/>
                <w:sz w:val="24"/>
                <w:szCs w:val="24"/>
              </w:rPr>
              <w:t>o</w:t>
            </w:r>
            <w:r>
              <w:rPr>
                <w:w w:val="103"/>
                <w:sz w:val="24"/>
                <w:szCs w:val="24"/>
              </w:rPr>
              <w:t>cume</w:t>
            </w:r>
            <w:r>
              <w:rPr>
                <w:spacing w:val="-6"/>
                <w:w w:val="103"/>
                <w:sz w:val="24"/>
                <w:szCs w:val="24"/>
              </w:rPr>
              <w:t>n</w:t>
            </w:r>
            <w:r>
              <w:rPr>
                <w:w w:val="111"/>
                <w:sz w:val="24"/>
                <w:szCs w:val="24"/>
              </w:rPr>
              <w:t>tation</w:t>
            </w:r>
          </w:p>
          <w:p w:rsidR="00703A58" w:rsidRDefault="007D342C" w:rsidP="007D342C">
            <w:pPr>
              <w:spacing w:before="13"/>
              <w:ind w:left="120"/>
              <w:rPr>
                <w:sz w:val="24"/>
                <w:szCs w:val="24"/>
              </w:rPr>
            </w:pPr>
            <w:r>
              <w:rPr>
                <w:sz w:val="24"/>
                <w:szCs w:val="24"/>
              </w:rPr>
              <w:t>1D</w:t>
            </w:r>
            <w:r>
              <w:rPr>
                <w:spacing w:val="18"/>
                <w:sz w:val="24"/>
                <w:szCs w:val="24"/>
              </w:rPr>
              <w:t xml:space="preserve"> </w:t>
            </w:r>
            <w:r>
              <w:rPr>
                <w:sz w:val="24"/>
                <w:szCs w:val="24"/>
              </w:rPr>
              <w:t>Data Collecti</w:t>
            </w:r>
            <w:r>
              <w:rPr>
                <w:spacing w:val="1"/>
                <w:sz w:val="24"/>
                <w:szCs w:val="24"/>
              </w:rPr>
              <w:t>o</w:t>
            </w:r>
            <w:r>
              <w:rPr>
                <w:sz w:val="24"/>
                <w:szCs w:val="24"/>
              </w:rPr>
              <w:t>n</w:t>
            </w:r>
            <w:r>
              <w:rPr>
                <w:spacing w:val="45"/>
                <w:sz w:val="24"/>
                <w:szCs w:val="24"/>
              </w:rPr>
              <w:t xml:space="preserve"> </w:t>
            </w:r>
            <w:r>
              <w:rPr>
                <w:sz w:val="24"/>
                <w:szCs w:val="24"/>
              </w:rPr>
              <w:t>Sof</w:t>
            </w:r>
            <w:r>
              <w:rPr>
                <w:spacing w:val="-6"/>
                <w:sz w:val="24"/>
                <w:szCs w:val="24"/>
              </w:rPr>
              <w:t>t</w:t>
            </w:r>
            <w:r>
              <w:rPr>
                <w:spacing w:val="-7"/>
                <w:sz w:val="24"/>
                <w:szCs w:val="24"/>
              </w:rPr>
              <w:t>w</w:t>
            </w:r>
            <w:r>
              <w:rPr>
                <w:sz w:val="24"/>
                <w:szCs w:val="24"/>
              </w:rPr>
              <w:t>are</w:t>
            </w:r>
            <w:r>
              <w:rPr>
                <w:spacing w:val="39"/>
                <w:sz w:val="24"/>
                <w:szCs w:val="24"/>
              </w:rPr>
              <w:t xml:space="preserve"> </w:t>
            </w:r>
            <w:r>
              <w:rPr>
                <w:w w:val="102"/>
                <w:sz w:val="24"/>
                <w:szCs w:val="24"/>
              </w:rPr>
              <w:t>Analysis</w:t>
            </w:r>
          </w:p>
          <w:p w:rsidR="00703A58" w:rsidRDefault="007D342C" w:rsidP="007D342C">
            <w:pPr>
              <w:spacing w:before="13" w:line="251" w:lineRule="auto"/>
              <w:ind w:left="120" w:right="700"/>
              <w:rPr>
                <w:sz w:val="24"/>
                <w:szCs w:val="24"/>
              </w:rPr>
            </w:pPr>
            <w:r>
              <w:rPr>
                <w:sz w:val="24"/>
                <w:szCs w:val="24"/>
              </w:rPr>
              <w:t>2D</w:t>
            </w:r>
            <w:r>
              <w:rPr>
                <w:spacing w:val="18"/>
                <w:sz w:val="24"/>
                <w:szCs w:val="24"/>
              </w:rPr>
              <w:t xml:space="preserve"> </w:t>
            </w:r>
            <w:r>
              <w:rPr>
                <w:sz w:val="24"/>
                <w:szCs w:val="24"/>
              </w:rPr>
              <w:t>Data Collecti</w:t>
            </w:r>
            <w:r>
              <w:rPr>
                <w:spacing w:val="1"/>
                <w:sz w:val="24"/>
                <w:szCs w:val="24"/>
              </w:rPr>
              <w:t>o</w:t>
            </w:r>
            <w:r>
              <w:rPr>
                <w:sz w:val="24"/>
                <w:szCs w:val="24"/>
              </w:rPr>
              <w:t>n</w:t>
            </w:r>
            <w:r>
              <w:rPr>
                <w:spacing w:val="45"/>
                <w:sz w:val="24"/>
                <w:szCs w:val="24"/>
              </w:rPr>
              <w:t xml:space="preserve"> </w:t>
            </w:r>
            <w:r>
              <w:rPr>
                <w:w w:val="102"/>
                <w:sz w:val="24"/>
                <w:szCs w:val="24"/>
              </w:rPr>
              <w:t>Sof</w:t>
            </w:r>
            <w:r>
              <w:rPr>
                <w:spacing w:val="-6"/>
                <w:w w:val="102"/>
                <w:sz w:val="24"/>
                <w:szCs w:val="24"/>
              </w:rPr>
              <w:t>t</w:t>
            </w:r>
            <w:r>
              <w:rPr>
                <w:spacing w:val="-7"/>
                <w:w w:val="97"/>
                <w:sz w:val="24"/>
                <w:szCs w:val="24"/>
              </w:rPr>
              <w:t>w</w:t>
            </w:r>
            <w:r>
              <w:rPr>
                <w:w w:val="106"/>
                <w:sz w:val="24"/>
                <w:szCs w:val="24"/>
              </w:rPr>
              <w:t xml:space="preserve">are </w:t>
            </w:r>
            <w:r>
              <w:rPr>
                <w:sz w:val="24"/>
                <w:szCs w:val="24"/>
              </w:rPr>
              <w:t>Data Collection</w:t>
            </w:r>
            <w:r>
              <w:rPr>
                <w:spacing w:val="40"/>
                <w:sz w:val="24"/>
                <w:szCs w:val="24"/>
              </w:rPr>
              <w:t xml:space="preserve"> </w:t>
            </w:r>
            <w:r>
              <w:rPr>
                <w:sz w:val="24"/>
                <w:szCs w:val="24"/>
              </w:rPr>
              <w:t>D</w:t>
            </w:r>
            <w:r>
              <w:rPr>
                <w:spacing w:val="7"/>
                <w:sz w:val="24"/>
                <w:szCs w:val="24"/>
              </w:rPr>
              <w:t>o</w:t>
            </w:r>
            <w:r>
              <w:rPr>
                <w:w w:val="103"/>
                <w:sz w:val="24"/>
                <w:szCs w:val="24"/>
              </w:rPr>
              <w:t>cume</w:t>
            </w:r>
            <w:r>
              <w:rPr>
                <w:spacing w:val="-6"/>
                <w:w w:val="103"/>
                <w:sz w:val="24"/>
                <w:szCs w:val="24"/>
              </w:rPr>
              <w:t>n</w:t>
            </w:r>
            <w:r>
              <w:rPr>
                <w:w w:val="111"/>
                <w:sz w:val="24"/>
                <w:szCs w:val="24"/>
              </w:rPr>
              <w:t xml:space="preserve">tation </w:t>
            </w:r>
            <w:r>
              <w:rPr>
                <w:sz w:val="24"/>
                <w:szCs w:val="24"/>
              </w:rPr>
              <w:t>Final</w:t>
            </w:r>
            <w:r>
              <w:rPr>
                <w:spacing w:val="53"/>
                <w:sz w:val="24"/>
                <w:szCs w:val="24"/>
              </w:rPr>
              <w:t xml:space="preserve"> </w:t>
            </w:r>
            <w:r>
              <w:rPr>
                <w:w w:val="105"/>
                <w:sz w:val="24"/>
                <w:szCs w:val="24"/>
              </w:rPr>
              <w:t>Re</w:t>
            </w:r>
            <w:r>
              <w:rPr>
                <w:spacing w:val="7"/>
                <w:w w:val="105"/>
                <w:sz w:val="24"/>
                <w:szCs w:val="24"/>
              </w:rPr>
              <w:t>p</w:t>
            </w:r>
            <w:r>
              <w:rPr>
                <w:w w:val="112"/>
                <w:sz w:val="24"/>
                <w:szCs w:val="24"/>
              </w:rPr>
              <w:t>ort</w:t>
            </w:r>
          </w:p>
        </w:tc>
        <w:tc>
          <w:tcPr>
            <w:tcW w:w="1492" w:type="dxa"/>
            <w:tcBorders>
              <w:top w:val="single" w:sz="3" w:space="0" w:color="000000"/>
              <w:left w:val="nil"/>
              <w:bottom w:val="nil"/>
              <w:right w:val="nil"/>
            </w:tcBorders>
          </w:tcPr>
          <w:p w:rsidR="00703A58" w:rsidRDefault="007D342C" w:rsidP="007D342C">
            <w:pPr>
              <w:spacing w:line="240" w:lineRule="exact"/>
              <w:ind w:left="240" w:right="241"/>
              <w:rPr>
                <w:sz w:val="24"/>
                <w:szCs w:val="24"/>
              </w:rPr>
            </w:pPr>
            <w:r>
              <w:rPr>
                <w:w w:val="109"/>
                <w:sz w:val="24"/>
                <w:szCs w:val="24"/>
              </w:rPr>
              <w:t>10/21/16</w:t>
            </w:r>
          </w:p>
          <w:p w:rsidR="00703A58" w:rsidRDefault="007D342C" w:rsidP="007D342C">
            <w:pPr>
              <w:spacing w:before="13"/>
              <w:ind w:left="240" w:right="241"/>
              <w:rPr>
                <w:sz w:val="24"/>
                <w:szCs w:val="24"/>
              </w:rPr>
            </w:pPr>
            <w:r>
              <w:rPr>
                <w:w w:val="109"/>
                <w:sz w:val="24"/>
                <w:szCs w:val="24"/>
              </w:rPr>
              <w:t>10/28/16</w:t>
            </w:r>
          </w:p>
          <w:p w:rsidR="00703A58" w:rsidRDefault="007D342C" w:rsidP="007D342C">
            <w:pPr>
              <w:spacing w:before="13"/>
              <w:ind w:left="336"/>
              <w:rPr>
                <w:sz w:val="24"/>
                <w:szCs w:val="24"/>
              </w:rPr>
            </w:pPr>
            <w:r>
              <w:rPr>
                <w:w w:val="111"/>
                <w:sz w:val="24"/>
                <w:szCs w:val="24"/>
              </w:rPr>
              <w:t>11/4/17</w:t>
            </w:r>
          </w:p>
          <w:p w:rsidR="00703A58" w:rsidRDefault="007D342C" w:rsidP="007D342C">
            <w:pPr>
              <w:spacing w:before="13"/>
              <w:ind w:left="240" w:right="241"/>
              <w:rPr>
                <w:sz w:val="24"/>
                <w:szCs w:val="24"/>
              </w:rPr>
            </w:pPr>
            <w:r>
              <w:rPr>
                <w:w w:val="109"/>
                <w:sz w:val="24"/>
                <w:szCs w:val="24"/>
              </w:rPr>
              <w:t>11/11/16</w:t>
            </w:r>
          </w:p>
          <w:p w:rsidR="00703A58" w:rsidRDefault="007D342C" w:rsidP="007D342C">
            <w:pPr>
              <w:spacing w:before="13"/>
              <w:ind w:left="240" w:right="241"/>
              <w:rPr>
                <w:sz w:val="24"/>
                <w:szCs w:val="24"/>
              </w:rPr>
            </w:pPr>
            <w:r>
              <w:rPr>
                <w:w w:val="109"/>
                <w:sz w:val="24"/>
                <w:szCs w:val="24"/>
              </w:rPr>
              <w:t>11/18/16</w:t>
            </w:r>
          </w:p>
          <w:p w:rsidR="00703A58" w:rsidRDefault="007D342C" w:rsidP="007D342C">
            <w:pPr>
              <w:spacing w:before="13"/>
              <w:ind w:left="336"/>
              <w:rPr>
                <w:sz w:val="24"/>
                <w:szCs w:val="24"/>
              </w:rPr>
            </w:pPr>
            <w:r>
              <w:rPr>
                <w:w w:val="111"/>
                <w:sz w:val="24"/>
                <w:szCs w:val="24"/>
              </w:rPr>
              <w:t>12/3/16</w:t>
            </w:r>
          </w:p>
          <w:p w:rsidR="00703A58" w:rsidRDefault="007D342C" w:rsidP="007D342C">
            <w:pPr>
              <w:spacing w:before="13"/>
              <w:ind w:left="336"/>
              <w:rPr>
                <w:sz w:val="24"/>
                <w:szCs w:val="24"/>
              </w:rPr>
            </w:pPr>
            <w:r>
              <w:rPr>
                <w:w w:val="111"/>
                <w:sz w:val="24"/>
                <w:szCs w:val="24"/>
              </w:rPr>
              <w:t>1/10/17</w:t>
            </w:r>
          </w:p>
          <w:p w:rsidR="00703A58" w:rsidRDefault="007D342C" w:rsidP="007D342C">
            <w:pPr>
              <w:spacing w:before="13"/>
              <w:ind w:left="336"/>
              <w:rPr>
                <w:sz w:val="24"/>
                <w:szCs w:val="24"/>
              </w:rPr>
            </w:pPr>
            <w:r>
              <w:rPr>
                <w:w w:val="111"/>
                <w:sz w:val="24"/>
                <w:szCs w:val="24"/>
              </w:rPr>
              <w:t>1/21/17</w:t>
            </w:r>
          </w:p>
          <w:p w:rsidR="00703A58" w:rsidRDefault="007D342C" w:rsidP="007D342C">
            <w:pPr>
              <w:spacing w:before="13"/>
              <w:ind w:left="357" w:right="358"/>
              <w:rPr>
                <w:sz w:val="24"/>
                <w:szCs w:val="24"/>
              </w:rPr>
            </w:pPr>
            <w:r>
              <w:rPr>
                <w:w w:val="114"/>
                <w:sz w:val="24"/>
                <w:szCs w:val="24"/>
              </w:rPr>
              <w:t>5/2/17</w:t>
            </w:r>
          </w:p>
          <w:p w:rsidR="00703A58" w:rsidRDefault="007D342C" w:rsidP="007D342C">
            <w:pPr>
              <w:spacing w:before="13"/>
              <w:ind w:left="336"/>
              <w:rPr>
                <w:sz w:val="24"/>
                <w:szCs w:val="24"/>
              </w:rPr>
            </w:pPr>
            <w:r>
              <w:rPr>
                <w:w w:val="111"/>
                <w:sz w:val="24"/>
                <w:szCs w:val="24"/>
              </w:rPr>
              <w:t>1/10/17</w:t>
            </w:r>
          </w:p>
        </w:tc>
        <w:tc>
          <w:tcPr>
            <w:tcW w:w="2175" w:type="dxa"/>
            <w:tcBorders>
              <w:top w:val="single" w:sz="3" w:space="0" w:color="000000"/>
              <w:left w:val="nil"/>
              <w:bottom w:val="nil"/>
              <w:right w:val="nil"/>
            </w:tcBorders>
          </w:tcPr>
          <w:p w:rsidR="00703A58" w:rsidRDefault="007D342C" w:rsidP="007D342C">
            <w:pPr>
              <w:spacing w:line="240" w:lineRule="exact"/>
              <w:ind w:right="120"/>
              <w:rPr>
                <w:sz w:val="24"/>
                <w:szCs w:val="24"/>
              </w:rPr>
            </w:pPr>
            <w:r>
              <w:rPr>
                <w:w w:val="97"/>
                <w:sz w:val="24"/>
                <w:szCs w:val="24"/>
              </w:rPr>
              <w:t>14</w:t>
            </w:r>
          </w:p>
          <w:p w:rsidR="00703A58" w:rsidRDefault="007D342C" w:rsidP="007D342C">
            <w:pPr>
              <w:spacing w:before="13"/>
              <w:ind w:right="120"/>
              <w:rPr>
                <w:sz w:val="24"/>
                <w:szCs w:val="24"/>
              </w:rPr>
            </w:pPr>
            <w:r>
              <w:rPr>
                <w:w w:val="97"/>
                <w:sz w:val="24"/>
                <w:szCs w:val="24"/>
              </w:rPr>
              <w:t>7</w:t>
            </w:r>
          </w:p>
          <w:p w:rsidR="00703A58" w:rsidRDefault="007D342C" w:rsidP="007D342C">
            <w:pPr>
              <w:spacing w:before="13"/>
              <w:ind w:right="120"/>
              <w:rPr>
                <w:sz w:val="24"/>
                <w:szCs w:val="24"/>
              </w:rPr>
            </w:pPr>
            <w:r>
              <w:rPr>
                <w:w w:val="97"/>
                <w:sz w:val="24"/>
                <w:szCs w:val="24"/>
              </w:rPr>
              <w:t>14</w:t>
            </w:r>
          </w:p>
          <w:p w:rsidR="00703A58" w:rsidRDefault="007D342C" w:rsidP="007D342C">
            <w:pPr>
              <w:spacing w:before="13"/>
              <w:ind w:right="120"/>
              <w:rPr>
                <w:sz w:val="24"/>
                <w:szCs w:val="24"/>
              </w:rPr>
            </w:pPr>
            <w:r>
              <w:rPr>
                <w:w w:val="97"/>
                <w:sz w:val="24"/>
                <w:szCs w:val="24"/>
              </w:rPr>
              <w:t>7</w:t>
            </w:r>
          </w:p>
          <w:p w:rsidR="00703A58" w:rsidRDefault="007D342C" w:rsidP="007D342C">
            <w:pPr>
              <w:spacing w:before="13"/>
              <w:ind w:right="120"/>
              <w:rPr>
                <w:sz w:val="24"/>
                <w:szCs w:val="24"/>
              </w:rPr>
            </w:pPr>
            <w:r>
              <w:rPr>
                <w:w w:val="97"/>
                <w:sz w:val="24"/>
                <w:szCs w:val="24"/>
              </w:rPr>
              <w:t>22</w:t>
            </w:r>
          </w:p>
          <w:p w:rsidR="00703A58" w:rsidRDefault="007D342C" w:rsidP="007D342C">
            <w:pPr>
              <w:spacing w:before="13"/>
              <w:ind w:right="120"/>
              <w:rPr>
                <w:sz w:val="24"/>
                <w:szCs w:val="24"/>
              </w:rPr>
            </w:pPr>
            <w:r>
              <w:rPr>
                <w:w w:val="97"/>
                <w:sz w:val="24"/>
                <w:szCs w:val="24"/>
              </w:rPr>
              <w:t>7</w:t>
            </w:r>
          </w:p>
          <w:p w:rsidR="00703A58" w:rsidRDefault="007D342C" w:rsidP="007D342C">
            <w:pPr>
              <w:spacing w:before="13"/>
              <w:ind w:right="120"/>
              <w:rPr>
                <w:sz w:val="24"/>
                <w:szCs w:val="24"/>
              </w:rPr>
            </w:pPr>
            <w:r>
              <w:rPr>
                <w:w w:val="97"/>
                <w:sz w:val="24"/>
                <w:szCs w:val="24"/>
              </w:rPr>
              <w:t>11</w:t>
            </w:r>
          </w:p>
          <w:p w:rsidR="00703A58" w:rsidRDefault="007D342C" w:rsidP="007D342C">
            <w:pPr>
              <w:spacing w:before="13"/>
              <w:ind w:right="120"/>
              <w:rPr>
                <w:sz w:val="24"/>
                <w:szCs w:val="24"/>
              </w:rPr>
            </w:pPr>
            <w:r>
              <w:rPr>
                <w:w w:val="97"/>
                <w:sz w:val="24"/>
                <w:szCs w:val="24"/>
              </w:rPr>
              <w:t>115</w:t>
            </w:r>
          </w:p>
          <w:p w:rsidR="00703A58" w:rsidRDefault="007D342C" w:rsidP="007D342C">
            <w:pPr>
              <w:spacing w:before="13"/>
              <w:ind w:right="120"/>
              <w:rPr>
                <w:sz w:val="24"/>
                <w:szCs w:val="24"/>
              </w:rPr>
            </w:pPr>
            <w:r>
              <w:rPr>
                <w:w w:val="97"/>
                <w:sz w:val="24"/>
                <w:szCs w:val="24"/>
              </w:rPr>
              <w:t>14</w:t>
            </w:r>
          </w:p>
          <w:p w:rsidR="00703A58" w:rsidRDefault="007D342C" w:rsidP="007D342C">
            <w:pPr>
              <w:spacing w:before="13"/>
              <w:ind w:right="120"/>
              <w:rPr>
                <w:sz w:val="24"/>
                <w:szCs w:val="24"/>
              </w:rPr>
            </w:pPr>
            <w:commentRangeStart w:id="212"/>
            <w:r>
              <w:rPr>
                <w:w w:val="97"/>
                <w:sz w:val="24"/>
                <w:szCs w:val="24"/>
              </w:rPr>
              <w:t>126</w:t>
            </w:r>
            <w:commentRangeEnd w:id="212"/>
            <w:r w:rsidR="00BF10A5">
              <w:rPr>
                <w:rStyle w:val="CommentReference"/>
              </w:rPr>
              <w:commentReference w:id="212"/>
            </w:r>
          </w:p>
        </w:tc>
        <w:tc>
          <w:tcPr>
            <w:tcW w:w="1368" w:type="dxa"/>
            <w:tcBorders>
              <w:top w:val="single" w:sz="3" w:space="0" w:color="000000"/>
              <w:left w:val="nil"/>
              <w:bottom w:val="nil"/>
              <w:right w:val="nil"/>
            </w:tcBorders>
          </w:tcPr>
          <w:p w:rsidR="00703A58" w:rsidRDefault="007D342C" w:rsidP="007D342C">
            <w:pPr>
              <w:spacing w:line="240" w:lineRule="exact"/>
              <w:ind w:left="275"/>
              <w:rPr>
                <w:sz w:val="24"/>
                <w:szCs w:val="24"/>
              </w:rPr>
            </w:pPr>
            <w:r>
              <w:rPr>
                <w:w w:val="111"/>
                <w:sz w:val="24"/>
                <w:szCs w:val="24"/>
              </w:rPr>
              <w:t>11/3/16</w:t>
            </w:r>
          </w:p>
          <w:p w:rsidR="00703A58" w:rsidRDefault="007D342C" w:rsidP="007D342C">
            <w:pPr>
              <w:spacing w:before="13"/>
              <w:ind w:left="275"/>
              <w:rPr>
                <w:sz w:val="24"/>
                <w:szCs w:val="24"/>
              </w:rPr>
            </w:pPr>
            <w:r>
              <w:rPr>
                <w:w w:val="111"/>
                <w:sz w:val="24"/>
                <w:szCs w:val="24"/>
              </w:rPr>
              <w:t>11/3/16</w:t>
            </w:r>
          </w:p>
          <w:p w:rsidR="00703A58" w:rsidRDefault="007D342C" w:rsidP="007D342C">
            <w:pPr>
              <w:spacing w:before="13"/>
              <w:ind w:left="216"/>
              <w:rPr>
                <w:sz w:val="24"/>
                <w:szCs w:val="24"/>
              </w:rPr>
            </w:pPr>
            <w:r>
              <w:rPr>
                <w:w w:val="109"/>
                <w:sz w:val="24"/>
                <w:szCs w:val="24"/>
              </w:rPr>
              <w:t>11/17/16</w:t>
            </w:r>
          </w:p>
          <w:p w:rsidR="00703A58" w:rsidRDefault="007D342C" w:rsidP="007D342C">
            <w:pPr>
              <w:spacing w:before="13"/>
              <w:ind w:left="275"/>
              <w:rPr>
                <w:sz w:val="24"/>
                <w:szCs w:val="24"/>
              </w:rPr>
            </w:pPr>
            <w:r>
              <w:rPr>
                <w:w w:val="111"/>
                <w:sz w:val="24"/>
                <w:szCs w:val="24"/>
              </w:rPr>
              <w:t>11/3/16</w:t>
            </w:r>
          </w:p>
          <w:p w:rsidR="00703A58" w:rsidRDefault="007D342C" w:rsidP="007D342C">
            <w:pPr>
              <w:spacing w:before="13"/>
              <w:ind w:left="275"/>
              <w:rPr>
                <w:sz w:val="24"/>
                <w:szCs w:val="24"/>
              </w:rPr>
            </w:pPr>
            <w:r>
              <w:rPr>
                <w:w w:val="111"/>
                <w:sz w:val="24"/>
                <w:szCs w:val="24"/>
              </w:rPr>
              <w:t>12/9/16</w:t>
            </w:r>
          </w:p>
          <w:p w:rsidR="00703A58" w:rsidRDefault="007D342C" w:rsidP="007D342C">
            <w:pPr>
              <w:spacing w:before="13"/>
              <w:ind w:left="275"/>
              <w:rPr>
                <w:sz w:val="24"/>
                <w:szCs w:val="24"/>
              </w:rPr>
            </w:pPr>
            <w:r>
              <w:rPr>
                <w:w w:val="111"/>
                <w:sz w:val="24"/>
                <w:szCs w:val="24"/>
              </w:rPr>
              <w:t>12/9/16</w:t>
            </w:r>
          </w:p>
          <w:p w:rsidR="00703A58" w:rsidRDefault="007D342C" w:rsidP="007D342C">
            <w:pPr>
              <w:spacing w:before="13"/>
              <w:ind w:left="275"/>
              <w:rPr>
                <w:sz w:val="24"/>
                <w:szCs w:val="24"/>
              </w:rPr>
            </w:pPr>
            <w:r>
              <w:rPr>
                <w:w w:val="111"/>
                <w:sz w:val="24"/>
                <w:szCs w:val="24"/>
              </w:rPr>
              <w:t>1/20/17</w:t>
            </w:r>
          </w:p>
          <w:p w:rsidR="00703A58" w:rsidRDefault="007D342C" w:rsidP="007D342C">
            <w:pPr>
              <w:spacing w:before="13"/>
              <w:ind w:left="275"/>
              <w:rPr>
                <w:sz w:val="24"/>
                <w:szCs w:val="24"/>
              </w:rPr>
            </w:pPr>
            <w:r>
              <w:rPr>
                <w:w w:val="111"/>
                <w:sz w:val="24"/>
                <w:szCs w:val="24"/>
              </w:rPr>
              <w:t>5/15/17</w:t>
            </w:r>
          </w:p>
          <w:p w:rsidR="00703A58" w:rsidRDefault="007D342C" w:rsidP="007D342C">
            <w:pPr>
              <w:spacing w:before="13"/>
              <w:ind w:left="275"/>
              <w:rPr>
                <w:sz w:val="24"/>
                <w:szCs w:val="24"/>
              </w:rPr>
            </w:pPr>
            <w:r>
              <w:rPr>
                <w:w w:val="111"/>
                <w:sz w:val="24"/>
                <w:szCs w:val="24"/>
              </w:rPr>
              <w:t>5/15/17</w:t>
            </w:r>
          </w:p>
          <w:p w:rsidR="00703A58" w:rsidRDefault="007D342C" w:rsidP="007D342C">
            <w:pPr>
              <w:spacing w:before="13"/>
              <w:ind w:left="275"/>
              <w:rPr>
                <w:sz w:val="24"/>
                <w:szCs w:val="24"/>
              </w:rPr>
            </w:pPr>
            <w:r>
              <w:rPr>
                <w:w w:val="111"/>
                <w:sz w:val="24"/>
                <w:szCs w:val="24"/>
              </w:rPr>
              <w:t>5/15/17</w:t>
            </w:r>
          </w:p>
        </w:tc>
      </w:tr>
    </w:tbl>
    <w:p w:rsidR="00703A58" w:rsidRDefault="00703A58" w:rsidP="007D342C">
      <w:pPr>
        <w:spacing w:before="9" w:line="260" w:lineRule="exact"/>
        <w:rPr>
          <w:sz w:val="26"/>
          <w:szCs w:val="26"/>
        </w:rPr>
      </w:pPr>
    </w:p>
    <w:p w:rsidR="00703A58" w:rsidDel="00BF10A5" w:rsidRDefault="007D342C" w:rsidP="007D342C">
      <w:pPr>
        <w:spacing w:before="15"/>
        <w:ind w:left="2859"/>
        <w:rPr>
          <w:moveFrom w:id="213" w:author="Matt Young" w:date="2016-10-29T16:48:00Z"/>
          <w:sz w:val="24"/>
          <w:szCs w:val="24"/>
        </w:rPr>
        <w:sectPr w:rsidR="00703A58" w:rsidDel="00BF10A5">
          <w:pgSz w:w="12240" w:h="15840"/>
          <w:pgMar w:top="1480" w:right="760" w:bottom="280" w:left="1720" w:header="0" w:footer="1776" w:gutter="0"/>
          <w:cols w:space="720"/>
        </w:sectPr>
      </w:pPr>
      <w:moveFromRangeStart w:id="214" w:author="Matt Young" w:date="2016-10-29T16:48:00Z" w:name="move465523061"/>
      <w:moveFrom w:id="215" w:author="Matt Young" w:date="2016-10-29T16:48:00Z">
        <w:r w:rsidDel="00BF10A5">
          <w:rPr>
            <w:spacing w:val="-20"/>
            <w:sz w:val="24"/>
            <w:szCs w:val="24"/>
          </w:rPr>
          <w:t>T</w:t>
        </w:r>
        <w:r w:rsidDel="00BF10A5">
          <w:rPr>
            <w:sz w:val="24"/>
            <w:szCs w:val="24"/>
          </w:rPr>
          <w:t>able</w:t>
        </w:r>
        <w:r w:rsidDel="00BF10A5">
          <w:rPr>
            <w:spacing w:val="57"/>
            <w:sz w:val="24"/>
            <w:szCs w:val="24"/>
          </w:rPr>
          <w:t xml:space="preserve"> </w:t>
        </w:r>
        <w:r w:rsidDel="00BF10A5">
          <w:rPr>
            <w:sz w:val="24"/>
            <w:szCs w:val="24"/>
          </w:rPr>
          <w:t>2:</w:t>
        </w:r>
        <w:r w:rsidDel="00BF10A5">
          <w:rPr>
            <w:spacing w:val="38"/>
            <w:sz w:val="24"/>
            <w:szCs w:val="24"/>
          </w:rPr>
          <w:t xml:space="preserve"> </w:t>
        </w:r>
        <w:r w:rsidDel="00BF10A5">
          <w:rPr>
            <w:sz w:val="24"/>
            <w:szCs w:val="24"/>
          </w:rPr>
          <w:t>Timeline</w:t>
        </w:r>
        <w:r w:rsidDel="00BF10A5">
          <w:rPr>
            <w:spacing w:val="45"/>
            <w:sz w:val="24"/>
            <w:szCs w:val="24"/>
          </w:rPr>
          <w:t xml:space="preserve"> </w:t>
        </w:r>
        <w:r w:rsidDel="00BF10A5">
          <w:rPr>
            <w:w w:val="104"/>
            <w:sz w:val="24"/>
            <w:szCs w:val="24"/>
          </w:rPr>
          <w:t>Breakd</w:t>
        </w:r>
        <w:r w:rsidDel="00BF10A5">
          <w:rPr>
            <w:spacing w:val="-5"/>
            <w:w w:val="104"/>
            <w:sz w:val="24"/>
            <w:szCs w:val="24"/>
          </w:rPr>
          <w:t>o</w:t>
        </w:r>
        <w:r w:rsidDel="00BF10A5">
          <w:rPr>
            <w:w w:val="101"/>
            <w:sz w:val="24"/>
            <w:szCs w:val="24"/>
          </w:rPr>
          <w:t>wn</w:t>
        </w:r>
      </w:moveFrom>
    </w:p>
    <w:moveFromRangeEnd w:id="214"/>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before="16" w:line="220" w:lineRule="exact"/>
        <w:rPr>
          <w:sz w:val="22"/>
          <w:szCs w:val="22"/>
        </w:rPr>
      </w:pPr>
    </w:p>
    <w:p w:rsidR="00703A58" w:rsidRDefault="007D342C" w:rsidP="007D342C">
      <w:pPr>
        <w:ind w:left="112"/>
      </w:pPr>
      <w:r>
        <w:pict>
          <v:shape id="_x0000_i1034" type="#_x0000_t75" style="width:466.2pt;height:173.4pt">
            <v:imagedata r:id="rId22" o:title=""/>
          </v:shape>
        </w:pict>
      </w:r>
    </w:p>
    <w:p w:rsidR="00703A58" w:rsidRDefault="00703A58" w:rsidP="007D342C">
      <w:pPr>
        <w:spacing w:before="8" w:line="120" w:lineRule="exact"/>
        <w:rPr>
          <w:sz w:val="13"/>
          <w:szCs w:val="13"/>
        </w:rPr>
      </w:pPr>
    </w:p>
    <w:p w:rsidR="00703A58" w:rsidRDefault="00703A58" w:rsidP="007D342C">
      <w:pPr>
        <w:spacing w:line="200" w:lineRule="exact"/>
      </w:pPr>
    </w:p>
    <w:p w:rsidR="00703A58" w:rsidRDefault="00703A58" w:rsidP="007D342C">
      <w:pPr>
        <w:spacing w:line="200" w:lineRule="exact"/>
      </w:pPr>
    </w:p>
    <w:p w:rsidR="00703A58" w:rsidRDefault="007D342C" w:rsidP="007D342C">
      <w:pPr>
        <w:spacing w:before="15"/>
        <w:ind w:left="3360" w:right="3416"/>
        <w:rPr>
          <w:sz w:val="24"/>
          <w:szCs w:val="24"/>
        </w:rPr>
      </w:pPr>
      <w:del w:id="216" w:author="Matt Young" w:date="2016-10-29T16:49:00Z">
        <w:r w:rsidDel="00BF10A5">
          <w:rPr>
            <w:sz w:val="24"/>
            <w:szCs w:val="24"/>
          </w:rPr>
          <w:delText>Chart 1</w:delText>
        </w:r>
      </w:del>
      <w:ins w:id="217" w:author="Matt Young" w:date="2016-10-29T16:49:00Z">
        <w:r w:rsidR="00BF10A5">
          <w:rPr>
            <w:sz w:val="24"/>
            <w:szCs w:val="24"/>
          </w:rPr>
          <w:t>Figure N</w:t>
        </w:r>
      </w:ins>
      <w:r>
        <w:rPr>
          <w:sz w:val="24"/>
          <w:szCs w:val="24"/>
        </w:rPr>
        <w:t>:</w:t>
      </w:r>
      <w:r>
        <w:rPr>
          <w:spacing w:val="38"/>
          <w:sz w:val="24"/>
          <w:szCs w:val="24"/>
        </w:rPr>
        <w:t xml:space="preserve"> </w:t>
      </w:r>
      <w:r>
        <w:rPr>
          <w:sz w:val="24"/>
          <w:szCs w:val="24"/>
        </w:rPr>
        <w:t>Pr</w:t>
      </w:r>
      <w:r>
        <w:rPr>
          <w:spacing w:val="14"/>
          <w:sz w:val="24"/>
          <w:szCs w:val="24"/>
        </w:rPr>
        <w:t>o</w:t>
      </w:r>
      <w:r>
        <w:rPr>
          <w:sz w:val="24"/>
          <w:szCs w:val="24"/>
        </w:rPr>
        <w:t xml:space="preserve">ject </w:t>
      </w:r>
      <w:commentRangeStart w:id="218"/>
      <w:r>
        <w:rPr>
          <w:w w:val="103"/>
          <w:sz w:val="24"/>
          <w:szCs w:val="24"/>
        </w:rPr>
        <w:t>Timeline</w:t>
      </w:r>
      <w:commentRangeEnd w:id="218"/>
      <w:r w:rsidR="00BF10A5">
        <w:rPr>
          <w:rStyle w:val="CommentReference"/>
        </w:rPr>
        <w:commentReference w:id="218"/>
      </w:r>
    </w:p>
    <w:p w:rsidR="00703A58" w:rsidRDefault="00703A58" w:rsidP="007D342C">
      <w:pPr>
        <w:spacing w:before="9" w:line="180" w:lineRule="exact"/>
        <w:rPr>
          <w:sz w:val="19"/>
          <w:szCs w:val="19"/>
        </w:rPr>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D342C" w:rsidP="007D342C">
      <w:pPr>
        <w:ind w:left="4588" w:right="4643"/>
        <w:rPr>
          <w:sz w:val="24"/>
          <w:szCs w:val="24"/>
        </w:rPr>
        <w:sectPr w:rsidR="00703A58">
          <w:footerReference w:type="default" r:id="rId23"/>
          <w:pgSz w:w="12240" w:h="15840"/>
          <w:pgMar w:top="1480" w:right="1340" w:bottom="280" w:left="1360" w:header="0" w:footer="0" w:gutter="0"/>
          <w:cols w:space="720"/>
        </w:sectPr>
      </w:pPr>
      <w:r>
        <w:rPr>
          <w:w w:val="97"/>
          <w:sz w:val="24"/>
          <w:szCs w:val="24"/>
        </w:rPr>
        <w:t>14</w:t>
      </w:r>
    </w:p>
    <w:p w:rsidR="00703A58" w:rsidRDefault="00703A58" w:rsidP="007D342C">
      <w:pPr>
        <w:spacing w:before="7" w:line="140" w:lineRule="exact"/>
        <w:rPr>
          <w:sz w:val="15"/>
          <w:szCs w:val="15"/>
        </w:rPr>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D342C" w:rsidP="007D342C">
      <w:pPr>
        <w:ind w:left="497"/>
        <w:rPr>
          <w:sz w:val="34"/>
          <w:szCs w:val="34"/>
        </w:rPr>
      </w:pPr>
      <w:r>
        <w:rPr>
          <w:sz w:val="34"/>
          <w:szCs w:val="34"/>
        </w:rPr>
        <w:t xml:space="preserve">C </w:t>
      </w:r>
      <w:r>
        <w:rPr>
          <w:w w:val="118"/>
          <w:sz w:val="34"/>
          <w:szCs w:val="34"/>
        </w:rPr>
        <w:t>Miscellaneous</w:t>
      </w:r>
      <w:r>
        <w:rPr>
          <w:spacing w:val="31"/>
          <w:w w:val="118"/>
          <w:sz w:val="34"/>
          <w:szCs w:val="34"/>
        </w:rPr>
        <w:t xml:space="preserve"> </w:t>
      </w:r>
      <w:r>
        <w:rPr>
          <w:w w:val="123"/>
          <w:sz w:val="34"/>
          <w:szCs w:val="34"/>
        </w:rPr>
        <w:t>Information</w:t>
      </w:r>
    </w:p>
    <w:p w:rsidR="00703A58" w:rsidRDefault="00703A58" w:rsidP="007D342C">
      <w:pPr>
        <w:spacing w:line="260" w:lineRule="exact"/>
        <w:rPr>
          <w:sz w:val="26"/>
          <w:szCs w:val="26"/>
        </w:rPr>
      </w:pPr>
    </w:p>
    <w:p w:rsidR="00703A58" w:rsidRDefault="007D342C" w:rsidP="007D342C">
      <w:pPr>
        <w:ind w:left="497"/>
        <w:rPr>
          <w:sz w:val="28"/>
          <w:szCs w:val="28"/>
        </w:rPr>
      </w:pPr>
      <w:r>
        <w:rPr>
          <w:w w:val="125"/>
          <w:sz w:val="28"/>
          <w:szCs w:val="28"/>
        </w:rPr>
        <w:t>C.1 Co</w:t>
      </w:r>
      <w:r>
        <w:rPr>
          <w:spacing w:val="-11"/>
          <w:w w:val="125"/>
          <w:sz w:val="28"/>
          <w:szCs w:val="28"/>
        </w:rPr>
        <w:t>n</w:t>
      </w:r>
      <w:r>
        <w:rPr>
          <w:w w:val="125"/>
          <w:sz w:val="28"/>
          <w:szCs w:val="28"/>
        </w:rPr>
        <w:t>tact</w:t>
      </w:r>
      <w:r>
        <w:rPr>
          <w:spacing w:val="53"/>
          <w:w w:val="125"/>
          <w:sz w:val="28"/>
          <w:szCs w:val="28"/>
        </w:rPr>
        <w:t xml:space="preserve"> </w:t>
      </w:r>
      <w:r>
        <w:rPr>
          <w:w w:val="125"/>
          <w:sz w:val="28"/>
          <w:szCs w:val="28"/>
        </w:rPr>
        <w:t>Information</w:t>
      </w:r>
    </w:p>
    <w:p w:rsidR="00703A58" w:rsidRDefault="00703A58" w:rsidP="007D342C">
      <w:pPr>
        <w:spacing w:before="9" w:line="140" w:lineRule="exact"/>
        <w:rPr>
          <w:sz w:val="15"/>
          <w:szCs w:val="15"/>
        </w:rPr>
      </w:pPr>
    </w:p>
    <w:p w:rsidR="00703A58" w:rsidRDefault="007D342C" w:rsidP="007D342C">
      <w:pPr>
        <w:ind w:left="846"/>
        <w:rPr>
          <w:sz w:val="24"/>
          <w:szCs w:val="24"/>
        </w:rPr>
      </w:pPr>
      <w:r>
        <w:rPr>
          <w:w w:val="142"/>
          <w:sz w:val="24"/>
          <w:szCs w:val="24"/>
        </w:rPr>
        <w:t>•</w:t>
      </w:r>
      <w:r>
        <w:rPr>
          <w:spacing w:val="32"/>
          <w:w w:val="142"/>
          <w:sz w:val="24"/>
          <w:szCs w:val="24"/>
        </w:rPr>
        <w:t xml:space="preserve"> </w:t>
      </w:r>
      <w:r>
        <w:rPr>
          <w:sz w:val="24"/>
          <w:szCs w:val="24"/>
        </w:rPr>
        <w:t>Pr</w:t>
      </w:r>
      <w:r>
        <w:rPr>
          <w:spacing w:val="13"/>
          <w:sz w:val="24"/>
          <w:szCs w:val="24"/>
        </w:rPr>
        <w:t>o</w:t>
      </w:r>
      <w:r>
        <w:rPr>
          <w:sz w:val="24"/>
          <w:szCs w:val="24"/>
        </w:rPr>
        <w:t>ject Lead:</w:t>
      </w:r>
      <w:r>
        <w:rPr>
          <w:spacing w:val="56"/>
          <w:sz w:val="24"/>
          <w:szCs w:val="24"/>
        </w:rPr>
        <w:t xml:space="preserve"> </w:t>
      </w:r>
      <w:r>
        <w:rPr>
          <w:sz w:val="24"/>
          <w:szCs w:val="24"/>
        </w:rPr>
        <w:t>Dr. Jeff</w:t>
      </w:r>
      <w:r>
        <w:rPr>
          <w:spacing w:val="18"/>
          <w:sz w:val="24"/>
          <w:szCs w:val="24"/>
        </w:rPr>
        <w:t xml:space="preserve"> </w:t>
      </w:r>
      <w:r>
        <w:rPr>
          <w:sz w:val="24"/>
          <w:szCs w:val="24"/>
        </w:rPr>
        <w:t>Squire,</w:t>
      </w:r>
      <w:r>
        <w:rPr>
          <w:spacing w:val="41"/>
          <w:sz w:val="24"/>
          <w:szCs w:val="24"/>
        </w:rPr>
        <w:t xml:space="preserve"> </w:t>
      </w:r>
      <w:hyperlink r:id="rId24">
        <w:r>
          <w:rPr>
            <w:w w:val="107"/>
            <w:sz w:val="24"/>
            <w:szCs w:val="24"/>
          </w:rPr>
          <w:t>j</w:t>
        </w:r>
        <w:r>
          <w:rPr>
            <w:w w:val="98"/>
            <w:sz w:val="24"/>
            <w:szCs w:val="24"/>
          </w:rPr>
          <w:t>s</w:t>
        </w:r>
        <w:r>
          <w:rPr>
            <w:w w:val="102"/>
            <w:sz w:val="24"/>
            <w:szCs w:val="24"/>
          </w:rPr>
          <w:t>q</w:t>
        </w:r>
        <w:r>
          <w:rPr>
            <w:sz w:val="24"/>
            <w:szCs w:val="24"/>
          </w:rPr>
          <w:t>uier@mines.edu</w:t>
        </w:r>
      </w:hyperlink>
    </w:p>
    <w:p w:rsidR="00703A58" w:rsidRDefault="00703A58" w:rsidP="007D342C">
      <w:pPr>
        <w:spacing w:before="12" w:line="200" w:lineRule="exact"/>
      </w:pPr>
    </w:p>
    <w:p w:rsidR="00703A58" w:rsidRDefault="007D342C" w:rsidP="007D342C">
      <w:pPr>
        <w:ind w:left="846"/>
        <w:rPr>
          <w:sz w:val="24"/>
          <w:szCs w:val="24"/>
        </w:rPr>
      </w:pPr>
      <w:r>
        <w:rPr>
          <w:w w:val="142"/>
          <w:sz w:val="24"/>
          <w:szCs w:val="24"/>
        </w:rPr>
        <w:t>•</w:t>
      </w:r>
      <w:r>
        <w:rPr>
          <w:spacing w:val="32"/>
          <w:w w:val="142"/>
          <w:sz w:val="24"/>
          <w:szCs w:val="24"/>
        </w:rPr>
        <w:t xml:space="preserve"> </w:t>
      </w:r>
      <w:r>
        <w:rPr>
          <w:spacing w:val="-20"/>
          <w:sz w:val="24"/>
          <w:szCs w:val="24"/>
        </w:rPr>
        <w:t>T</w:t>
      </w:r>
      <w:r>
        <w:rPr>
          <w:sz w:val="24"/>
          <w:szCs w:val="24"/>
        </w:rPr>
        <w:t>eam</w:t>
      </w:r>
      <w:r>
        <w:rPr>
          <w:spacing w:val="57"/>
          <w:sz w:val="24"/>
          <w:szCs w:val="24"/>
        </w:rPr>
        <w:t xml:space="preserve"> </w:t>
      </w:r>
      <w:r>
        <w:rPr>
          <w:sz w:val="24"/>
          <w:szCs w:val="24"/>
        </w:rPr>
        <w:t>Head</w:t>
      </w:r>
      <w:r>
        <w:rPr>
          <w:spacing w:val="38"/>
          <w:sz w:val="24"/>
          <w:szCs w:val="24"/>
        </w:rPr>
        <w:t xml:space="preserve"> </w:t>
      </w:r>
      <w:r>
        <w:rPr>
          <w:sz w:val="24"/>
          <w:szCs w:val="24"/>
        </w:rPr>
        <w:t>Sof</w:t>
      </w:r>
      <w:r>
        <w:rPr>
          <w:spacing w:val="-6"/>
          <w:sz w:val="24"/>
          <w:szCs w:val="24"/>
        </w:rPr>
        <w:t>tw</w:t>
      </w:r>
      <w:r>
        <w:rPr>
          <w:sz w:val="24"/>
          <w:szCs w:val="24"/>
        </w:rPr>
        <w:t>are</w:t>
      </w:r>
      <w:r>
        <w:rPr>
          <w:spacing w:val="38"/>
          <w:sz w:val="24"/>
          <w:szCs w:val="24"/>
        </w:rPr>
        <w:t xml:space="preserve"> </w:t>
      </w:r>
      <w:r>
        <w:rPr>
          <w:sz w:val="24"/>
          <w:szCs w:val="24"/>
        </w:rPr>
        <w:t>Engineer: Brennan W.</w:t>
      </w:r>
      <w:r>
        <w:rPr>
          <w:spacing w:val="35"/>
          <w:sz w:val="24"/>
          <w:szCs w:val="24"/>
        </w:rPr>
        <w:t xml:space="preserve"> </w:t>
      </w:r>
      <w:proofErr w:type="spellStart"/>
      <w:r>
        <w:rPr>
          <w:sz w:val="24"/>
          <w:szCs w:val="24"/>
        </w:rPr>
        <w:t>Fie</w:t>
      </w:r>
      <w:r>
        <w:rPr>
          <w:spacing w:val="-6"/>
          <w:sz w:val="24"/>
          <w:szCs w:val="24"/>
        </w:rPr>
        <w:t>c</w:t>
      </w:r>
      <w:r>
        <w:rPr>
          <w:sz w:val="24"/>
          <w:szCs w:val="24"/>
        </w:rPr>
        <w:t>k</w:t>
      </w:r>
      <w:proofErr w:type="spellEnd"/>
      <w:r>
        <w:rPr>
          <w:sz w:val="24"/>
          <w:szCs w:val="24"/>
        </w:rPr>
        <w:t>,</w:t>
      </w:r>
      <w:r>
        <w:rPr>
          <w:spacing w:val="39"/>
          <w:sz w:val="24"/>
          <w:szCs w:val="24"/>
        </w:rPr>
        <w:t xml:space="preserve"> </w:t>
      </w:r>
      <w:hyperlink r:id="rId25">
        <w:r>
          <w:rPr>
            <w:sz w:val="24"/>
            <w:szCs w:val="24"/>
          </w:rPr>
          <w:t>bfie</w:t>
        </w:r>
        <w:r>
          <w:rPr>
            <w:spacing w:val="-6"/>
            <w:sz w:val="24"/>
            <w:szCs w:val="24"/>
          </w:rPr>
          <w:t>c</w:t>
        </w:r>
        <w:r>
          <w:rPr>
            <w:sz w:val="24"/>
            <w:szCs w:val="24"/>
          </w:rPr>
          <w:t>k@mines.edu</w:t>
        </w:r>
      </w:hyperlink>
    </w:p>
    <w:p w:rsidR="00703A58" w:rsidRDefault="00703A58" w:rsidP="007D342C">
      <w:pPr>
        <w:spacing w:before="10" w:line="160" w:lineRule="exact"/>
        <w:rPr>
          <w:sz w:val="17"/>
          <w:szCs w:val="17"/>
        </w:rPr>
      </w:pPr>
    </w:p>
    <w:p w:rsidR="00703A58" w:rsidRDefault="00703A58" w:rsidP="007D342C">
      <w:pPr>
        <w:spacing w:line="200" w:lineRule="exact"/>
      </w:pPr>
    </w:p>
    <w:p w:rsidR="00703A58" w:rsidRDefault="007D342C" w:rsidP="007D342C">
      <w:pPr>
        <w:ind w:left="497"/>
        <w:rPr>
          <w:sz w:val="28"/>
          <w:szCs w:val="28"/>
        </w:rPr>
      </w:pPr>
      <w:r>
        <w:rPr>
          <w:w w:val="120"/>
          <w:sz w:val="28"/>
          <w:szCs w:val="28"/>
        </w:rPr>
        <w:t>C.2 Links</w:t>
      </w:r>
    </w:p>
    <w:p w:rsidR="00703A58" w:rsidRDefault="00703A58" w:rsidP="007D342C">
      <w:pPr>
        <w:spacing w:before="9" w:line="140" w:lineRule="exact"/>
        <w:rPr>
          <w:sz w:val="15"/>
          <w:szCs w:val="15"/>
        </w:rPr>
      </w:pPr>
    </w:p>
    <w:p w:rsidR="00703A58" w:rsidRDefault="007D342C" w:rsidP="007D342C">
      <w:pPr>
        <w:ind w:left="846"/>
        <w:rPr>
          <w:sz w:val="24"/>
          <w:szCs w:val="24"/>
        </w:rPr>
      </w:pPr>
      <w:r>
        <w:rPr>
          <w:w w:val="142"/>
          <w:sz w:val="24"/>
          <w:szCs w:val="24"/>
        </w:rPr>
        <w:t>•</w:t>
      </w:r>
      <w:r>
        <w:rPr>
          <w:spacing w:val="32"/>
          <w:w w:val="142"/>
          <w:sz w:val="24"/>
          <w:szCs w:val="24"/>
        </w:rPr>
        <w:t xml:space="preserve"> </w:t>
      </w:r>
      <w:hyperlink r:id="rId26">
        <w:r>
          <w:rPr>
            <w:sz w:val="24"/>
            <w:szCs w:val="24"/>
          </w:rPr>
          <w:t>2D</w:t>
        </w:r>
        <w:r>
          <w:rPr>
            <w:spacing w:val="18"/>
            <w:sz w:val="24"/>
            <w:szCs w:val="24"/>
          </w:rPr>
          <w:t xml:space="preserve"> </w:t>
        </w:r>
        <w:r>
          <w:rPr>
            <w:sz w:val="24"/>
            <w:szCs w:val="24"/>
          </w:rPr>
          <w:t>SPIFI Grating Si</w:t>
        </w:r>
        <w:r>
          <w:rPr>
            <w:spacing w:val="-6"/>
            <w:sz w:val="24"/>
            <w:szCs w:val="24"/>
          </w:rPr>
          <w:t>m</w:t>
        </w:r>
        <w:r>
          <w:rPr>
            <w:sz w:val="24"/>
            <w:szCs w:val="24"/>
          </w:rPr>
          <w:t xml:space="preserve">ulation </w:t>
        </w:r>
        <w:r>
          <w:rPr>
            <w:w w:val="102"/>
            <w:sz w:val="24"/>
            <w:szCs w:val="24"/>
          </w:rPr>
          <w:t>Sof</w:t>
        </w:r>
        <w:r>
          <w:rPr>
            <w:spacing w:val="-6"/>
            <w:w w:val="102"/>
            <w:sz w:val="24"/>
            <w:szCs w:val="24"/>
          </w:rPr>
          <w:t>t</w:t>
        </w:r>
        <w:r>
          <w:rPr>
            <w:spacing w:val="-7"/>
            <w:w w:val="97"/>
            <w:sz w:val="24"/>
            <w:szCs w:val="24"/>
          </w:rPr>
          <w:t>w</w:t>
        </w:r>
        <w:r>
          <w:rPr>
            <w:w w:val="106"/>
            <w:sz w:val="24"/>
            <w:szCs w:val="24"/>
          </w:rPr>
          <w:t>are</w:t>
        </w:r>
      </w:hyperlink>
    </w:p>
    <w:p w:rsidR="00703A58" w:rsidRDefault="00703A58" w:rsidP="007D342C">
      <w:pPr>
        <w:spacing w:before="12" w:line="200" w:lineRule="exact"/>
      </w:pPr>
    </w:p>
    <w:p w:rsidR="00703A58" w:rsidRDefault="007D342C" w:rsidP="007D342C">
      <w:pPr>
        <w:ind w:left="846"/>
        <w:rPr>
          <w:sz w:val="24"/>
          <w:szCs w:val="24"/>
        </w:rPr>
      </w:pPr>
      <w:r>
        <w:rPr>
          <w:w w:val="142"/>
          <w:sz w:val="24"/>
          <w:szCs w:val="24"/>
        </w:rPr>
        <w:t>•</w:t>
      </w:r>
      <w:r>
        <w:rPr>
          <w:spacing w:val="32"/>
          <w:w w:val="142"/>
          <w:sz w:val="24"/>
          <w:szCs w:val="24"/>
        </w:rPr>
        <w:t xml:space="preserve"> </w:t>
      </w:r>
      <w:hyperlink r:id="rId27">
        <w:r>
          <w:rPr>
            <w:sz w:val="24"/>
            <w:szCs w:val="24"/>
          </w:rPr>
          <w:t>Data Collection</w:t>
        </w:r>
        <w:r>
          <w:rPr>
            <w:spacing w:val="40"/>
            <w:sz w:val="24"/>
            <w:szCs w:val="24"/>
          </w:rPr>
          <w:t xml:space="preserve"> </w:t>
        </w:r>
        <w:r>
          <w:rPr>
            <w:w w:val="97"/>
            <w:sz w:val="24"/>
            <w:szCs w:val="24"/>
          </w:rPr>
          <w:t>S</w:t>
        </w:r>
        <w:r>
          <w:rPr>
            <w:w w:val="108"/>
            <w:sz w:val="24"/>
            <w:szCs w:val="24"/>
          </w:rPr>
          <w:t>uite</w:t>
        </w:r>
      </w:hyperlink>
    </w:p>
    <w:p w:rsidR="00703A58" w:rsidRDefault="00703A58" w:rsidP="007D342C">
      <w:pPr>
        <w:spacing w:before="12" w:line="200" w:lineRule="exact"/>
      </w:pPr>
    </w:p>
    <w:p w:rsidR="00703A58" w:rsidRDefault="007D342C" w:rsidP="007D342C">
      <w:pPr>
        <w:ind w:left="846"/>
        <w:rPr>
          <w:sz w:val="24"/>
          <w:szCs w:val="24"/>
        </w:rPr>
      </w:pPr>
      <w:r>
        <w:rPr>
          <w:w w:val="142"/>
          <w:sz w:val="24"/>
          <w:szCs w:val="24"/>
        </w:rPr>
        <w:t>•</w:t>
      </w:r>
      <w:r>
        <w:rPr>
          <w:spacing w:val="32"/>
          <w:w w:val="142"/>
          <w:sz w:val="24"/>
          <w:szCs w:val="24"/>
        </w:rPr>
        <w:t xml:space="preserve"> </w:t>
      </w:r>
      <w:hyperlink r:id="rId28">
        <w:r>
          <w:rPr>
            <w:sz w:val="24"/>
            <w:szCs w:val="24"/>
          </w:rPr>
          <w:t>Original</w:t>
        </w:r>
        <w:r>
          <w:rPr>
            <w:spacing w:val="44"/>
            <w:sz w:val="24"/>
            <w:szCs w:val="24"/>
          </w:rPr>
          <w:t xml:space="preserve"> </w:t>
        </w:r>
        <w:r>
          <w:rPr>
            <w:sz w:val="24"/>
            <w:szCs w:val="24"/>
          </w:rPr>
          <w:t>SPIFI Article</w:t>
        </w:r>
        <w:r>
          <w:rPr>
            <w:spacing w:val="46"/>
            <w:sz w:val="24"/>
            <w:szCs w:val="24"/>
          </w:rPr>
          <w:t xml:space="preserve"> </w:t>
        </w:r>
        <w:r>
          <w:rPr>
            <w:sz w:val="24"/>
            <w:szCs w:val="24"/>
          </w:rPr>
          <w:t>-</w:t>
        </w:r>
      </w:hyperlink>
      <w:r>
        <w:rPr>
          <w:spacing w:val="16"/>
          <w:sz w:val="24"/>
          <w:szCs w:val="24"/>
        </w:rPr>
        <w:t xml:space="preserve"> </w:t>
      </w:r>
      <w:r>
        <w:rPr>
          <w:sz w:val="24"/>
          <w:szCs w:val="24"/>
        </w:rPr>
        <w:t>hosted</w:t>
      </w:r>
      <w:r>
        <w:rPr>
          <w:spacing w:val="57"/>
          <w:sz w:val="24"/>
          <w:szCs w:val="24"/>
        </w:rPr>
        <w:t xml:space="preserve"> </w:t>
      </w:r>
      <w:r>
        <w:rPr>
          <w:spacing w:val="-6"/>
          <w:sz w:val="24"/>
          <w:szCs w:val="24"/>
        </w:rPr>
        <w:t>b</w:t>
      </w:r>
      <w:r>
        <w:rPr>
          <w:sz w:val="24"/>
          <w:szCs w:val="24"/>
        </w:rPr>
        <w:t>y</w:t>
      </w:r>
      <w:r>
        <w:rPr>
          <w:spacing w:val="30"/>
          <w:sz w:val="24"/>
          <w:szCs w:val="24"/>
        </w:rPr>
        <w:t xml:space="preserve"> </w:t>
      </w:r>
      <w:hyperlink r:id="rId29">
        <w:r>
          <w:rPr>
            <w:sz w:val="24"/>
            <w:szCs w:val="24"/>
          </w:rPr>
          <w:t>Resear</w:t>
        </w:r>
        <w:r>
          <w:rPr>
            <w:spacing w:val="-6"/>
            <w:sz w:val="24"/>
            <w:szCs w:val="24"/>
          </w:rPr>
          <w:t>c</w:t>
        </w:r>
        <w:r>
          <w:rPr>
            <w:sz w:val="24"/>
            <w:szCs w:val="24"/>
          </w:rPr>
          <w:t>h</w:t>
        </w:r>
        <w:r>
          <w:rPr>
            <w:spacing w:val="50"/>
            <w:sz w:val="24"/>
            <w:szCs w:val="24"/>
          </w:rPr>
          <w:t xml:space="preserve"> </w:t>
        </w:r>
        <w:r>
          <w:rPr>
            <w:w w:val="109"/>
            <w:sz w:val="24"/>
            <w:szCs w:val="24"/>
          </w:rPr>
          <w:t>Gate</w:t>
        </w:r>
      </w:hyperlink>
    </w:p>
    <w:p w:rsidR="00703A58" w:rsidRDefault="00703A58" w:rsidP="007D342C">
      <w:pPr>
        <w:spacing w:before="2" w:line="160" w:lineRule="exact"/>
        <w:rPr>
          <w:sz w:val="17"/>
          <w:szCs w:val="17"/>
        </w:rPr>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03A58" w:rsidP="007D342C">
      <w:pPr>
        <w:spacing w:line="200" w:lineRule="exact"/>
      </w:pPr>
    </w:p>
    <w:p w:rsidR="00703A58" w:rsidRDefault="007D342C" w:rsidP="007D342C">
      <w:pPr>
        <w:ind w:left="4228" w:right="4263"/>
        <w:rPr>
          <w:sz w:val="24"/>
          <w:szCs w:val="24"/>
        </w:rPr>
      </w:pPr>
      <w:r>
        <w:rPr>
          <w:w w:val="97"/>
          <w:sz w:val="24"/>
          <w:szCs w:val="24"/>
        </w:rPr>
        <w:t>15</w:t>
      </w:r>
    </w:p>
    <w:sectPr w:rsidR="00703A58">
      <w:footerReference w:type="default" r:id="rId30"/>
      <w:pgSz w:w="12240" w:h="15840"/>
      <w:pgMar w:top="1480" w:right="1720" w:bottom="280" w:left="1720"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tt Young" w:date="2016-10-29T16:35:00Z" w:initials="MY">
    <w:p w:rsidR="007D342C" w:rsidRDefault="007D342C">
      <w:pPr>
        <w:pStyle w:val="CommentText"/>
      </w:pPr>
      <w:r>
        <w:t>OK,</w:t>
      </w:r>
      <w:r>
        <w:rPr>
          <w:rStyle w:val="CommentReference"/>
        </w:rPr>
        <w:annotationRef/>
      </w:r>
      <w:r>
        <w:t xml:space="preserve"> but arguably you should have started here</w:t>
      </w:r>
    </w:p>
  </w:comment>
  <w:comment w:id="5" w:author="Matt Young" w:date="2016-10-29T16:35:00Z" w:initials="MY">
    <w:p w:rsidR="007D342C" w:rsidRDefault="007D342C">
      <w:pPr>
        <w:pStyle w:val="CommentText"/>
      </w:pPr>
      <w:r>
        <w:rPr>
          <w:rStyle w:val="CommentReference"/>
        </w:rPr>
        <w:annotationRef/>
      </w:r>
      <w:proofErr w:type="gramStart"/>
      <w:r>
        <w:t>that</w:t>
      </w:r>
      <w:proofErr w:type="gramEnd"/>
      <w:r>
        <w:t xml:space="preserve"> is no big deal. You could always do it with the mirrors or translation stages. What is the point?</w:t>
      </w:r>
    </w:p>
  </w:comment>
  <w:comment w:id="6" w:author="Matt Young" w:date="2016-10-29T16:35:00Z" w:initials="MY">
    <w:p w:rsidR="007D342C" w:rsidRDefault="007D342C">
      <w:pPr>
        <w:pStyle w:val="CommentText"/>
      </w:pPr>
      <w:r>
        <w:rPr>
          <w:rStyle w:val="CommentReference"/>
        </w:rPr>
        <w:annotationRef/>
      </w:r>
      <w:r>
        <w:t>This what?</w:t>
      </w:r>
    </w:p>
  </w:comment>
  <w:comment w:id="7" w:author="Matt Young" w:date="2016-10-29T16:35:00Z" w:initials="MY">
    <w:p w:rsidR="007D342C" w:rsidRDefault="007D342C">
      <w:pPr>
        <w:pStyle w:val="CommentText"/>
      </w:pPr>
      <w:r>
        <w:rPr>
          <w:rStyle w:val="CommentReference"/>
        </w:rPr>
        <w:annotationRef/>
      </w:r>
      <w:r>
        <w:t>Yes, but it is a funny way to put it</w:t>
      </w:r>
    </w:p>
  </w:comment>
  <w:comment w:id="8" w:author="Matt Young" w:date="2016-10-29T16:35:00Z" w:initials="MY">
    <w:p w:rsidR="007D342C" w:rsidRDefault="007D342C">
      <w:pPr>
        <w:pStyle w:val="CommentText"/>
      </w:pPr>
      <w:r>
        <w:rPr>
          <w:rStyle w:val="CommentReference"/>
        </w:rPr>
        <w:annotationRef/>
      </w:r>
      <w:proofErr w:type="gramStart"/>
      <w:r>
        <w:t>yes</w:t>
      </w:r>
      <w:proofErr w:type="gramEnd"/>
      <w:r>
        <w:t>, that is the point. Begin this section there</w:t>
      </w:r>
    </w:p>
  </w:comment>
  <w:comment w:id="9" w:author="Matt Young" w:date="2016-10-29T16:35:00Z" w:initials="MY">
    <w:p w:rsidR="007D342C" w:rsidRDefault="007D342C">
      <w:pPr>
        <w:pStyle w:val="CommentText"/>
      </w:pPr>
      <w:r>
        <w:rPr>
          <w:rStyle w:val="CommentReference"/>
        </w:rPr>
        <w:annotationRef/>
      </w:r>
      <w:proofErr w:type="gramStart"/>
      <w:r>
        <w:t>this</w:t>
      </w:r>
      <w:proofErr w:type="gramEnd"/>
      <w:r>
        <w:t xml:space="preserve"> what?</w:t>
      </w:r>
    </w:p>
  </w:comment>
  <w:comment w:id="10" w:author="Matt Young" w:date="2016-10-29T16:35:00Z" w:initials="MY">
    <w:p w:rsidR="007D342C" w:rsidRDefault="007D342C">
      <w:pPr>
        <w:pStyle w:val="CommentText"/>
      </w:pPr>
      <w:r>
        <w:rPr>
          <w:rStyle w:val="CommentReference"/>
        </w:rPr>
        <w:annotationRef/>
      </w:r>
      <w:r>
        <w:t xml:space="preserve">Usually </w:t>
      </w:r>
      <w:proofErr w:type="spellStart"/>
      <w:r>
        <w:t>xy</w:t>
      </w:r>
      <w:proofErr w:type="spellEnd"/>
      <w:r>
        <w:t xml:space="preserve"> or x-y; x/y looks too much like a fraction</w:t>
      </w:r>
    </w:p>
  </w:comment>
  <w:comment w:id="11" w:author="Matt Young" w:date="2016-10-29T16:35:00Z" w:initials="MY">
    <w:p w:rsidR="007D342C" w:rsidRDefault="007D342C">
      <w:pPr>
        <w:pStyle w:val="CommentText"/>
      </w:pPr>
      <w:r>
        <w:rPr>
          <w:rStyle w:val="CommentReference"/>
        </w:rPr>
        <w:annotationRef/>
      </w:r>
      <w:r>
        <w:t>This what?</w:t>
      </w:r>
    </w:p>
  </w:comment>
  <w:comment w:id="17" w:author="Matt Young" w:date="2016-10-29T16:35:00Z" w:initials="MY">
    <w:p w:rsidR="007D342C" w:rsidRDefault="007D342C">
      <w:pPr>
        <w:pStyle w:val="CommentText"/>
      </w:pPr>
      <w:r>
        <w:rPr>
          <w:rStyle w:val="CommentReference"/>
        </w:rPr>
        <w:annotationRef/>
      </w:r>
      <w:r>
        <w:t>Wrong quotation mark</w:t>
      </w:r>
    </w:p>
  </w:comment>
  <w:comment w:id="19" w:author="Matt Young" w:date="2016-10-29T16:35:00Z" w:initials="MY">
    <w:p w:rsidR="007D342C" w:rsidRDefault="007D342C">
      <w:pPr>
        <w:pStyle w:val="CommentText"/>
      </w:pPr>
      <w:r>
        <w:rPr>
          <w:rStyle w:val="CommentReference"/>
        </w:rPr>
        <w:annotationRef/>
      </w:r>
      <w:proofErr w:type="gramStart"/>
      <w:r>
        <w:t>this</w:t>
      </w:r>
      <w:proofErr w:type="gramEnd"/>
      <w:r>
        <w:t xml:space="preserve"> what?</w:t>
      </w:r>
    </w:p>
  </w:comment>
  <w:comment w:id="20" w:author="Matt Young" w:date="2016-10-29T16:35:00Z" w:initials="MY">
    <w:p w:rsidR="007D342C" w:rsidRDefault="007D342C">
      <w:pPr>
        <w:pStyle w:val="CommentText"/>
      </w:pPr>
      <w:r>
        <w:rPr>
          <w:rStyle w:val="CommentReference"/>
        </w:rPr>
        <w:annotationRef/>
      </w:r>
      <w:r>
        <w:t>Impeded? No idea what you mean</w:t>
      </w:r>
    </w:p>
  </w:comment>
  <w:comment w:id="22" w:author="Matt Young" w:date="2016-10-29T16:35:00Z" w:initials="MY">
    <w:p w:rsidR="003F09DA" w:rsidRDefault="003F09DA">
      <w:pPr>
        <w:pStyle w:val="CommentText"/>
      </w:pPr>
      <w:r>
        <w:rPr>
          <w:rStyle w:val="CommentReference"/>
        </w:rPr>
        <w:annotationRef/>
      </w:r>
      <w:r>
        <w:t>I am kind of prejudiced against footnotes, because they are distracting. If it is worth saying, say it in the text.</w:t>
      </w:r>
    </w:p>
  </w:comment>
  <w:comment w:id="23" w:author="Matt Young" w:date="2016-10-29T16:35:00Z" w:initials="MY">
    <w:p w:rsidR="003F09DA" w:rsidRDefault="003F09DA">
      <w:pPr>
        <w:pStyle w:val="CommentText"/>
      </w:pPr>
      <w:r>
        <w:rPr>
          <w:rStyle w:val="CommentReference"/>
        </w:rPr>
        <w:annotationRef/>
      </w:r>
      <w:r>
        <w:t>Not sure, but I think the point is that this is an intensity process, not an electric field process, so the phase does not matter. Ask your mentor</w:t>
      </w:r>
    </w:p>
  </w:comment>
  <w:comment w:id="24" w:author="Matt Young" w:date="2016-10-29T16:35:00Z" w:initials="MY">
    <w:p w:rsidR="003F09DA" w:rsidRDefault="003F09DA">
      <w:pPr>
        <w:pStyle w:val="CommentText"/>
      </w:pPr>
      <w:r>
        <w:rPr>
          <w:rStyle w:val="CommentReference"/>
        </w:rPr>
        <w:annotationRef/>
      </w:r>
      <w:proofErr w:type="gramStart"/>
      <w:r>
        <w:t>it</w:t>
      </w:r>
      <w:proofErr w:type="gramEnd"/>
      <w:r>
        <w:t xml:space="preserve"> is the transmittance of the object</w:t>
      </w:r>
    </w:p>
  </w:comment>
  <w:comment w:id="27" w:author="Matt Young" w:date="2016-10-29T16:35:00Z" w:initials="MY">
    <w:p w:rsidR="003F09DA" w:rsidRDefault="003F09DA">
      <w:pPr>
        <w:pStyle w:val="CommentText"/>
      </w:pPr>
      <w:r>
        <w:rPr>
          <w:rStyle w:val="CommentReference"/>
        </w:rPr>
        <w:annotationRef/>
      </w:r>
      <w:proofErr w:type="gramStart"/>
      <w:r>
        <w:t>this</w:t>
      </w:r>
      <w:proofErr w:type="gramEnd"/>
      <w:r>
        <w:t xml:space="preserve"> what?</w:t>
      </w:r>
    </w:p>
  </w:comment>
  <w:comment w:id="28" w:author="Matt Young" w:date="2016-10-29T16:35:00Z" w:initials="MY">
    <w:p w:rsidR="003F09DA" w:rsidRDefault="003F09DA">
      <w:pPr>
        <w:pStyle w:val="CommentText"/>
      </w:pPr>
      <w:r>
        <w:rPr>
          <w:rStyle w:val="CommentReference"/>
        </w:rPr>
        <w:annotationRef/>
      </w:r>
      <w:r>
        <w:t>I do not understand what you are getting at</w:t>
      </w:r>
    </w:p>
  </w:comment>
  <w:comment w:id="38" w:author="Matt Young" w:date="2016-10-29T16:35:00Z" w:initials="MY">
    <w:p w:rsidR="003F09DA" w:rsidRDefault="003F09DA">
      <w:pPr>
        <w:pStyle w:val="CommentText"/>
      </w:pPr>
      <w:r>
        <w:rPr>
          <w:rStyle w:val="CommentReference"/>
        </w:rPr>
        <w:annotationRef/>
      </w:r>
      <w:proofErr w:type="gramStart"/>
      <w:r>
        <w:t>this</w:t>
      </w:r>
      <w:proofErr w:type="gramEnd"/>
      <w:r>
        <w:t xml:space="preserve"> what</w:t>
      </w:r>
    </w:p>
  </w:comment>
  <w:comment w:id="39" w:author="Matt Young" w:date="2016-10-29T16:35:00Z" w:initials="MY">
    <w:p w:rsidR="003F09DA" w:rsidRDefault="003F09DA">
      <w:pPr>
        <w:pStyle w:val="CommentText"/>
      </w:pPr>
      <w:r>
        <w:rPr>
          <w:rStyle w:val="CommentReference"/>
        </w:rPr>
        <w:annotationRef/>
      </w:r>
      <w:proofErr w:type="gramStart"/>
      <w:r>
        <w:t>what</w:t>
      </w:r>
      <w:proofErr w:type="gramEnd"/>
      <w:r>
        <w:t xml:space="preserve"> is 2?</w:t>
      </w:r>
    </w:p>
  </w:comment>
  <w:comment w:id="42" w:author="Matt Young" w:date="2016-10-29T16:35:00Z" w:initials="MY">
    <w:p w:rsidR="003F09DA" w:rsidRDefault="003F09DA">
      <w:pPr>
        <w:pStyle w:val="CommentText"/>
      </w:pPr>
      <w:r>
        <w:rPr>
          <w:rStyle w:val="CommentReference"/>
        </w:rPr>
        <w:annotationRef/>
      </w:r>
      <w:r>
        <w:t>Instructions were to incorporate the figures in the text and not group them at the end.</w:t>
      </w:r>
    </w:p>
  </w:comment>
  <w:comment w:id="43" w:author="Matt Young" w:date="2016-10-29T16:35:00Z" w:initials="MY">
    <w:p w:rsidR="003F09DA" w:rsidRDefault="003F09DA">
      <w:pPr>
        <w:pStyle w:val="CommentText"/>
      </w:pPr>
      <w:r>
        <w:rPr>
          <w:rStyle w:val="CommentReference"/>
        </w:rPr>
        <w:annotationRef/>
      </w:r>
      <w:r>
        <w:t>This what?</w:t>
      </w:r>
    </w:p>
  </w:comment>
  <w:comment w:id="44" w:author="Matt Young" w:date="2016-10-29T16:35:00Z" w:initials="MY">
    <w:p w:rsidR="003F09DA" w:rsidRDefault="003F09DA">
      <w:pPr>
        <w:pStyle w:val="CommentText"/>
      </w:pPr>
      <w:r>
        <w:rPr>
          <w:rStyle w:val="CommentReference"/>
        </w:rPr>
        <w:annotationRef/>
      </w:r>
      <w:r>
        <w:t>I think this footnote is completely superfluous. But why do you have the mirror in Figure 2?</w:t>
      </w:r>
    </w:p>
  </w:comment>
  <w:comment w:id="49" w:author="Matt Young" w:date="2016-10-29T16:35:00Z" w:initials="MY">
    <w:p w:rsidR="003F09DA" w:rsidRDefault="003F09DA">
      <w:pPr>
        <w:pStyle w:val="CommentText"/>
      </w:pPr>
      <w:r>
        <w:rPr>
          <w:rStyle w:val="CommentReference"/>
        </w:rPr>
        <w:annotationRef/>
      </w:r>
      <w:r>
        <w:t>This what?</w:t>
      </w:r>
    </w:p>
  </w:comment>
  <w:comment w:id="51" w:author="Matt Young" w:date="2016-10-29T16:57:00Z" w:initials="MY">
    <w:p w:rsidR="00C23BDD" w:rsidRDefault="00C23BDD">
      <w:pPr>
        <w:pStyle w:val="CommentText"/>
      </w:pPr>
      <w:r>
        <w:rPr>
          <w:rStyle w:val="CommentReference"/>
        </w:rPr>
        <w:annotationRef/>
      </w:r>
      <w:r>
        <w:t>Was not that theory directly above?</w:t>
      </w:r>
    </w:p>
  </w:comment>
  <w:comment w:id="54" w:author="Matt Young" w:date="2016-10-29T16:35:00Z" w:initials="MY">
    <w:p w:rsidR="003F09DA" w:rsidRDefault="003F09DA">
      <w:pPr>
        <w:pStyle w:val="CommentText"/>
      </w:pPr>
      <w:r>
        <w:rPr>
          <w:rStyle w:val="CommentReference"/>
        </w:rPr>
        <w:annotationRef/>
      </w:r>
      <w:r>
        <w:t>Do not confuse the laser with the beam</w:t>
      </w:r>
    </w:p>
  </w:comment>
  <w:comment w:id="56" w:author="Matt Young" w:date="2016-10-29T16:35:00Z" w:initials="MY">
    <w:p w:rsidR="003F09DA" w:rsidRDefault="003F09DA">
      <w:pPr>
        <w:pStyle w:val="CommentText"/>
      </w:pPr>
      <w:r>
        <w:rPr>
          <w:rStyle w:val="CommentReference"/>
        </w:rPr>
        <w:annotationRef/>
      </w:r>
      <w:proofErr w:type="gramStart"/>
      <w:r>
        <w:t>this</w:t>
      </w:r>
      <w:proofErr w:type="gramEnd"/>
      <w:r>
        <w:t xml:space="preserve"> what?</w:t>
      </w:r>
    </w:p>
  </w:comment>
  <w:comment w:id="59" w:author="Matt Young" w:date="2016-10-29T16:35:00Z" w:initials="MY">
    <w:p w:rsidR="0043200A" w:rsidRDefault="0043200A">
      <w:pPr>
        <w:pStyle w:val="CommentText"/>
      </w:pPr>
      <w:r>
        <w:rPr>
          <w:rStyle w:val="CommentReference"/>
        </w:rPr>
        <w:annotationRef/>
      </w:r>
      <w:r>
        <w:t>Figure 7 is sort of clear, but I do not think I would call it a diffraction grating because a diffraction grating usually means very specifically something with linear rulings, and your use of diffraction grating confused me until I saw the figure</w:t>
      </w:r>
    </w:p>
  </w:comment>
  <w:comment w:id="62" w:author="Matt Young" w:date="2016-10-29T16:35:00Z" w:initials="MY">
    <w:p w:rsidR="0043200A" w:rsidRDefault="0043200A">
      <w:pPr>
        <w:pStyle w:val="CommentText"/>
      </w:pPr>
      <w:r>
        <w:rPr>
          <w:rStyle w:val="CommentReference"/>
        </w:rPr>
        <w:annotationRef/>
      </w:r>
      <w:r>
        <w:t>I suppose it is OK to say that here, in a draft, but it weakens your proposal. Just say what a splendid idea it is</w:t>
      </w:r>
    </w:p>
  </w:comment>
  <w:comment w:id="64" w:author="Matt Young" w:date="2016-10-29T16:35:00Z" w:initials="MY">
    <w:p w:rsidR="003F09DA" w:rsidRDefault="003F09DA">
      <w:pPr>
        <w:pStyle w:val="CommentText"/>
      </w:pPr>
      <w:r>
        <w:rPr>
          <w:rStyle w:val="CommentReference"/>
        </w:rPr>
        <w:annotationRef/>
      </w:r>
      <w:r>
        <w:t>Do not use as such for therefore</w:t>
      </w:r>
    </w:p>
  </w:comment>
  <w:comment w:id="68" w:author="Matt Young" w:date="2016-10-29T16:35:00Z" w:initials="MY">
    <w:p w:rsidR="0043200A" w:rsidRDefault="0043200A">
      <w:pPr>
        <w:pStyle w:val="CommentText"/>
      </w:pPr>
      <w:r>
        <w:rPr>
          <w:rStyle w:val="CommentReference"/>
        </w:rPr>
        <w:annotationRef/>
      </w:r>
      <w:proofErr w:type="gramStart"/>
      <w:r>
        <w:t>you</w:t>
      </w:r>
      <w:proofErr w:type="gramEnd"/>
      <w:r>
        <w:t xml:space="preserve"> might call this section Procedure and call the later part Statement of Work</w:t>
      </w:r>
    </w:p>
  </w:comment>
  <w:comment w:id="73" w:author="Matt Young" w:date="2016-10-29T16:35:00Z" w:initials="MY">
    <w:p w:rsidR="0043200A" w:rsidRDefault="0043200A">
      <w:pPr>
        <w:pStyle w:val="CommentText"/>
      </w:pPr>
      <w:r>
        <w:rPr>
          <w:rStyle w:val="CommentReference"/>
        </w:rPr>
        <w:annotationRef/>
      </w:r>
      <w:proofErr w:type="gramStart"/>
      <w:r>
        <w:t>for</w:t>
      </w:r>
      <w:proofErr w:type="gramEnd"/>
      <w:r>
        <w:t xml:space="preserve"> consistency, make this one a verb: simulate [whatever you are supposed to simulate] using a continuous grating wheel</w:t>
      </w:r>
    </w:p>
  </w:comment>
  <w:comment w:id="77" w:author="Matt Young" w:date="2016-10-29T16:35:00Z" w:initials="MY">
    <w:p w:rsidR="0043200A" w:rsidRDefault="0043200A">
      <w:pPr>
        <w:pStyle w:val="CommentText"/>
      </w:pPr>
      <w:r>
        <w:rPr>
          <w:rStyle w:val="CommentReference"/>
        </w:rPr>
        <w:annotationRef/>
      </w:r>
      <w:r>
        <w:t>??</w:t>
      </w:r>
    </w:p>
  </w:comment>
  <w:comment w:id="76" w:author="Matt Young" w:date="2016-10-29T16:35:00Z" w:initials="MY">
    <w:p w:rsidR="0043200A" w:rsidRDefault="0043200A">
      <w:pPr>
        <w:pStyle w:val="CommentText"/>
      </w:pPr>
      <w:r>
        <w:rPr>
          <w:rStyle w:val="CommentReference"/>
        </w:rPr>
        <w:annotationRef/>
      </w:r>
      <w:r>
        <w:t>This seems out of order here. I would located way below</w:t>
      </w:r>
    </w:p>
  </w:comment>
  <w:comment w:id="96" w:author="Matt Young" w:date="2016-10-29T16:35:00Z" w:initials="MY">
    <w:p w:rsidR="0043200A" w:rsidRDefault="0043200A">
      <w:pPr>
        <w:pStyle w:val="CommentText"/>
      </w:pPr>
      <w:r>
        <w:rPr>
          <w:rStyle w:val="CommentReference"/>
        </w:rPr>
        <w:annotationRef/>
      </w:r>
      <w:r>
        <w:t>I am afraid I did not understand all of this paragraph</w:t>
      </w:r>
    </w:p>
  </w:comment>
  <w:comment w:id="100" w:author="Matt Young" w:date="2016-10-29T16:41:00Z" w:initials="MY">
    <w:p w:rsidR="00890F1B" w:rsidRDefault="00890F1B">
      <w:pPr>
        <w:pStyle w:val="CommentText"/>
      </w:pPr>
      <w:r>
        <w:rPr>
          <w:rStyle w:val="CommentReference"/>
        </w:rPr>
        <w:annotationRef/>
      </w:r>
      <w:proofErr w:type="gramStart"/>
      <w:r>
        <w:t>what</w:t>
      </w:r>
      <w:proofErr w:type="gramEnd"/>
      <w:r>
        <w:t xml:space="preserve"> costs</w:t>
      </w:r>
      <w:r w:rsidR="00F314BA">
        <w:t>?</w:t>
      </w:r>
    </w:p>
  </w:comment>
  <w:comment w:id="105" w:author="Matt Young" w:date="2016-10-29T16:35:00Z" w:initials="MY">
    <w:p w:rsidR="00890F1B" w:rsidRDefault="00890F1B">
      <w:pPr>
        <w:pStyle w:val="CommentText"/>
      </w:pPr>
      <w:r>
        <w:rPr>
          <w:rStyle w:val="CommentReference"/>
        </w:rPr>
        <w:annotationRef/>
      </w:r>
      <w:proofErr w:type="gramStart"/>
      <w:r>
        <w:t>that</w:t>
      </w:r>
      <w:proofErr w:type="gramEnd"/>
      <w:r>
        <w:t xml:space="preserve"> chart is a Table; generally, there are no charts in technical writing</w:t>
      </w:r>
    </w:p>
  </w:comment>
  <w:comment w:id="108" w:author="Matt Young" w:date="2016-10-29T16:42:00Z" w:initials="MY">
    <w:p w:rsidR="00F314BA" w:rsidRDefault="00F314BA">
      <w:pPr>
        <w:pStyle w:val="CommentText"/>
      </w:pPr>
      <w:r>
        <w:rPr>
          <w:rStyle w:val="CommentReference"/>
        </w:rPr>
        <w:annotationRef/>
      </w:r>
      <w:proofErr w:type="gramStart"/>
      <w:r>
        <w:t>not</w:t>
      </w:r>
      <w:proofErr w:type="gramEnd"/>
      <w:r>
        <w:t xml:space="preserve"> clear. What are you just do it in hours</w:t>
      </w:r>
    </w:p>
  </w:comment>
  <w:comment w:id="121" w:author="Matt Young" w:date="2016-10-29T16:52:00Z" w:initials="MY">
    <w:p w:rsidR="00BF10A5" w:rsidRDefault="00BF10A5">
      <w:pPr>
        <w:pStyle w:val="CommentText"/>
      </w:pPr>
      <w:r>
        <w:rPr>
          <w:rStyle w:val="CommentReference"/>
        </w:rPr>
        <w:annotationRef/>
      </w:r>
      <w:proofErr w:type="gramStart"/>
      <w:r>
        <w:t>what</w:t>
      </w:r>
      <w:proofErr w:type="gramEnd"/>
      <w:r>
        <w:t xml:space="preserve"> Appendix? No links in this document</w:t>
      </w:r>
    </w:p>
  </w:comment>
  <w:comment w:id="141" w:author="Matt Young" w:date="2016-10-29T16:44:00Z" w:initials="MY">
    <w:p w:rsidR="00BF10A5" w:rsidRDefault="00BF10A5">
      <w:pPr>
        <w:pStyle w:val="CommentText"/>
      </w:pPr>
      <w:r>
        <w:rPr>
          <w:rStyle w:val="CommentReference"/>
        </w:rPr>
        <w:annotationRef/>
      </w:r>
      <w:proofErr w:type="gramStart"/>
      <w:r>
        <w:t>you</w:t>
      </w:r>
      <w:proofErr w:type="gramEnd"/>
      <w:r>
        <w:t xml:space="preserve"> are borrowing a lot of figures from your project, which is OK, but they should be credited. You may not borrow figures from anywhere else.</w:t>
      </w:r>
    </w:p>
  </w:comment>
  <w:comment w:id="160" w:author="Matt Young" w:date="2016-10-29T16:46:00Z" w:initials="MY">
    <w:p w:rsidR="00BF10A5" w:rsidRDefault="00BF10A5">
      <w:pPr>
        <w:pStyle w:val="CommentText"/>
      </w:pPr>
      <w:r>
        <w:rPr>
          <w:rStyle w:val="CommentReference"/>
        </w:rPr>
        <w:annotationRef/>
      </w:r>
      <w:r>
        <w:t>Why is this number repeated?</w:t>
      </w:r>
    </w:p>
  </w:comment>
  <w:comment w:id="165" w:author="Matt Young" w:date="2016-10-29T16:47:00Z" w:initials="MY">
    <w:p w:rsidR="00BF10A5" w:rsidRDefault="00BF10A5">
      <w:pPr>
        <w:pStyle w:val="CommentText"/>
      </w:pPr>
      <w:r>
        <w:rPr>
          <w:rStyle w:val="CommentReference"/>
        </w:rPr>
        <w:annotationRef/>
      </w:r>
      <w:r>
        <w:t>You plan to work 176, 8-h days?</w:t>
      </w:r>
    </w:p>
  </w:comment>
  <w:comment w:id="172" w:author="Matt Young" w:date="2016-10-29T16:47:00Z" w:initials="MY">
    <w:p w:rsidR="00BF10A5" w:rsidRDefault="00BF10A5">
      <w:pPr>
        <w:pStyle w:val="CommentText"/>
      </w:pPr>
      <w:r>
        <w:rPr>
          <w:rStyle w:val="CommentReference"/>
        </w:rPr>
        <w:annotationRef/>
      </w:r>
      <w:r>
        <w:t>And you will write the final report in no time?</w:t>
      </w:r>
    </w:p>
  </w:comment>
  <w:comment w:id="195" w:author="Matt Young" w:date="2016-10-29T16:47:00Z" w:initials="MY">
    <w:p w:rsidR="00BF10A5" w:rsidRDefault="00BF10A5">
      <w:pPr>
        <w:pStyle w:val="CommentText"/>
      </w:pPr>
      <w:r>
        <w:rPr>
          <w:rStyle w:val="CommentReference"/>
        </w:rPr>
        <w:annotationRef/>
      </w:r>
      <w:r>
        <w:t>Maybe simple to you, but frankly it made it confusing to me</w:t>
      </w:r>
    </w:p>
  </w:comment>
  <w:comment w:id="211" w:author="Matt Young" w:date="2016-10-29T16:48:00Z" w:initials="MY">
    <w:p w:rsidR="00BF10A5" w:rsidRDefault="00BF10A5">
      <w:pPr>
        <w:pStyle w:val="CommentText"/>
      </w:pPr>
      <w:r>
        <w:rPr>
          <w:rStyle w:val="CommentReference"/>
        </w:rPr>
        <w:annotationRef/>
      </w:r>
      <w:proofErr w:type="gramStart"/>
      <w:r>
        <w:t>the</w:t>
      </w:r>
      <w:proofErr w:type="gramEnd"/>
      <w:r>
        <w:t xml:space="preserve"> timeline should begin after the proposal has been written and accepted, presumably around 12/1 or 1/10, depending whether you plan to work over the break</w:t>
      </w:r>
    </w:p>
  </w:comment>
  <w:comment w:id="212" w:author="Matt Young" w:date="2016-10-29T16:49:00Z" w:initials="MY">
    <w:p w:rsidR="00BF10A5" w:rsidRDefault="00BF10A5">
      <w:pPr>
        <w:pStyle w:val="CommentText"/>
      </w:pPr>
      <w:r>
        <w:rPr>
          <w:rStyle w:val="CommentReference"/>
        </w:rPr>
        <w:annotationRef/>
      </w:r>
      <w:proofErr w:type="gramStart"/>
      <w:r>
        <w:t>this</w:t>
      </w:r>
      <w:proofErr w:type="gramEnd"/>
      <w:r>
        <w:t xml:space="preserve"> column kind of poorly formatted</w:t>
      </w:r>
    </w:p>
  </w:comment>
  <w:comment w:id="218" w:author="Matt Young" w:date="2016-10-29T16:55:00Z" w:initials="MY">
    <w:p w:rsidR="00BF10A5" w:rsidRDefault="00BF10A5">
      <w:pPr>
        <w:pStyle w:val="CommentText"/>
      </w:pPr>
      <w:r>
        <w:rPr>
          <w:rStyle w:val="CommentReference"/>
        </w:rPr>
        <w:annotationRef/>
      </w:r>
      <w:proofErr w:type="gramStart"/>
      <w:r>
        <w:t>if</w:t>
      </w:r>
      <w:proofErr w:type="gramEnd"/>
      <w:r>
        <w:t xml:space="preserve"> you begin the timeline properly, after 12/1</w:t>
      </w:r>
      <w:r w:rsidR="00C23BDD">
        <w:t xml:space="preserve"> or 1/10</w:t>
      </w:r>
      <w:r>
        <w:t>, then you are left with only two bars, not counting the final report. That is too coarse to be useful. Divide the data collection software into subtasks in order to help you plan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7A5" w:rsidRDefault="004707A5">
      <w:r>
        <w:separator/>
      </w:r>
    </w:p>
  </w:endnote>
  <w:endnote w:type="continuationSeparator" w:id="0">
    <w:p w:rsidR="004707A5" w:rsidRDefault="00470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42C" w:rsidRDefault="007D342C">
    <w:pPr>
      <w:spacing w:line="200" w:lineRule="exact"/>
    </w:pPr>
    <w:r>
      <w:pict>
        <v:shapetype id="_x0000_t202" coordsize="21600,21600" o:spt="202" path="m,l,21600r21600,l21600,xe">
          <v:stroke joinstyle="miter"/>
          <v:path gradientshapeok="t" o:connecttype="rect"/>
        </v:shapetype>
        <v:shape id="_x0000_s2049" type="#_x0000_t202" style="position:absolute;margin-left:297.25pt;margin-top:692.2pt;width:15.7pt;height:13.95pt;z-index:-251658752;mso-position-horizontal-relative:page;mso-position-vertical-relative:page" filled="f" stroked="f">
          <v:textbox inset="0,0,0,0">
            <w:txbxContent>
              <w:p w:rsidR="007D342C" w:rsidRDefault="007D342C">
                <w:pPr>
                  <w:spacing w:line="240" w:lineRule="exact"/>
                  <w:ind w:left="40"/>
                  <w:rPr>
                    <w:sz w:val="24"/>
                    <w:szCs w:val="24"/>
                  </w:rPr>
                </w:pPr>
                <w:r>
                  <w:fldChar w:fldCharType="begin"/>
                </w:r>
                <w:r>
                  <w:rPr>
                    <w:sz w:val="24"/>
                    <w:szCs w:val="24"/>
                  </w:rPr>
                  <w:instrText xml:space="preserve"> PAGE </w:instrText>
                </w:r>
                <w:r>
                  <w:fldChar w:fldCharType="separate"/>
                </w:r>
                <w:r w:rsidR="00C23BDD">
                  <w:rPr>
                    <w:noProof/>
                    <w:sz w:val="24"/>
                    <w:szCs w:val="24"/>
                  </w:rPr>
                  <w:t>10</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42C" w:rsidRDefault="007D342C">
    <w:pPr>
      <w:spacing w:line="0" w:lineRule="atLeast"/>
      <w:rPr>
        <w:sz w:val="0"/>
        <w:szCs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42C" w:rsidRDefault="007D342C">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7A5" w:rsidRDefault="004707A5">
      <w:r>
        <w:separator/>
      </w:r>
    </w:p>
  </w:footnote>
  <w:footnote w:type="continuationSeparator" w:id="0">
    <w:p w:rsidR="004707A5" w:rsidRDefault="004707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E2F6A"/>
    <w:multiLevelType w:val="multilevel"/>
    <w:tmpl w:val="82347BE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703A58"/>
    <w:rsid w:val="003F09DA"/>
    <w:rsid w:val="0043200A"/>
    <w:rsid w:val="004707A5"/>
    <w:rsid w:val="00703A58"/>
    <w:rsid w:val="007D342C"/>
    <w:rsid w:val="00890F1B"/>
    <w:rsid w:val="00BF10A5"/>
    <w:rsid w:val="00C23BDD"/>
    <w:rsid w:val="00F3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D342C"/>
    <w:rPr>
      <w:rFonts w:ascii="Tahoma" w:hAnsi="Tahoma" w:cs="Tahoma"/>
      <w:sz w:val="16"/>
      <w:szCs w:val="16"/>
    </w:rPr>
  </w:style>
  <w:style w:type="character" w:customStyle="1" w:styleId="BalloonTextChar">
    <w:name w:val="Balloon Text Char"/>
    <w:basedOn w:val="DefaultParagraphFont"/>
    <w:link w:val="BalloonText"/>
    <w:uiPriority w:val="99"/>
    <w:semiHidden/>
    <w:rsid w:val="007D342C"/>
    <w:rPr>
      <w:rFonts w:ascii="Tahoma" w:hAnsi="Tahoma" w:cs="Tahoma"/>
      <w:sz w:val="16"/>
      <w:szCs w:val="16"/>
    </w:rPr>
  </w:style>
  <w:style w:type="character" w:styleId="CommentReference">
    <w:name w:val="annotation reference"/>
    <w:basedOn w:val="DefaultParagraphFont"/>
    <w:uiPriority w:val="99"/>
    <w:semiHidden/>
    <w:unhideWhenUsed/>
    <w:rsid w:val="007D342C"/>
    <w:rPr>
      <w:sz w:val="16"/>
      <w:szCs w:val="16"/>
    </w:rPr>
  </w:style>
  <w:style w:type="paragraph" w:styleId="CommentText">
    <w:name w:val="annotation text"/>
    <w:basedOn w:val="Normal"/>
    <w:link w:val="CommentTextChar"/>
    <w:uiPriority w:val="99"/>
    <w:semiHidden/>
    <w:unhideWhenUsed/>
    <w:rsid w:val="007D342C"/>
  </w:style>
  <w:style w:type="character" w:customStyle="1" w:styleId="CommentTextChar">
    <w:name w:val="Comment Text Char"/>
    <w:basedOn w:val="DefaultParagraphFont"/>
    <w:link w:val="CommentText"/>
    <w:uiPriority w:val="99"/>
    <w:semiHidden/>
    <w:rsid w:val="007D342C"/>
  </w:style>
  <w:style w:type="paragraph" w:styleId="CommentSubject">
    <w:name w:val="annotation subject"/>
    <w:basedOn w:val="CommentText"/>
    <w:next w:val="CommentText"/>
    <w:link w:val="CommentSubjectChar"/>
    <w:uiPriority w:val="99"/>
    <w:semiHidden/>
    <w:unhideWhenUsed/>
    <w:rsid w:val="007D342C"/>
    <w:rPr>
      <w:b/>
      <w:bCs/>
    </w:rPr>
  </w:style>
  <w:style w:type="character" w:customStyle="1" w:styleId="CommentSubjectChar">
    <w:name w:val="Comment Subject Char"/>
    <w:basedOn w:val="CommentTextChar"/>
    <w:link w:val="CommentSubject"/>
    <w:uiPriority w:val="99"/>
    <w:semiHidden/>
    <w:rsid w:val="007D34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D342C"/>
    <w:rPr>
      <w:rFonts w:ascii="Tahoma" w:hAnsi="Tahoma" w:cs="Tahoma"/>
      <w:sz w:val="16"/>
      <w:szCs w:val="16"/>
    </w:rPr>
  </w:style>
  <w:style w:type="character" w:customStyle="1" w:styleId="BalloonTextChar">
    <w:name w:val="Balloon Text Char"/>
    <w:basedOn w:val="DefaultParagraphFont"/>
    <w:link w:val="BalloonText"/>
    <w:uiPriority w:val="99"/>
    <w:semiHidden/>
    <w:rsid w:val="007D342C"/>
    <w:rPr>
      <w:rFonts w:ascii="Tahoma" w:hAnsi="Tahoma" w:cs="Tahoma"/>
      <w:sz w:val="16"/>
      <w:szCs w:val="16"/>
    </w:rPr>
  </w:style>
  <w:style w:type="character" w:styleId="CommentReference">
    <w:name w:val="annotation reference"/>
    <w:basedOn w:val="DefaultParagraphFont"/>
    <w:uiPriority w:val="99"/>
    <w:semiHidden/>
    <w:unhideWhenUsed/>
    <w:rsid w:val="007D342C"/>
    <w:rPr>
      <w:sz w:val="16"/>
      <w:szCs w:val="16"/>
    </w:rPr>
  </w:style>
  <w:style w:type="paragraph" w:styleId="CommentText">
    <w:name w:val="annotation text"/>
    <w:basedOn w:val="Normal"/>
    <w:link w:val="CommentTextChar"/>
    <w:uiPriority w:val="99"/>
    <w:semiHidden/>
    <w:unhideWhenUsed/>
    <w:rsid w:val="007D342C"/>
  </w:style>
  <w:style w:type="character" w:customStyle="1" w:styleId="CommentTextChar">
    <w:name w:val="Comment Text Char"/>
    <w:basedOn w:val="DefaultParagraphFont"/>
    <w:link w:val="CommentText"/>
    <w:uiPriority w:val="99"/>
    <w:semiHidden/>
    <w:rsid w:val="007D342C"/>
  </w:style>
  <w:style w:type="paragraph" w:styleId="CommentSubject">
    <w:name w:val="annotation subject"/>
    <w:basedOn w:val="CommentText"/>
    <w:next w:val="CommentText"/>
    <w:link w:val="CommentSubjectChar"/>
    <w:uiPriority w:val="99"/>
    <w:semiHidden/>
    <w:unhideWhenUsed/>
    <w:rsid w:val="007D342C"/>
    <w:rPr>
      <w:b/>
      <w:bCs/>
    </w:rPr>
  </w:style>
  <w:style w:type="character" w:customStyle="1" w:styleId="CommentSubjectChar">
    <w:name w:val="Comment Subject Char"/>
    <w:basedOn w:val="CommentTextChar"/>
    <w:link w:val="CommentSubject"/>
    <w:uiPriority w:val="99"/>
    <w:semiHidden/>
    <w:rsid w:val="007D34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s://gitlab.com/PiercingGaze/2DSimulator"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hyperlink" Target="mailto:bfieck@mymail.mines.edu"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researchgate.n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itlab.com" TargetMode="External"/><Relationship Id="rId24" Type="http://schemas.openxmlformats.org/officeDocument/2006/relationships/hyperlink" Target="mailto:jsquier@mines.ed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2.xml"/><Relationship Id="rId28" Type="http://schemas.openxmlformats.org/officeDocument/2006/relationships/hyperlink" Target="https://www.researchgate.net/profile/Alyssa_Allende_Motz/publication/281058706_Super-resolved_multimodal_multiphoton_microscopy_with_spatial_frequency-modulated_imaging/links/5790535d08ae64311c0c7dbb.pdf?origin=publication_detail&amp;ev=pub_int_prw_xdl&amp;msrp=c3fj9RD45iTpvk8bRBlzYkN6ndcAYlW9SDWsP0gVb8WzFV5pplCJ3WT6D9fQrP2OT3rGfRWxpWECBz07rTxtH3ZWQ-V2CIIn99KlfPF-otY.9HgCklW2b18-KeSg_Y6vX11zOug1uQ3SSCEpbGXSzk5y_fIuZAdBHJtjk82L1NpfpV2e2Cvcd6QBkqBT24bFzQ.uEqPWNYXdN8Ge_jgkDmRdTlNB8rMwiFPPFdueuZQ9VY6c_KOsp-YvgMVBaNkL6Ldag5ifDVuL2YqcNGnICTcHA" TargetMode="External"/><Relationship Id="rId10" Type="http://schemas.openxmlformats.org/officeDocument/2006/relationships/comments" Target="comments.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s://gitlab.com/PiercingGaze/SPIFIDataCollectionSoftware"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19</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Young</cp:lastModifiedBy>
  <cp:revision>3</cp:revision>
  <dcterms:created xsi:type="dcterms:W3CDTF">2016-10-29T22:03:00Z</dcterms:created>
  <dcterms:modified xsi:type="dcterms:W3CDTF">2016-10-29T23:05:00Z</dcterms:modified>
</cp:coreProperties>
</file>